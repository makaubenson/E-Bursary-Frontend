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C744CB" w:rsidRDefault="004A0CB8" w:rsidP="004A0CB8">
      <w:pPr>
        <w:ind w:left="3600"/>
        <w:rPr>
          <w:rFonts w:ascii="Times New Roman" w:hAnsi="Times New Roman" w:cs="Times New Roman"/>
        </w:rPr>
      </w:pPr>
      <w:r w:rsidRPr="00C744C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MASENO UNIVERSITY</w:t>
      </w:r>
    </w:p>
    <w:p w14:paraId="67C8BA33" w14:textId="77777777" w:rsidR="004A0CB8" w:rsidRPr="00C744CB" w:rsidRDefault="004A0CB8" w:rsidP="00870251">
      <w:pPr>
        <w:spacing w:after="0" w:line="720" w:lineRule="auto"/>
        <w:jc w:val="center"/>
        <w:rPr>
          <w:rFonts w:ascii="Times New Roman" w:hAnsi="Times New Roman" w:cs="Times New Roman"/>
          <w:b/>
          <w:sz w:val="32"/>
          <w:szCs w:val="32"/>
        </w:rPr>
      </w:pPr>
      <w:r w:rsidRPr="00C744CB">
        <w:rPr>
          <w:rFonts w:ascii="Times New Roman" w:hAnsi="Times New Roman" w:cs="Times New Roman"/>
          <w:b/>
          <w:sz w:val="32"/>
          <w:szCs w:val="32"/>
        </w:rPr>
        <w:t>SCHOOL OF COMPUTING AND INFORMATICS</w:t>
      </w:r>
    </w:p>
    <w:p w14:paraId="1A9C3130" w14:textId="77777777" w:rsidR="004A0CB8" w:rsidRPr="00C744CB" w:rsidRDefault="004A0CB8" w:rsidP="00870251">
      <w:pPr>
        <w:pStyle w:val="TOCHeading"/>
        <w:shd w:val="clear" w:color="auto" w:fill="FFFFFF" w:themeFill="background1"/>
        <w:spacing w:before="0" w:line="720" w:lineRule="auto"/>
        <w:rPr>
          <w:sz w:val="32"/>
          <w:szCs w:val="32"/>
        </w:rPr>
      </w:pPr>
      <w:r w:rsidRPr="00C744CB">
        <w:rPr>
          <w:sz w:val="32"/>
          <w:szCs w:val="32"/>
        </w:rPr>
        <w:t>DEPARTMENT OF INFORMATION TECHNOLOGY</w:t>
      </w:r>
    </w:p>
    <w:p w14:paraId="7517BF2C" w14:textId="7293C74F" w:rsidR="004A0CB8" w:rsidRPr="00C744CB" w:rsidRDefault="004A0CB8" w:rsidP="00870251">
      <w:pPr>
        <w:pStyle w:val="Heading1"/>
        <w:shd w:val="clear" w:color="auto" w:fill="FFFFFF" w:themeFill="background1"/>
        <w:spacing w:before="0" w:line="720" w:lineRule="auto"/>
        <w:jc w:val="center"/>
        <w:rPr>
          <w:ins w:id="0" w:author="Benson" w:date="2021-09-24T18:00:00Z"/>
          <w:rFonts w:ascii="Times New Roman" w:hAnsi="Times New Roman" w:cs="Times New Roman"/>
          <w:b/>
          <w:color w:val="auto"/>
        </w:rPr>
      </w:pPr>
      <w:bookmarkStart w:id="1" w:name="_Toc81039337"/>
      <w:bookmarkStart w:id="2" w:name="_Toc83402480"/>
      <w:r w:rsidRPr="00C744CB">
        <w:rPr>
          <w:rFonts w:ascii="Times New Roman" w:hAnsi="Times New Roman" w:cs="Times New Roman"/>
          <w:b/>
          <w:color w:val="auto"/>
        </w:rPr>
        <w:t>THE E-BURSARY SYSTEM</w:t>
      </w:r>
      <w:bookmarkEnd w:id="1"/>
      <w:bookmarkEnd w:id="2"/>
    </w:p>
    <w:p w14:paraId="2A520F52" w14:textId="749FBB9E" w:rsidR="00706F2B" w:rsidRPr="00C744CB" w:rsidRDefault="00706F2B" w:rsidP="00870251">
      <w:pPr>
        <w:spacing w:line="360" w:lineRule="auto"/>
        <w:jc w:val="center"/>
        <w:rPr>
          <w:ins w:id="3" w:author="Benson" w:date="2021-09-24T18:04:00Z"/>
          <w:rFonts w:ascii="Times New Roman" w:hAnsi="Times New Roman" w:cs="Times New Roman"/>
          <w:b/>
          <w:sz w:val="32"/>
          <w:szCs w:val="32"/>
        </w:rPr>
      </w:pPr>
      <w:ins w:id="4" w:author="Benson" w:date="2021-09-24T18:00:00Z">
        <w:r w:rsidRPr="00C744CB">
          <w:rPr>
            <w:rFonts w:ascii="Times New Roman" w:hAnsi="Times New Roman" w:cs="Times New Roman"/>
            <w:b/>
            <w:sz w:val="32"/>
            <w:szCs w:val="32"/>
          </w:rPr>
          <w:t>CIT 208: GROUP PROJECT</w:t>
        </w:r>
      </w:ins>
    </w:p>
    <w:p w14:paraId="2EED9E8D" w14:textId="77777777" w:rsidR="000E3C4B" w:rsidRPr="00C744CB" w:rsidRDefault="000E3C4B" w:rsidP="00870251">
      <w:pPr>
        <w:spacing w:line="360" w:lineRule="auto"/>
        <w:jc w:val="center"/>
        <w:rPr>
          <w:ins w:id="5" w:author="Benson" w:date="2021-09-24T17:51:00Z"/>
          <w:rFonts w:ascii="Times New Roman" w:hAnsi="Times New Roman" w:cs="Times New Roman"/>
          <w:b/>
          <w:sz w:val="32"/>
          <w:szCs w:val="32"/>
        </w:rPr>
      </w:pPr>
    </w:p>
    <w:p w14:paraId="13E30AE7" w14:textId="3C6011E0" w:rsidR="001976F8" w:rsidRPr="00C744CB" w:rsidDel="00706F2B" w:rsidRDefault="00706F2B" w:rsidP="00870251">
      <w:pPr>
        <w:spacing w:after="0" w:line="360" w:lineRule="auto"/>
        <w:jc w:val="center"/>
        <w:rPr>
          <w:ins w:id="6" w:author="Chamwama" w:date="2021-09-23T21:13:00Z"/>
          <w:del w:id="7" w:author="Benson" w:date="2021-09-24T18:01:00Z"/>
          <w:rFonts w:ascii="Times New Roman" w:hAnsi="Times New Roman" w:cs="Times New Roman"/>
          <w:sz w:val="28"/>
          <w:szCs w:val="28"/>
        </w:rPr>
      </w:pPr>
      <w:ins w:id="8" w:author="Benson" w:date="2021-09-24T18:01:00Z">
        <w:r w:rsidRPr="00C744CB">
          <w:rPr>
            <w:rFonts w:ascii="Times New Roman" w:hAnsi="Times New Roman" w:cs="Times New Roman"/>
            <w:sz w:val="28"/>
            <w:szCs w:val="28"/>
          </w:rPr>
          <w:t>P</w:t>
        </w:r>
      </w:ins>
    </w:p>
    <w:p w14:paraId="2B0DF8CA" w14:textId="1FF558D4" w:rsidR="00276C1C" w:rsidRPr="00C744CB" w:rsidDel="00706F2B" w:rsidRDefault="00276C1C" w:rsidP="00870251">
      <w:pPr>
        <w:spacing w:after="0" w:line="360" w:lineRule="auto"/>
        <w:jc w:val="center"/>
        <w:rPr>
          <w:del w:id="9" w:author="Benson" w:date="2021-09-24T18:00:00Z"/>
          <w:rFonts w:ascii="Times New Roman" w:hAnsi="Times New Roman" w:cs="Times New Roman"/>
          <w:b/>
          <w:sz w:val="28"/>
          <w:szCs w:val="28"/>
        </w:rPr>
      </w:pPr>
      <w:ins w:id="10" w:author="Chamwama" w:date="2021-09-23T21:13:00Z">
        <w:del w:id="11" w:author="Benson" w:date="2021-09-24T17:50:00Z">
          <w:r w:rsidRPr="00C744CB" w:rsidDel="001976F8">
            <w:rPr>
              <w:rFonts w:ascii="Times New Roman" w:hAnsi="Times New Roman" w:cs="Times New Roman"/>
              <w:b/>
              <w:sz w:val="28"/>
              <w:szCs w:val="28"/>
            </w:rPr>
            <w:delText>UNIT CODE</w:delText>
          </w:r>
        </w:del>
        <w:del w:id="12" w:author="Benson" w:date="2021-09-24T18:00:00Z">
          <w:r w:rsidRPr="00C744CB" w:rsidDel="00706F2B">
            <w:rPr>
              <w:rFonts w:ascii="Times New Roman" w:hAnsi="Times New Roman" w:cs="Times New Roman"/>
              <w:b/>
              <w:sz w:val="28"/>
              <w:szCs w:val="28"/>
            </w:rPr>
            <w:delText xml:space="preserve">: </w:delText>
          </w:r>
        </w:del>
      </w:ins>
      <w:ins w:id="13" w:author="Chamwama" w:date="2021-09-23T21:14:00Z">
        <w:del w:id="14" w:author="Benson" w:date="2021-09-24T17:51:00Z">
          <w:r w:rsidRPr="00C744CB" w:rsidDel="001976F8">
            <w:rPr>
              <w:rFonts w:ascii="Times New Roman" w:hAnsi="Times New Roman" w:cs="Times New Roman"/>
              <w:b/>
              <w:sz w:val="28"/>
              <w:szCs w:val="28"/>
            </w:rPr>
            <w:delText>U</w:delText>
          </w:r>
        </w:del>
      </w:ins>
      <w:ins w:id="15" w:author="Chamwama" w:date="2021-09-23T21:13:00Z">
        <w:del w:id="16" w:author="Benson" w:date="2021-09-24T17:51:00Z">
          <w:r w:rsidRPr="00C744CB" w:rsidDel="001976F8">
            <w:rPr>
              <w:rFonts w:ascii="Times New Roman" w:hAnsi="Times New Roman" w:cs="Times New Roman"/>
              <w:b/>
              <w:sz w:val="28"/>
              <w:szCs w:val="28"/>
            </w:rPr>
            <w:delText>NIT DESCRIPTION</w:delText>
          </w:r>
        </w:del>
      </w:ins>
    </w:p>
    <w:p w14:paraId="520E3652" w14:textId="77777777" w:rsidR="004A0CB8" w:rsidRPr="00C744CB" w:rsidDel="00706F2B" w:rsidRDefault="004A0CB8" w:rsidP="00870251">
      <w:pPr>
        <w:spacing w:line="360" w:lineRule="auto"/>
        <w:jc w:val="center"/>
        <w:rPr>
          <w:del w:id="17" w:author="Benson" w:date="2021-09-24T18:01:00Z"/>
          <w:rFonts w:ascii="Times New Roman" w:hAnsi="Times New Roman" w:cs="Times New Roman"/>
          <w:sz w:val="28"/>
          <w:szCs w:val="28"/>
        </w:rPr>
      </w:pPr>
    </w:p>
    <w:p w14:paraId="0646D8EF" w14:textId="7CAF4AA7" w:rsidR="004A0CB8" w:rsidRPr="00C744CB" w:rsidDel="00706F2B" w:rsidRDefault="004A0CB8" w:rsidP="00870251">
      <w:pPr>
        <w:spacing w:after="0" w:line="360" w:lineRule="auto"/>
        <w:jc w:val="center"/>
        <w:rPr>
          <w:del w:id="18" w:author="Benson" w:date="2021-09-24T17:59:00Z"/>
          <w:rFonts w:ascii="Times New Roman" w:hAnsi="Times New Roman" w:cs="Times New Roman"/>
          <w:b/>
          <w:sz w:val="28"/>
          <w:szCs w:val="28"/>
        </w:rPr>
      </w:pPr>
      <w:del w:id="19" w:author="Benson" w:date="2021-09-24T17:59:00Z">
        <w:r w:rsidRPr="00C744CB" w:rsidDel="00706F2B">
          <w:rPr>
            <w:rFonts w:ascii="Times New Roman" w:hAnsi="Times New Roman" w:cs="Times New Roman"/>
            <w:b/>
            <w:sz w:val="28"/>
            <w:szCs w:val="28"/>
          </w:rPr>
          <w:delText>KATUMO, BENSON MAKAU</w:delText>
        </w:r>
      </w:del>
    </w:p>
    <w:p w14:paraId="66FD06F0" w14:textId="213F8F1B" w:rsidR="004A0CB8" w:rsidRPr="00C744CB" w:rsidDel="00706F2B" w:rsidRDefault="004A0CB8" w:rsidP="00870251">
      <w:pPr>
        <w:spacing w:after="0" w:line="360" w:lineRule="auto"/>
        <w:jc w:val="center"/>
        <w:rPr>
          <w:del w:id="20" w:author="Benson" w:date="2021-09-24T17:59:00Z"/>
          <w:rFonts w:ascii="Times New Roman" w:hAnsi="Times New Roman" w:cs="Times New Roman"/>
          <w:b/>
          <w:sz w:val="28"/>
          <w:szCs w:val="28"/>
        </w:rPr>
      </w:pPr>
      <w:del w:id="21" w:author="Benson" w:date="2021-09-24T17:59:00Z">
        <w:r w:rsidRPr="00C744CB" w:rsidDel="00706F2B">
          <w:rPr>
            <w:rFonts w:ascii="Times New Roman" w:hAnsi="Times New Roman" w:cs="Times New Roman"/>
            <w:b/>
            <w:sz w:val="28"/>
            <w:szCs w:val="28"/>
          </w:rPr>
          <w:delText>CIT/00046/019</w:delText>
        </w:r>
      </w:del>
    </w:p>
    <w:p w14:paraId="14001549" w14:textId="1E61CFA9" w:rsidR="004A0CB8" w:rsidRPr="00C744CB" w:rsidDel="00706F2B" w:rsidRDefault="004A0CB8" w:rsidP="00870251">
      <w:pPr>
        <w:spacing w:after="0" w:line="360" w:lineRule="auto"/>
        <w:jc w:val="center"/>
        <w:rPr>
          <w:del w:id="22" w:author="Benson" w:date="2021-09-24T17:59:00Z"/>
          <w:rFonts w:ascii="Times New Roman" w:hAnsi="Times New Roman" w:cs="Times New Roman"/>
          <w:b/>
          <w:sz w:val="28"/>
          <w:szCs w:val="28"/>
        </w:rPr>
      </w:pPr>
    </w:p>
    <w:p w14:paraId="623D3ACE" w14:textId="1E729255" w:rsidR="004A0CB8" w:rsidRPr="00C744CB" w:rsidDel="00706F2B" w:rsidRDefault="004A0CB8" w:rsidP="00870251">
      <w:pPr>
        <w:spacing w:after="0" w:line="360" w:lineRule="auto"/>
        <w:jc w:val="center"/>
        <w:rPr>
          <w:del w:id="23" w:author="Benson" w:date="2021-09-24T17:59:00Z"/>
          <w:rFonts w:ascii="Times New Roman" w:hAnsi="Times New Roman" w:cs="Times New Roman"/>
          <w:b/>
          <w:sz w:val="28"/>
          <w:szCs w:val="28"/>
        </w:rPr>
      </w:pPr>
      <w:del w:id="24" w:author="Benson" w:date="2021-09-24T17:59:00Z">
        <w:r w:rsidRPr="00C744CB" w:rsidDel="00706F2B">
          <w:rPr>
            <w:rFonts w:ascii="Times New Roman" w:hAnsi="Times New Roman" w:cs="Times New Roman"/>
            <w:b/>
            <w:sz w:val="28"/>
            <w:szCs w:val="28"/>
          </w:rPr>
          <w:delText>ODONGO BRIAN</w:delText>
        </w:r>
      </w:del>
    </w:p>
    <w:p w14:paraId="6205CDE5" w14:textId="28BC03F2" w:rsidR="004A0CB8" w:rsidRPr="00C744CB" w:rsidDel="00706F2B" w:rsidRDefault="004A0CB8" w:rsidP="00870251">
      <w:pPr>
        <w:spacing w:after="0" w:line="360" w:lineRule="auto"/>
        <w:jc w:val="center"/>
        <w:rPr>
          <w:del w:id="25" w:author="Benson" w:date="2021-09-24T17:59:00Z"/>
          <w:rFonts w:ascii="Times New Roman" w:hAnsi="Times New Roman" w:cs="Times New Roman"/>
          <w:b/>
          <w:sz w:val="28"/>
          <w:szCs w:val="28"/>
        </w:rPr>
      </w:pPr>
      <w:del w:id="26" w:author="Benson" w:date="2021-09-24T17:59:00Z">
        <w:r w:rsidRPr="00C744CB" w:rsidDel="00706F2B">
          <w:rPr>
            <w:rFonts w:ascii="Times New Roman" w:hAnsi="Times New Roman" w:cs="Times New Roman"/>
            <w:b/>
            <w:sz w:val="28"/>
            <w:szCs w:val="28"/>
          </w:rPr>
          <w:delText>CIT/00192/019</w:delText>
        </w:r>
      </w:del>
    </w:p>
    <w:p w14:paraId="13B8BAF6" w14:textId="4FF011E9" w:rsidR="004A0CB8" w:rsidRPr="00C744CB" w:rsidDel="00706F2B" w:rsidRDefault="004A0CB8" w:rsidP="00870251">
      <w:pPr>
        <w:spacing w:after="0" w:line="360" w:lineRule="auto"/>
        <w:jc w:val="center"/>
        <w:rPr>
          <w:del w:id="27" w:author="Benson" w:date="2021-09-24T17:59:00Z"/>
          <w:rFonts w:ascii="Times New Roman" w:hAnsi="Times New Roman" w:cs="Times New Roman"/>
          <w:b/>
          <w:sz w:val="28"/>
          <w:szCs w:val="28"/>
        </w:rPr>
      </w:pPr>
    </w:p>
    <w:p w14:paraId="30E93101" w14:textId="43791E40" w:rsidR="004A0CB8" w:rsidRPr="00C744CB" w:rsidDel="00706F2B" w:rsidRDefault="004A0CB8" w:rsidP="00870251">
      <w:pPr>
        <w:spacing w:after="0" w:line="360" w:lineRule="auto"/>
        <w:jc w:val="center"/>
        <w:rPr>
          <w:del w:id="28" w:author="Benson" w:date="2021-09-24T17:59:00Z"/>
          <w:rFonts w:ascii="Times New Roman" w:hAnsi="Times New Roman" w:cs="Times New Roman"/>
          <w:b/>
          <w:sz w:val="28"/>
          <w:szCs w:val="28"/>
        </w:rPr>
      </w:pPr>
      <w:del w:id="29" w:author="Benson" w:date="2021-09-24T17:59:00Z">
        <w:r w:rsidRPr="00C744CB" w:rsidDel="00706F2B">
          <w:rPr>
            <w:rFonts w:ascii="Times New Roman" w:hAnsi="Times New Roman" w:cs="Times New Roman"/>
            <w:b/>
            <w:sz w:val="28"/>
            <w:szCs w:val="28"/>
          </w:rPr>
          <w:lastRenderedPageBreak/>
          <w:delText>MUCHIRI VICTOR</w:delText>
        </w:r>
      </w:del>
    </w:p>
    <w:p w14:paraId="7D09D1B2" w14:textId="0F21D4AF" w:rsidR="004A0CB8" w:rsidRPr="00C744CB" w:rsidDel="00706F2B" w:rsidRDefault="004A0CB8" w:rsidP="00870251">
      <w:pPr>
        <w:spacing w:after="0" w:line="360" w:lineRule="auto"/>
        <w:jc w:val="center"/>
        <w:rPr>
          <w:del w:id="30" w:author="Benson" w:date="2021-09-24T17:59:00Z"/>
          <w:rFonts w:ascii="Times New Roman" w:hAnsi="Times New Roman" w:cs="Times New Roman"/>
          <w:b/>
          <w:sz w:val="28"/>
          <w:szCs w:val="28"/>
        </w:rPr>
      </w:pPr>
      <w:del w:id="31" w:author="Benson" w:date="2021-09-24T17:59:00Z">
        <w:r w:rsidRPr="00C744CB" w:rsidDel="00706F2B">
          <w:rPr>
            <w:rFonts w:ascii="Times New Roman" w:hAnsi="Times New Roman" w:cs="Times New Roman"/>
            <w:b/>
            <w:sz w:val="28"/>
            <w:szCs w:val="28"/>
          </w:rPr>
          <w:delText>CIT/00002/019</w:delText>
        </w:r>
      </w:del>
    </w:p>
    <w:p w14:paraId="7CBE8DCD" w14:textId="1FE90030" w:rsidR="004A0CB8" w:rsidRPr="00C744CB" w:rsidDel="00706F2B" w:rsidRDefault="004A0CB8" w:rsidP="00870251">
      <w:pPr>
        <w:spacing w:after="0" w:line="360" w:lineRule="auto"/>
        <w:jc w:val="center"/>
        <w:rPr>
          <w:del w:id="32" w:author="Benson" w:date="2021-09-24T17:59:00Z"/>
          <w:rFonts w:ascii="Times New Roman" w:hAnsi="Times New Roman" w:cs="Times New Roman"/>
          <w:b/>
          <w:sz w:val="28"/>
          <w:szCs w:val="28"/>
        </w:rPr>
      </w:pPr>
    </w:p>
    <w:p w14:paraId="3552E04B" w14:textId="7AF2F6FE" w:rsidR="004A0CB8" w:rsidRPr="00C744CB" w:rsidDel="00706F2B" w:rsidRDefault="004A0CB8" w:rsidP="00870251">
      <w:pPr>
        <w:spacing w:after="0" w:line="360" w:lineRule="auto"/>
        <w:jc w:val="center"/>
        <w:rPr>
          <w:del w:id="33" w:author="Benson" w:date="2021-09-24T17:59:00Z"/>
          <w:rFonts w:ascii="Times New Roman" w:hAnsi="Times New Roman" w:cs="Times New Roman"/>
          <w:b/>
          <w:sz w:val="28"/>
          <w:szCs w:val="28"/>
        </w:rPr>
      </w:pPr>
      <w:del w:id="34" w:author="Benson" w:date="2021-09-24T17:59:00Z">
        <w:r w:rsidRPr="00C744CB" w:rsidDel="00706F2B">
          <w:rPr>
            <w:rFonts w:ascii="Times New Roman" w:hAnsi="Times New Roman" w:cs="Times New Roman"/>
            <w:b/>
            <w:sz w:val="28"/>
            <w:szCs w:val="28"/>
          </w:rPr>
          <w:delText>GAKONYO STEPHEN</w:delText>
        </w:r>
      </w:del>
    </w:p>
    <w:p w14:paraId="47736999" w14:textId="01874601" w:rsidR="004A0CB8" w:rsidRPr="00C744CB" w:rsidDel="00706F2B" w:rsidRDefault="004A0CB8" w:rsidP="00870251">
      <w:pPr>
        <w:spacing w:after="0" w:line="360" w:lineRule="auto"/>
        <w:jc w:val="center"/>
        <w:rPr>
          <w:del w:id="35" w:author="Benson" w:date="2021-09-24T17:59:00Z"/>
          <w:rFonts w:ascii="Times New Roman" w:hAnsi="Times New Roman" w:cs="Times New Roman"/>
          <w:b/>
          <w:sz w:val="28"/>
          <w:szCs w:val="28"/>
        </w:rPr>
      </w:pPr>
      <w:del w:id="36" w:author="Benson" w:date="2021-09-24T17:59:00Z">
        <w:r w:rsidRPr="00C744CB" w:rsidDel="00706F2B">
          <w:rPr>
            <w:rFonts w:ascii="Times New Roman" w:hAnsi="Times New Roman" w:cs="Times New Roman"/>
            <w:b/>
            <w:sz w:val="28"/>
            <w:szCs w:val="28"/>
          </w:rPr>
          <w:delText>CIT/00144/019</w:delText>
        </w:r>
      </w:del>
    </w:p>
    <w:p w14:paraId="31A6EFF2" w14:textId="3D9534E2" w:rsidR="004A0CB8" w:rsidRPr="00C744CB" w:rsidDel="00706F2B" w:rsidRDefault="004A0CB8" w:rsidP="00870251">
      <w:pPr>
        <w:spacing w:after="0" w:line="360" w:lineRule="auto"/>
        <w:jc w:val="center"/>
        <w:rPr>
          <w:del w:id="37" w:author="Benson" w:date="2021-09-24T17:59:00Z"/>
          <w:rFonts w:ascii="Times New Roman" w:hAnsi="Times New Roman" w:cs="Times New Roman"/>
          <w:b/>
          <w:sz w:val="28"/>
          <w:szCs w:val="28"/>
        </w:rPr>
      </w:pPr>
    </w:p>
    <w:p w14:paraId="6C4FD6D3" w14:textId="36E614CF" w:rsidR="004A0CB8" w:rsidRPr="00C744CB" w:rsidDel="00706F2B" w:rsidRDefault="004A0CB8" w:rsidP="00870251">
      <w:pPr>
        <w:spacing w:after="0" w:line="360" w:lineRule="auto"/>
        <w:jc w:val="center"/>
        <w:rPr>
          <w:del w:id="38" w:author="Benson" w:date="2021-09-24T17:59:00Z"/>
          <w:rFonts w:ascii="Times New Roman" w:hAnsi="Times New Roman" w:cs="Times New Roman"/>
          <w:b/>
          <w:sz w:val="28"/>
          <w:szCs w:val="28"/>
        </w:rPr>
      </w:pPr>
      <w:del w:id="39" w:author="Benson" w:date="2021-09-24T17:59:00Z">
        <w:r w:rsidRPr="00C744CB" w:rsidDel="00706F2B">
          <w:rPr>
            <w:rFonts w:ascii="Times New Roman" w:hAnsi="Times New Roman" w:cs="Times New Roman"/>
            <w:b/>
            <w:sz w:val="28"/>
            <w:szCs w:val="28"/>
          </w:rPr>
          <w:delText>MUKETHA EVLYN</w:delText>
        </w:r>
      </w:del>
    </w:p>
    <w:p w14:paraId="4DF15A88" w14:textId="57FF2ABD" w:rsidR="004A0CB8" w:rsidRPr="00C744CB" w:rsidDel="00706F2B" w:rsidRDefault="004A0CB8" w:rsidP="00870251">
      <w:pPr>
        <w:spacing w:after="0" w:line="360" w:lineRule="auto"/>
        <w:jc w:val="center"/>
        <w:rPr>
          <w:del w:id="40" w:author="Benson" w:date="2021-09-24T17:59:00Z"/>
          <w:rFonts w:ascii="Times New Roman" w:hAnsi="Times New Roman" w:cs="Times New Roman"/>
          <w:b/>
          <w:sz w:val="28"/>
          <w:szCs w:val="28"/>
        </w:rPr>
      </w:pPr>
      <w:del w:id="41" w:author="Benson" w:date="2021-09-24T17:59:00Z">
        <w:r w:rsidRPr="00C744CB" w:rsidDel="00706F2B">
          <w:rPr>
            <w:rFonts w:ascii="Times New Roman" w:hAnsi="Times New Roman" w:cs="Times New Roman"/>
            <w:b/>
            <w:sz w:val="28"/>
            <w:szCs w:val="28"/>
          </w:rPr>
          <w:delText>CIT/00274/019</w:delText>
        </w:r>
      </w:del>
    </w:p>
    <w:p w14:paraId="3F2AF33D" w14:textId="77777777" w:rsidR="004A0CB8" w:rsidRPr="00C744CB" w:rsidDel="00706F2B" w:rsidRDefault="004A0CB8" w:rsidP="00870251">
      <w:pPr>
        <w:spacing w:after="0" w:line="360" w:lineRule="auto"/>
        <w:jc w:val="center"/>
        <w:rPr>
          <w:del w:id="42" w:author="Benson" w:date="2021-09-24T18:01:00Z"/>
          <w:rFonts w:ascii="Times New Roman" w:hAnsi="Times New Roman" w:cs="Times New Roman"/>
          <w:b/>
          <w:sz w:val="28"/>
          <w:szCs w:val="28"/>
        </w:rPr>
      </w:pPr>
    </w:p>
    <w:p w14:paraId="6DC25136" w14:textId="18264FB7" w:rsidR="004A0CB8" w:rsidRPr="00C744CB" w:rsidDel="00706F2B" w:rsidRDefault="004A0CB8" w:rsidP="00870251">
      <w:pPr>
        <w:spacing w:line="360" w:lineRule="auto"/>
        <w:jc w:val="center"/>
        <w:rPr>
          <w:del w:id="43" w:author="Benson" w:date="2021-09-24T18:02:00Z"/>
          <w:rFonts w:ascii="Times New Roman" w:hAnsi="Times New Roman" w:cs="Times New Roman"/>
          <w:b/>
          <w:sz w:val="28"/>
          <w:szCs w:val="28"/>
        </w:rPr>
      </w:pPr>
      <w:del w:id="44" w:author="Benson" w:date="2021-09-24T18:01:00Z">
        <w:r w:rsidRPr="00C744CB" w:rsidDel="00706F2B">
          <w:rPr>
            <w:rFonts w:ascii="Times New Roman" w:hAnsi="Times New Roman" w:cs="Times New Roman"/>
            <w:b/>
            <w:sz w:val="28"/>
            <w:szCs w:val="28"/>
          </w:rPr>
          <w:delText>P</w:delText>
        </w:r>
      </w:del>
      <w:r w:rsidRPr="00C744C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10CCEFE2" w14:textId="3E6943C1" w:rsidR="00706F2B" w:rsidRPr="00C744CB" w:rsidRDefault="00706F2B" w:rsidP="00870251">
      <w:pPr>
        <w:spacing w:line="360" w:lineRule="auto"/>
        <w:jc w:val="center"/>
        <w:rPr>
          <w:ins w:id="45" w:author="Benson" w:date="2021-09-24T18:02:00Z"/>
          <w:rFonts w:ascii="Times New Roman" w:hAnsi="Times New Roman" w:cs="Times New Roman"/>
          <w:b/>
          <w:sz w:val="28"/>
          <w:szCs w:val="28"/>
        </w:rPr>
      </w:pPr>
    </w:p>
    <w:p w14:paraId="52B26D97" w14:textId="76616B19" w:rsidR="004A0CB8" w:rsidRPr="00C744CB" w:rsidRDefault="004A0CB8" w:rsidP="00870251">
      <w:pPr>
        <w:spacing w:line="360" w:lineRule="auto"/>
        <w:rPr>
          <w:rFonts w:ascii="Times New Roman" w:hAnsi="Times New Roman" w:cs="Times New Roman"/>
          <w:b/>
          <w:sz w:val="20"/>
          <w:szCs w:val="20"/>
        </w:rPr>
      </w:pPr>
    </w:p>
    <w:p w14:paraId="22232621"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UNIVERSITY</w:t>
      </w:r>
    </w:p>
    <w:p w14:paraId="397A8586"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P.O. BOX PRIVATE BAG</w:t>
      </w:r>
    </w:p>
    <w:p w14:paraId="2C612EBC" w14:textId="77777777" w:rsidR="004A0CB8" w:rsidRPr="00C744CB" w:rsidRDefault="004A0CB8" w:rsidP="004A0CB8">
      <w:pPr>
        <w:jc w:val="center"/>
        <w:rPr>
          <w:rFonts w:ascii="Times New Roman" w:hAnsi="Times New Roman" w:cs="Times New Roman"/>
          <w:b/>
          <w:sz w:val="28"/>
          <w:szCs w:val="28"/>
        </w:rPr>
      </w:pPr>
      <w:r w:rsidRPr="00C744CB">
        <w:rPr>
          <w:rFonts w:ascii="Times New Roman" w:hAnsi="Times New Roman" w:cs="Times New Roman"/>
          <w:b/>
          <w:sz w:val="28"/>
          <w:szCs w:val="28"/>
        </w:rPr>
        <w:t>MASENO, KENYA</w:t>
      </w:r>
    </w:p>
    <w:p w14:paraId="274ABFF6" w14:textId="77777777" w:rsidR="004A0CB8" w:rsidRPr="00C744CB" w:rsidRDefault="004A0CB8" w:rsidP="004A0CB8">
      <w:pPr>
        <w:jc w:val="center"/>
        <w:rPr>
          <w:rStyle w:val="Heading1Char"/>
          <w:rFonts w:ascii="Times New Roman" w:eastAsia="Calibri" w:hAnsi="Times New Roman" w:cs="Times New Roman"/>
          <w:b/>
          <w:color w:val="auto"/>
        </w:rPr>
      </w:pPr>
      <w:bookmarkStart w:id="46" w:name="_Toc322699680"/>
      <w:bookmarkStart w:id="47" w:name="_Toc432332909"/>
      <w:bookmarkStart w:id="48" w:name="_Toc79707223"/>
      <w:bookmarkStart w:id="49" w:name="_Toc81039338"/>
      <w:r w:rsidRPr="00C744CB">
        <w:rPr>
          <w:rFonts w:ascii="Times New Roman" w:hAnsi="Times New Roman" w:cs="Times New Roman"/>
          <w:b/>
          <w:sz w:val="28"/>
          <w:szCs w:val="28"/>
        </w:rPr>
        <w:t>OCTOBER, 2022</w:t>
      </w:r>
      <w:r w:rsidRPr="00C744CB">
        <w:rPr>
          <w:rStyle w:val="Heading1Char"/>
          <w:rFonts w:ascii="Times New Roman" w:eastAsia="Calibri" w:hAnsi="Times New Roman" w:cs="Times New Roman"/>
          <w:b/>
          <w:color w:val="auto"/>
        </w:rPr>
        <w:br w:type="page"/>
      </w:r>
    </w:p>
    <w:p w14:paraId="79B2F5CA" w14:textId="77777777" w:rsidR="004A0CB8" w:rsidRPr="00C744CB" w:rsidRDefault="004A0CB8" w:rsidP="004A0CB8">
      <w:pPr>
        <w:pStyle w:val="Heading1"/>
        <w:rPr>
          <w:rFonts w:ascii="Times New Roman" w:eastAsia="Calibri" w:hAnsi="Times New Roman" w:cs="Times New Roman"/>
          <w:b/>
          <w:color w:val="auto"/>
        </w:rPr>
      </w:pPr>
      <w:bookmarkStart w:id="50" w:name="_Toc83402481"/>
      <w:r w:rsidRPr="00C744CB">
        <w:rPr>
          <w:rStyle w:val="Heading1Char"/>
          <w:rFonts w:ascii="Times New Roman" w:eastAsia="Calibri" w:hAnsi="Times New Roman" w:cs="Times New Roman"/>
          <w:b/>
          <w:color w:val="auto"/>
        </w:rPr>
        <w:lastRenderedPageBreak/>
        <w:t>DECLARATION</w:t>
      </w:r>
      <w:bookmarkEnd w:id="46"/>
      <w:bookmarkEnd w:id="47"/>
      <w:bookmarkEnd w:id="48"/>
      <w:bookmarkEnd w:id="49"/>
      <w:bookmarkEnd w:id="50"/>
    </w:p>
    <w:p w14:paraId="618C33C7" w14:textId="20D45D38" w:rsidR="004A0CB8" w:rsidRPr="00C744CB" w:rsidRDefault="004A0CB8" w:rsidP="004A0CB8">
      <w:pPr>
        <w:jc w:val="both"/>
        <w:rPr>
          <w:ins w:id="51" w:author="Benson" w:date="2021-09-24T18:04:00Z"/>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C744C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C744CB" w14:paraId="78B15D64" w14:textId="77777777" w:rsidTr="00D516B8">
        <w:trPr>
          <w:ins w:id="52" w:author="Benson" w:date="2021-09-24T17:55:00Z"/>
        </w:trPr>
        <w:tc>
          <w:tcPr>
            <w:tcW w:w="2793" w:type="dxa"/>
            <w:shd w:val="clear" w:color="auto" w:fill="BFBFBF" w:themeFill="background1" w:themeFillShade="BF"/>
          </w:tcPr>
          <w:p w14:paraId="4B380DA4" w14:textId="77777777" w:rsidR="00FA1037" w:rsidRPr="00C744CB" w:rsidRDefault="00FA1037" w:rsidP="00D516B8">
            <w:pPr>
              <w:rPr>
                <w:ins w:id="53" w:author="Benson" w:date="2021-09-24T17:55:00Z"/>
                <w:rFonts w:ascii="Times New Roman" w:eastAsia="Calibri" w:hAnsi="Times New Roman" w:cs="Times New Roman"/>
                <w:b/>
                <w:lang w:val="en-AU" w:eastAsia="en-AU"/>
              </w:rPr>
            </w:pPr>
            <w:ins w:id="54" w:author="Benson" w:date="2021-09-24T17:55:00Z">
              <w:r w:rsidRPr="00C744CB">
                <w:rPr>
                  <w:rFonts w:ascii="Times New Roman" w:eastAsia="Calibri" w:hAnsi="Times New Roman" w:cs="Times New Roman"/>
                  <w:b/>
                  <w:lang w:val="en-AU" w:eastAsia="en-AU"/>
                </w:rPr>
                <w:t>ADM NO.</w:t>
              </w:r>
            </w:ins>
          </w:p>
        </w:tc>
        <w:tc>
          <w:tcPr>
            <w:tcW w:w="3862" w:type="dxa"/>
            <w:shd w:val="clear" w:color="auto" w:fill="BFBFBF" w:themeFill="background1" w:themeFillShade="BF"/>
          </w:tcPr>
          <w:p w14:paraId="40703734" w14:textId="77777777" w:rsidR="00FA1037" w:rsidRPr="00C744CB" w:rsidRDefault="00FA1037" w:rsidP="00D516B8">
            <w:pPr>
              <w:rPr>
                <w:ins w:id="55" w:author="Benson" w:date="2021-09-24T17:55:00Z"/>
                <w:rFonts w:ascii="Times New Roman" w:eastAsia="Calibri" w:hAnsi="Times New Roman" w:cs="Times New Roman"/>
                <w:b/>
                <w:lang w:val="en-AU" w:eastAsia="en-AU"/>
              </w:rPr>
            </w:pPr>
            <w:ins w:id="56" w:author="Benson" w:date="2021-09-24T17:55:00Z">
              <w:r w:rsidRPr="00C744CB">
                <w:rPr>
                  <w:rFonts w:ascii="Times New Roman" w:eastAsia="Calibri" w:hAnsi="Times New Roman" w:cs="Times New Roman"/>
                  <w:b/>
                  <w:lang w:val="en-AU" w:eastAsia="en-AU"/>
                </w:rPr>
                <w:t>NAMES</w:t>
              </w:r>
            </w:ins>
          </w:p>
        </w:tc>
        <w:tc>
          <w:tcPr>
            <w:tcW w:w="2160" w:type="dxa"/>
            <w:shd w:val="clear" w:color="auto" w:fill="BFBFBF" w:themeFill="background1" w:themeFillShade="BF"/>
          </w:tcPr>
          <w:p w14:paraId="2C028B93" w14:textId="77777777" w:rsidR="00FA1037" w:rsidRPr="00C744CB" w:rsidRDefault="00FA1037" w:rsidP="00D516B8">
            <w:pPr>
              <w:rPr>
                <w:ins w:id="57" w:author="Benson" w:date="2021-09-24T17:55:00Z"/>
                <w:rFonts w:ascii="Times New Roman" w:eastAsia="Calibri" w:hAnsi="Times New Roman" w:cs="Times New Roman"/>
                <w:b/>
                <w:lang w:val="en-AU" w:eastAsia="en-AU"/>
              </w:rPr>
            </w:pPr>
            <w:ins w:id="58" w:author="Benson" w:date="2021-09-24T17:55:00Z">
              <w:r w:rsidRPr="00C744CB">
                <w:rPr>
                  <w:rFonts w:ascii="Times New Roman" w:eastAsia="Calibri" w:hAnsi="Times New Roman" w:cs="Times New Roman"/>
                  <w:b/>
                  <w:lang w:val="en-AU" w:eastAsia="en-AU"/>
                </w:rPr>
                <w:t>SIGNATURE</w:t>
              </w:r>
            </w:ins>
          </w:p>
        </w:tc>
      </w:tr>
      <w:tr w:rsidR="003B1094" w:rsidRPr="00C744CB" w14:paraId="01BCDB4C" w14:textId="77777777" w:rsidTr="00D516B8">
        <w:trPr>
          <w:ins w:id="59" w:author="Benson" w:date="2021-09-24T17:55:00Z"/>
        </w:trPr>
        <w:tc>
          <w:tcPr>
            <w:tcW w:w="2793" w:type="dxa"/>
          </w:tcPr>
          <w:p w14:paraId="4758C11C" w14:textId="6AFC5CE2" w:rsidR="00FA1037" w:rsidRPr="00C744CB" w:rsidRDefault="00FA1037" w:rsidP="00D516B8">
            <w:pPr>
              <w:rPr>
                <w:ins w:id="60" w:author="Benson" w:date="2021-09-24T17:55:00Z"/>
                <w:rFonts w:ascii="Times New Roman" w:eastAsia="Calibri" w:hAnsi="Times New Roman" w:cs="Times New Roman"/>
                <w:b/>
                <w:sz w:val="24"/>
                <w:szCs w:val="24"/>
                <w:lang w:val="en-AU" w:eastAsia="en-AU"/>
              </w:rPr>
            </w:pPr>
            <w:ins w:id="61" w:author="Benson" w:date="2021-09-24T17:56:00Z">
              <w:r w:rsidRPr="00C744CB">
                <w:rPr>
                  <w:rFonts w:ascii="Times New Roman" w:eastAsia="Calibri" w:hAnsi="Times New Roman" w:cs="Times New Roman"/>
                  <w:b/>
                  <w:sz w:val="24"/>
                  <w:szCs w:val="24"/>
                  <w:lang w:val="en-AU" w:eastAsia="en-AU"/>
                </w:rPr>
                <w:t>CIT/00046/019</w:t>
              </w:r>
            </w:ins>
          </w:p>
        </w:tc>
        <w:tc>
          <w:tcPr>
            <w:tcW w:w="3862" w:type="dxa"/>
          </w:tcPr>
          <w:p w14:paraId="32F52BB6" w14:textId="0A0ABA54" w:rsidR="00FA1037" w:rsidRPr="00C744CB" w:rsidRDefault="00FA1037" w:rsidP="00D516B8">
            <w:pPr>
              <w:rPr>
                <w:ins w:id="62" w:author="Benson" w:date="2021-09-24T17:55:00Z"/>
                <w:rFonts w:ascii="Times New Roman" w:eastAsia="Calibri" w:hAnsi="Times New Roman" w:cs="Times New Roman"/>
                <w:b/>
                <w:sz w:val="24"/>
                <w:szCs w:val="24"/>
                <w:lang w:val="en-AU" w:eastAsia="en-AU"/>
              </w:rPr>
            </w:pPr>
            <w:ins w:id="63" w:author="Benson" w:date="2021-09-24T17:56:00Z">
              <w:r w:rsidRPr="00C744CB">
                <w:rPr>
                  <w:rFonts w:ascii="Times New Roman" w:eastAsia="Calibri" w:hAnsi="Times New Roman" w:cs="Times New Roman"/>
                  <w:b/>
                  <w:sz w:val="24"/>
                  <w:szCs w:val="24"/>
                  <w:lang w:val="en-AU" w:eastAsia="en-AU"/>
                </w:rPr>
                <w:t>KATUMO BENSON MAKAU</w:t>
              </w:r>
            </w:ins>
          </w:p>
        </w:tc>
        <w:tc>
          <w:tcPr>
            <w:tcW w:w="2160" w:type="dxa"/>
          </w:tcPr>
          <w:p w14:paraId="029AA51C" w14:textId="77777777" w:rsidR="00FA1037" w:rsidRPr="00C744CB" w:rsidRDefault="00FA1037" w:rsidP="00D516B8">
            <w:pPr>
              <w:rPr>
                <w:ins w:id="64" w:author="Benson" w:date="2021-09-24T17:55:00Z"/>
                <w:rFonts w:ascii="Times New Roman" w:eastAsia="Calibri" w:hAnsi="Times New Roman" w:cs="Times New Roman"/>
                <w:b/>
                <w:lang w:val="en-AU" w:eastAsia="en-AU"/>
              </w:rPr>
            </w:pPr>
          </w:p>
        </w:tc>
      </w:tr>
      <w:tr w:rsidR="003B1094" w:rsidRPr="00C744CB" w14:paraId="101C8AF1" w14:textId="77777777" w:rsidTr="00D516B8">
        <w:trPr>
          <w:ins w:id="65" w:author="Benson" w:date="2021-09-24T17:55:00Z"/>
        </w:trPr>
        <w:tc>
          <w:tcPr>
            <w:tcW w:w="2793" w:type="dxa"/>
          </w:tcPr>
          <w:p w14:paraId="27B9816C" w14:textId="77777777" w:rsidR="00FA1037" w:rsidRPr="00C744CB" w:rsidRDefault="00FA1037" w:rsidP="00D516B8">
            <w:pPr>
              <w:spacing w:after="0"/>
              <w:rPr>
                <w:ins w:id="66" w:author="Benson" w:date="2021-09-24T17:55:00Z"/>
                <w:rFonts w:ascii="Times New Roman" w:hAnsi="Times New Roman" w:cs="Times New Roman"/>
                <w:b/>
                <w:sz w:val="24"/>
                <w:szCs w:val="24"/>
              </w:rPr>
            </w:pPr>
            <w:ins w:id="67" w:author="Benson" w:date="2021-09-24T17:55:00Z">
              <w:r w:rsidRPr="00C744CB">
                <w:rPr>
                  <w:rFonts w:ascii="Times New Roman" w:hAnsi="Times New Roman" w:cs="Times New Roman"/>
                  <w:b/>
                  <w:sz w:val="24"/>
                  <w:szCs w:val="24"/>
                </w:rPr>
                <w:t>CIT/00192/019</w:t>
              </w:r>
            </w:ins>
          </w:p>
          <w:p w14:paraId="4535A7F6" w14:textId="77777777" w:rsidR="00FA1037" w:rsidRPr="00C744CB" w:rsidRDefault="00FA1037" w:rsidP="00D516B8">
            <w:pPr>
              <w:rPr>
                <w:ins w:id="68" w:author="Benson" w:date="2021-09-24T17:55:00Z"/>
                <w:rFonts w:ascii="Times New Roman" w:eastAsia="Calibri" w:hAnsi="Times New Roman" w:cs="Times New Roman"/>
                <w:b/>
                <w:sz w:val="24"/>
                <w:szCs w:val="24"/>
                <w:lang w:val="en-AU" w:eastAsia="en-AU"/>
              </w:rPr>
            </w:pPr>
          </w:p>
        </w:tc>
        <w:tc>
          <w:tcPr>
            <w:tcW w:w="3862" w:type="dxa"/>
          </w:tcPr>
          <w:p w14:paraId="36795F6E" w14:textId="2DF7E92A" w:rsidR="00FA1037" w:rsidRPr="00C744CB" w:rsidRDefault="00FA1037" w:rsidP="00D516B8">
            <w:pPr>
              <w:rPr>
                <w:ins w:id="69" w:author="Benson" w:date="2021-09-24T17:55:00Z"/>
                <w:rFonts w:ascii="Times New Roman" w:eastAsia="Calibri" w:hAnsi="Times New Roman" w:cs="Times New Roman"/>
                <w:b/>
                <w:sz w:val="24"/>
                <w:szCs w:val="24"/>
                <w:lang w:val="en-AU" w:eastAsia="en-AU"/>
              </w:rPr>
            </w:pPr>
            <w:ins w:id="70" w:author="Benson" w:date="2021-09-24T17:55:00Z">
              <w:r w:rsidRPr="00C744CB">
                <w:rPr>
                  <w:rFonts w:ascii="Times New Roman" w:eastAsia="Calibri" w:hAnsi="Times New Roman" w:cs="Times New Roman"/>
                  <w:b/>
                  <w:sz w:val="24"/>
                  <w:szCs w:val="24"/>
                  <w:lang w:val="en-AU" w:eastAsia="en-AU"/>
                </w:rPr>
                <w:t>O</w:t>
              </w:r>
            </w:ins>
            <w:ins w:id="71" w:author="Benson" w:date="2021-09-24T17:56:00Z">
              <w:r w:rsidRPr="00C744CB">
                <w:rPr>
                  <w:rFonts w:ascii="Times New Roman" w:eastAsia="Calibri" w:hAnsi="Times New Roman" w:cs="Times New Roman"/>
                  <w:b/>
                  <w:sz w:val="24"/>
                  <w:szCs w:val="24"/>
                  <w:lang w:val="en-AU" w:eastAsia="en-AU"/>
                </w:rPr>
                <w:t>DONGO BRIAN</w:t>
              </w:r>
            </w:ins>
          </w:p>
        </w:tc>
        <w:tc>
          <w:tcPr>
            <w:tcW w:w="2160" w:type="dxa"/>
          </w:tcPr>
          <w:p w14:paraId="694ED3B4" w14:textId="77777777" w:rsidR="00FA1037" w:rsidRPr="00C744CB" w:rsidRDefault="00FA1037" w:rsidP="00D516B8">
            <w:pPr>
              <w:rPr>
                <w:ins w:id="72" w:author="Benson" w:date="2021-09-24T17:55:00Z"/>
                <w:rFonts w:ascii="Times New Roman" w:eastAsia="Calibri" w:hAnsi="Times New Roman" w:cs="Times New Roman"/>
                <w:b/>
                <w:lang w:val="en-AU" w:eastAsia="en-AU"/>
              </w:rPr>
            </w:pPr>
          </w:p>
        </w:tc>
      </w:tr>
      <w:tr w:rsidR="003B1094" w:rsidRPr="00C744CB" w14:paraId="6FBD7139" w14:textId="77777777" w:rsidTr="00D516B8">
        <w:trPr>
          <w:ins w:id="73" w:author="Benson" w:date="2021-09-24T17:55:00Z"/>
        </w:trPr>
        <w:tc>
          <w:tcPr>
            <w:tcW w:w="2793" w:type="dxa"/>
          </w:tcPr>
          <w:p w14:paraId="732134F9" w14:textId="77777777" w:rsidR="00FA1037" w:rsidRPr="00C744CB" w:rsidRDefault="00FA1037" w:rsidP="00D516B8">
            <w:pPr>
              <w:spacing w:after="0"/>
              <w:rPr>
                <w:ins w:id="74" w:author="Benson" w:date="2021-09-24T17:56:00Z"/>
                <w:rFonts w:ascii="Times New Roman" w:hAnsi="Times New Roman" w:cs="Times New Roman"/>
                <w:b/>
                <w:sz w:val="24"/>
                <w:szCs w:val="24"/>
              </w:rPr>
            </w:pPr>
            <w:ins w:id="75" w:author="Benson" w:date="2021-09-24T17:56:00Z">
              <w:r w:rsidRPr="00C744CB">
                <w:rPr>
                  <w:rFonts w:ascii="Times New Roman" w:hAnsi="Times New Roman" w:cs="Times New Roman"/>
                  <w:b/>
                  <w:sz w:val="24"/>
                  <w:szCs w:val="24"/>
                </w:rPr>
                <w:t>CIT/00002/019</w:t>
              </w:r>
            </w:ins>
          </w:p>
          <w:p w14:paraId="320AFE44" w14:textId="77777777" w:rsidR="00FA1037" w:rsidRPr="00C744CB" w:rsidRDefault="00FA1037" w:rsidP="00D516B8">
            <w:pPr>
              <w:rPr>
                <w:ins w:id="76" w:author="Benson" w:date="2021-09-24T17:55:00Z"/>
                <w:rFonts w:ascii="Times New Roman" w:eastAsia="Calibri" w:hAnsi="Times New Roman" w:cs="Times New Roman"/>
                <w:b/>
                <w:sz w:val="24"/>
                <w:szCs w:val="24"/>
                <w:lang w:val="en-AU" w:eastAsia="en-AU"/>
              </w:rPr>
            </w:pPr>
          </w:p>
        </w:tc>
        <w:tc>
          <w:tcPr>
            <w:tcW w:w="3862" w:type="dxa"/>
          </w:tcPr>
          <w:p w14:paraId="6AC951D0" w14:textId="02CD7AAC" w:rsidR="00FA1037" w:rsidRPr="00C744CB" w:rsidRDefault="00FA1037" w:rsidP="00D516B8">
            <w:pPr>
              <w:rPr>
                <w:ins w:id="77" w:author="Benson" w:date="2021-09-24T17:55:00Z"/>
                <w:rFonts w:ascii="Times New Roman" w:eastAsia="Calibri" w:hAnsi="Times New Roman" w:cs="Times New Roman"/>
                <w:b/>
                <w:sz w:val="24"/>
                <w:szCs w:val="24"/>
                <w:lang w:val="en-AU" w:eastAsia="en-AU"/>
              </w:rPr>
            </w:pPr>
            <w:ins w:id="78" w:author="Benson" w:date="2021-09-24T17:56:00Z">
              <w:r w:rsidRPr="00C744CB">
                <w:rPr>
                  <w:rFonts w:ascii="Times New Roman" w:eastAsia="Calibri" w:hAnsi="Times New Roman" w:cs="Times New Roman"/>
                  <w:b/>
                  <w:sz w:val="24"/>
                  <w:szCs w:val="24"/>
                  <w:lang w:val="en-AU" w:eastAsia="en-AU"/>
                </w:rPr>
                <w:t>MUCHIRI VICTOR</w:t>
              </w:r>
            </w:ins>
          </w:p>
        </w:tc>
        <w:tc>
          <w:tcPr>
            <w:tcW w:w="2160" w:type="dxa"/>
          </w:tcPr>
          <w:p w14:paraId="485493F8" w14:textId="77777777" w:rsidR="00FA1037" w:rsidRPr="00C744CB" w:rsidRDefault="00FA1037" w:rsidP="00D516B8">
            <w:pPr>
              <w:rPr>
                <w:ins w:id="79" w:author="Benson" w:date="2021-09-24T17:55:00Z"/>
                <w:rFonts w:ascii="Times New Roman" w:eastAsia="Calibri" w:hAnsi="Times New Roman" w:cs="Times New Roman"/>
                <w:b/>
                <w:lang w:val="en-AU" w:eastAsia="en-AU"/>
              </w:rPr>
            </w:pPr>
          </w:p>
        </w:tc>
      </w:tr>
      <w:tr w:rsidR="00C744CB" w:rsidRPr="00C744CB" w14:paraId="2198B110" w14:textId="77777777" w:rsidTr="00D516B8">
        <w:trPr>
          <w:ins w:id="80" w:author="Benson" w:date="2021-09-24T17:56:00Z"/>
        </w:trPr>
        <w:tc>
          <w:tcPr>
            <w:tcW w:w="2793" w:type="dxa"/>
          </w:tcPr>
          <w:p w14:paraId="71D20BF2" w14:textId="77777777" w:rsidR="00FA1037" w:rsidRPr="00C744CB" w:rsidRDefault="00FA1037" w:rsidP="00D516B8">
            <w:pPr>
              <w:spacing w:after="0"/>
              <w:rPr>
                <w:ins w:id="81" w:author="Benson" w:date="2021-09-24T17:57:00Z"/>
                <w:rFonts w:ascii="Times New Roman" w:hAnsi="Times New Roman" w:cs="Times New Roman"/>
                <w:b/>
                <w:sz w:val="24"/>
                <w:szCs w:val="24"/>
              </w:rPr>
            </w:pPr>
            <w:ins w:id="82" w:author="Benson" w:date="2021-09-24T17:57:00Z">
              <w:r w:rsidRPr="00C744CB">
                <w:rPr>
                  <w:rFonts w:ascii="Times New Roman" w:hAnsi="Times New Roman" w:cs="Times New Roman"/>
                  <w:b/>
                  <w:sz w:val="24"/>
                  <w:szCs w:val="24"/>
                </w:rPr>
                <w:t>CIT/00274/019</w:t>
              </w:r>
            </w:ins>
          </w:p>
          <w:p w14:paraId="725CA22F" w14:textId="77777777" w:rsidR="00FA1037" w:rsidRPr="00C744CB" w:rsidRDefault="00FA1037" w:rsidP="00D516B8">
            <w:pPr>
              <w:spacing w:after="0"/>
              <w:rPr>
                <w:ins w:id="83" w:author="Benson" w:date="2021-09-24T17:56:00Z"/>
                <w:rFonts w:ascii="Times New Roman" w:hAnsi="Times New Roman" w:cs="Times New Roman"/>
                <w:b/>
                <w:sz w:val="24"/>
                <w:szCs w:val="24"/>
              </w:rPr>
            </w:pPr>
          </w:p>
        </w:tc>
        <w:tc>
          <w:tcPr>
            <w:tcW w:w="3862" w:type="dxa"/>
          </w:tcPr>
          <w:p w14:paraId="66C6CDAC" w14:textId="1C29F700" w:rsidR="00FA1037" w:rsidRPr="00C744CB" w:rsidRDefault="00FA1037" w:rsidP="00D516B8">
            <w:pPr>
              <w:rPr>
                <w:ins w:id="84" w:author="Benson" w:date="2021-09-24T17:56:00Z"/>
                <w:rFonts w:ascii="Times New Roman" w:eastAsia="Calibri" w:hAnsi="Times New Roman" w:cs="Times New Roman"/>
                <w:b/>
                <w:sz w:val="24"/>
                <w:szCs w:val="24"/>
                <w:lang w:val="en-AU" w:eastAsia="en-AU"/>
              </w:rPr>
            </w:pPr>
            <w:ins w:id="85" w:author="Benson" w:date="2021-09-24T17:57:00Z">
              <w:r w:rsidRPr="00C744CB">
                <w:rPr>
                  <w:rFonts w:ascii="Times New Roman" w:eastAsia="Calibri" w:hAnsi="Times New Roman" w:cs="Times New Roman"/>
                  <w:b/>
                  <w:sz w:val="24"/>
                  <w:szCs w:val="24"/>
                  <w:lang w:val="en-AU" w:eastAsia="en-AU"/>
                </w:rPr>
                <w:t>MUKETHA EVLYN</w:t>
              </w:r>
            </w:ins>
          </w:p>
        </w:tc>
        <w:tc>
          <w:tcPr>
            <w:tcW w:w="2160" w:type="dxa"/>
          </w:tcPr>
          <w:p w14:paraId="73CD2F33" w14:textId="77777777" w:rsidR="00FA1037" w:rsidRPr="00C744CB" w:rsidRDefault="00FA1037" w:rsidP="00D516B8">
            <w:pPr>
              <w:rPr>
                <w:ins w:id="86" w:author="Benson" w:date="2021-09-24T17:56:00Z"/>
                <w:rFonts w:ascii="Times New Roman" w:eastAsia="Calibri" w:hAnsi="Times New Roman" w:cs="Times New Roman"/>
                <w:b/>
                <w:lang w:val="en-AU" w:eastAsia="en-AU"/>
              </w:rPr>
            </w:pPr>
          </w:p>
        </w:tc>
      </w:tr>
    </w:tbl>
    <w:p w14:paraId="5AAB3AA0" w14:textId="77777777" w:rsidR="004A0CB8" w:rsidRPr="00C744CB" w:rsidRDefault="004A0CB8" w:rsidP="004A0CB8">
      <w:pPr>
        <w:tabs>
          <w:tab w:val="left" w:pos="2310"/>
        </w:tabs>
        <w:rPr>
          <w:rFonts w:ascii="Times New Roman" w:hAnsi="Times New Roman" w:cs="Times New Roman"/>
          <w:sz w:val="24"/>
          <w:szCs w:val="24"/>
        </w:rPr>
      </w:pPr>
    </w:p>
    <w:p w14:paraId="75F4E416" w14:textId="019697C1" w:rsidR="004A0CB8" w:rsidRPr="00C744CB" w:rsidDel="00D90184" w:rsidRDefault="004A0CB8" w:rsidP="004A0CB8">
      <w:pPr>
        <w:spacing w:after="40" w:line="240" w:lineRule="auto"/>
        <w:jc w:val="both"/>
        <w:rPr>
          <w:del w:id="87" w:author="Benson" w:date="2021-09-24T17:49:00Z"/>
          <w:rFonts w:ascii="Times New Roman" w:eastAsia="Calibri" w:hAnsi="Times New Roman" w:cs="Times New Roman"/>
          <w:sz w:val="24"/>
          <w:szCs w:val="24"/>
          <w:lang w:val="en-AU" w:eastAsia="en-AU"/>
        </w:rPr>
      </w:pPr>
      <w:del w:id="88" w:author="Benson" w:date="2021-09-24T17:49:00Z">
        <w:r w:rsidRPr="00C744CB" w:rsidDel="00D90184">
          <w:rPr>
            <w:rFonts w:ascii="Times New Roman" w:eastAsia="Calibri" w:hAnsi="Times New Roman" w:cs="Times New Roman"/>
            <w:sz w:val="24"/>
            <w:szCs w:val="24"/>
            <w:lang w:val="en-AU" w:eastAsia="en-AU"/>
          </w:rPr>
          <w:delText>----------------------------------------------------</w:delText>
        </w:r>
        <w:r w:rsidRPr="00C744CB" w:rsidDel="00D90184">
          <w:rPr>
            <w:rFonts w:ascii="Times New Roman" w:eastAsia="Calibri" w:hAnsi="Times New Roman" w:cs="Times New Roman"/>
            <w:sz w:val="24"/>
            <w:szCs w:val="24"/>
            <w:lang w:val="en-AU" w:eastAsia="en-AU"/>
          </w:rPr>
          <w:tab/>
        </w:r>
        <w:r w:rsidRPr="00C744CB" w:rsidDel="00D90184">
          <w:rPr>
            <w:rFonts w:ascii="Times New Roman" w:eastAsia="Calibri" w:hAnsi="Times New Roman" w:cs="Times New Roman"/>
            <w:sz w:val="24"/>
            <w:szCs w:val="24"/>
            <w:lang w:val="en-AU" w:eastAsia="en-AU"/>
          </w:rPr>
          <w:tab/>
          <w:delText>---------------------------------------</w:delText>
        </w:r>
      </w:del>
    </w:p>
    <w:p w14:paraId="4EDF29A3" w14:textId="3B493367" w:rsidR="004A0CB8" w:rsidRPr="00C744CB" w:rsidDel="00D90184" w:rsidRDefault="004A0CB8" w:rsidP="004A0CB8">
      <w:pPr>
        <w:spacing w:after="40" w:line="240" w:lineRule="auto"/>
        <w:jc w:val="both"/>
        <w:rPr>
          <w:del w:id="89" w:author="Benson" w:date="2021-09-24T17:49:00Z"/>
          <w:rFonts w:ascii="Times New Roman" w:eastAsia="Calibri" w:hAnsi="Times New Roman" w:cs="Times New Roman"/>
          <w:b/>
          <w:sz w:val="24"/>
          <w:szCs w:val="24"/>
          <w:lang w:val="en-AU" w:eastAsia="en-AU"/>
        </w:rPr>
      </w:pPr>
      <w:del w:id="90" w:author="Benson" w:date="2021-09-24T17:49:00Z">
        <w:r w:rsidRPr="00C744CB" w:rsidDel="00D90184">
          <w:rPr>
            <w:rFonts w:ascii="Times New Roman" w:eastAsia="Calibri" w:hAnsi="Times New Roman" w:cs="Times New Roman"/>
            <w:b/>
            <w:sz w:val="24"/>
            <w:szCs w:val="24"/>
            <w:lang w:val="en-AU" w:eastAsia="en-AU"/>
          </w:rPr>
          <w:delText>Katumo, Benson Makau</w:delText>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delText>Date</w:delText>
        </w:r>
      </w:del>
    </w:p>
    <w:p w14:paraId="624D1F9D" w14:textId="4943CD58" w:rsidR="004A0CB8" w:rsidRPr="00C744CB" w:rsidDel="00D90184" w:rsidRDefault="004A0CB8" w:rsidP="004A0CB8">
      <w:pPr>
        <w:spacing w:after="40" w:line="240" w:lineRule="auto"/>
        <w:jc w:val="both"/>
        <w:rPr>
          <w:del w:id="91" w:author="Benson" w:date="2021-09-24T17:49:00Z"/>
          <w:rFonts w:ascii="Times New Roman" w:eastAsia="Calibri" w:hAnsi="Times New Roman" w:cs="Times New Roman"/>
          <w:b/>
          <w:sz w:val="24"/>
          <w:szCs w:val="24"/>
          <w:lang w:val="en-AU" w:eastAsia="en-AU"/>
        </w:rPr>
      </w:pPr>
      <w:del w:id="92" w:author="Benson" w:date="2021-09-24T17:49:00Z">
        <w:r w:rsidRPr="00C744CB" w:rsidDel="00D90184">
          <w:rPr>
            <w:rFonts w:ascii="Times New Roman" w:eastAsia="Calibri" w:hAnsi="Times New Roman" w:cs="Times New Roman"/>
            <w:b/>
            <w:sz w:val="24"/>
            <w:szCs w:val="24"/>
            <w:lang w:val="en-AU" w:eastAsia="en-AU"/>
          </w:rPr>
          <w:delText>Admission No. CIT/00046/019</w:delText>
        </w:r>
      </w:del>
    </w:p>
    <w:p w14:paraId="43C2BC3A" w14:textId="492973D3" w:rsidR="004A0CB8" w:rsidRPr="00C744CB" w:rsidDel="00D90184" w:rsidRDefault="004A0CB8" w:rsidP="004A0CB8">
      <w:pPr>
        <w:jc w:val="both"/>
        <w:rPr>
          <w:del w:id="93" w:author="Benson" w:date="2021-09-24T17:49:00Z"/>
          <w:rFonts w:ascii="Times New Roman" w:eastAsia="Calibri" w:hAnsi="Times New Roman" w:cs="Times New Roman"/>
          <w:sz w:val="24"/>
          <w:szCs w:val="24"/>
          <w:lang w:val="en-AU" w:eastAsia="en-AU"/>
        </w:rPr>
      </w:pPr>
    </w:p>
    <w:p w14:paraId="20BBD005" w14:textId="619DD586" w:rsidR="004A0CB8" w:rsidRPr="00C744CB" w:rsidDel="00D90184" w:rsidRDefault="004A0CB8" w:rsidP="004A0CB8">
      <w:pPr>
        <w:spacing w:after="40" w:line="240" w:lineRule="auto"/>
        <w:jc w:val="both"/>
        <w:rPr>
          <w:del w:id="94" w:author="Benson" w:date="2021-09-24T17:49:00Z"/>
          <w:rFonts w:ascii="Times New Roman" w:eastAsia="Calibri" w:hAnsi="Times New Roman" w:cs="Times New Roman"/>
          <w:sz w:val="24"/>
          <w:szCs w:val="24"/>
          <w:lang w:val="en-AU" w:eastAsia="en-AU"/>
        </w:rPr>
      </w:pPr>
      <w:del w:id="95" w:author="Benson" w:date="2021-09-24T17:49:00Z">
        <w:r w:rsidRPr="00C744CB" w:rsidDel="00D90184">
          <w:rPr>
            <w:rFonts w:ascii="Times New Roman" w:eastAsia="Calibri" w:hAnsi="Times New Roman" w:cs="Times New Roman"/>
            <w:sz w:val="24"/>
            <w:szCs w:val="24"/>
            <w:lang w:val="en-AU" w:eastAsia="en-AU"/>
          </w:rPr>
          <w:delText>----------------------------------------------------</w:delText>
        </w:r>
        <w:r w:rsidRPr="00C744CB" w:rsidDel="00D90184">
          <w:rPr>
            <w:rFonts w:ascii="Times New Roman" w:eastAsia="Calibri" w:hAnsi="Times New Roman" w:cs="Times New Roman"/>
            <w:sz w:val="24"/>
            <w:szCs w:val="24"/>
            <w:lang w:val="en-AU" w:eastAsia="en-AU"/>
          </w:rPr>
          <w:tab/>
        </w:r>
        <w:r w:rsidRPr="00C744CB" w:rsidDel="00D90184">
          <w:rPr>
            <w:rFonts w:ascii="Times New Roman" w:eastAsia="Calibri" w:hAnsi="Times New Roman" w:cs="Times New Roman"/>
            <w:sz w:val="24"/>
            <w:szCs w:val="24"/>
            <w:lang w:val="en-AU" w:eastAsia="en-AU"/>
          </w:rPr>
          <w:tab/>
          <w:delText>---------------------------------------</w:delText>
        </w:r>
      </w:del>
    </w:p>
    <w:p w14:paraId="60280636" w14:textId="6F8CF381" w:rsidR="004A0CB8" w:rsidRPr="00C744CB" w:rsidDel="00D90184" w:rsidRDefault="004A0CB8" w:rsidP="004A0CB8">
      <w:pPr>
        <w:spacing w:after="40" w:line="240" w:lineRule="auto"/>
        <w:jc w:val="both"/>
        <w:rPr>
          <w:del w:id="96" w:author="Benson" w:date="2021-09-24T17:49:00Z"/>
          <w:rFonts w:ascii="Times New Roman" w:eastAsia="Calibri" w:hAnsi="Times New Roman" w:cs="Times New Roman"/>
          <w:b/>
          <w:sz w:val="24"/>
          <w:szCs w:val="24"/>
          <w:lang w:val="en-AU" w:eastAsia="en-AU"/>
        </w:rPr>
      </w:pPr>
      <w:del w:id="97" w:author="Benson" w:date="2021-09-24T17:49:00Z">
        <w:r w:rsidRPr="00C744CB" w:rsidDel="00D90184">
          <w:rPr>
            <w:rFonts w:ascii="Times New Roman" w:eastAsia="Calibri" w:hAnsi="Times New Roman" w:cs="Times New Roman"/>
            <w:b/>
            <w:sz w:val="24"/>
            <w:szCs w:val="24"/>
            <w:lang w:val="en-AU" w:eastAsia="en-AU"/>
          </w:rPr>
          <w:delText>Odongo Brian</w:delText>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delText>Date</w:delText>
        </w:r>
      </w:del>
    </w:p>
    <w:p w14:paraId="7A8340DF" w14:textId="4F283DCE" w:rsidR="004A0CB8" w:rsidRPr="00C744CB" w:rsidDel="00D90184" w:rsidRDefault="004A0CB8" w:rsidP="004A0CB8">
      <w:pPr>
        <w:spacing w:after="0"/>
        <w:rPr>
          <w:del w:id="98" w:author="Benson" w:date="2021-09-24T17:49:00Z"/>
          <w:rFonts w:ascii="Times New Roman" w:hAnsi="Times New Roman" w:cs="Times New Roman"/>
          <w:b/>
          <w:sz w:val="28"/>
          <w:szCs w:val="28"/>
        </w:rPr>
      </w:pPr>
      <w:del w:id="99" w:author="Benson" w:date="2021-09-24T17:49:00Z">
        <w:r w:rsidRPr="00C744CB" w:rsidDel="00D90184">
          <w:rPr>
            <w:rFonts w:ascii="Times New Roman" w:eastAsia="Calibri" w:hAnsi="Times New Roman" w:cs="Times New Roman"/>
            <w:b/>
            <w:sz w:val="24"/>
            <w:szCs w:val="24"/>
            <w:lang w:val="en-AU" w:eastAsia="en-AU"/>
          </w:rPr>
          <w:delText>Admission No.</w:delText>
        </w:r>
        <w:r w:rsidRPr="00C744CB" w:rsidDel="00D90184">
          <w:rPr>
            <w:rFonts w:ascii="Times New Roman" w:hAnsi="Times New Roman" w:cs="Times New Roman"/>
            <w:b/>
            <w:sz w:val="28"/>
            <w:szCs w:val="28"/>
          </w:rPr>
          <w:delText xml:space="preserve"> </w:delText>
        </w:r>
        <w:r w:rsidRPr="00C744CB" w:rsidDel="00D90184">
          <w:rPr>
            <w:rFonts w:ascii="Times New Roman" w:hAnsi="Times New Roman" w:cs="Times New Roman"/>
            <w:b/>
            <w:sz w:val="24"/>
            <w:szCs w:val="24"/>
          </w:rPr>
          <w:delText>CIT/00192/019</w:delText>
        </w:r>
      </w:del>
    </w:p>
    <w:p w14:paraId="185CA380" w14:textId="55D7DA8E" w:rsidR="004A0CB8" w:rsidRPr="00C744CB" w:rsidDel="00D90184" w:rsidRDefault="004A0CB8" w:rsidP="004A0CB8">
      <w:pPr>
        <w:jc w:val="both"/>
        <w:rPr>
          <w:del w:id="100" w:author="Benson" w:date="2021-09-24T17:49:00Z"/>
          <w:rFonts w:ascii="Times New Roman" w:eastAsia="Calibri" w:hAnsi="Times New Roman" w:cs="Times New Roman"/>
          <w:sz w:val="24"/>
          <w:szCs w:val="24"/>
          <w:lang w:val="en-AU" w:eastAsia="en-AU"/>
        </w:rPr>
      </w:pPr>
    </w:p>
    <w:p w14:paraId="34F91BF9" w14:textId="72E32B17" w:rsidR="004A0CB8" w:rsidRPr="00C744CB" w:rsidDel="00D90184" w:rsidRDefault="004A0CB8" w:rsidP="004A0CB8">
      <w:pPr>
        <w:spacing w:after="40" w:line="240" w:lineRule="auto"/>
        <w:jc w:val="both"/>
        <w:rPr>
          <w:del w:id="101" w:author="Benson" w:date="2021-09-24T17:49:00Z"/>
          <w:rFonts w:ascii="Times New Roman" w:eastAsia="Calibri" w:hAnsi="Times New Roman" w:cs="Times New Roman"/>
          <w:sz w:val="24"/>
          <w:szCs w:val="24"/>
          <w:lang w:val="en-AU" w:eastAsia="en-AU"/>
        </w:rPr>
      </w:pPr>
      <w:del w:id="102" w:author="Benson" w:date="2021-09-24T17:49:00Z">
        <w:r w:rsidRPr="00C744CB" w:rsidDel="00D90184">
          <w:rPr>
            <w:rFonts w:ascii="Times New Roman" w:eastAsia="Calibri" w:hAnsi="Times New Roman" w:cs="Times New Roman"/>
            <w:sz w:val="24"/>
            <w:szCs w:val="24"/>
            <w:lang w:val="en-AU" w:eastAsia="en-AU"/>
          </w:rPr>
          <w:delText>----------------------------------------------------</w:delText>
        </w:r>
        <w:r w:rsidRPr="00C744CB" w:rsidDel="00D90184">
          <w:rPr>
            <w:rFonts w:ascii="Times New Roman" w:eastAsia="Calibri" w:hAnsi="Times New Roman" w:cs="Times New Roman"/>
            <w:sz w:val="24"/>
            <w:szCs w:val="24"/>
            <w:lang w:val="en-AU" w:eastAsia="en-AU"/>
          </w:rPr>
          <w:tab/>
        </w:r>
        <w:r w:rsidRPr="00C744CB" w:rsidDel="00D90184">
          <w:rPr>
            <w:rFonts w:ascii="Times New Roman" w:eastAsia="Calibri" w:hAnsi="Times New Roman" w:cs="Times New Roman"/>
            <w:sz w:val="24"/>
            <w:szCs w:val="24"/>
            <w:lang w:val="en-AU" w:eastAsia="en-AU"/>
          </w:rPr>
          <w:tab/>
          <w:delText>---------------------------------------</w:delText>
        </w:r>
      </w:del>
    </w:p>
    <w:p w14:paraId="53B2FB51" w14:textId="5FD03BF4" w:rsidR="004A0CB8" w:rsidRPr="00C744CB" w:rsidDel="00D90184" w:rsidRDefault="004A0CB8" w:rsidP="004A0CB8">
      <w:pPr>
        <w:spacing w:after="40" w:line="240" w:lineRule="auto"/>
        <w:jc w:val="both"/>
        <w:rPr>
          <w:del w:id="103" w:author="Benson" w:date="2021-09-24T17:49:00Z"/>
          <w:rFonts w:ascii="Times New Roman" w:eastAsia="Calibri" w:hAnsi="Times New Roman" w:cs="Times New Roman"/>
          <w:b/>
          <w:sz w:val="24"/>
          <w:szCs w:val="24"/>
          <w:lang w:val="en-AU" w:eastAsia="en-AU"/>
        </w:rPr>
      </w:pPr>
      <w:del w:id="104" w:author="Benson" w:date="2021-09-24T17:49:00Z">
        <w:r w:rsidRPr="00C744CB" w:rsidDel="00D90184">
          <w:rPr>
            <w:rFonts w:ascii="Times New Roman" w:eastAsia="Calibri" w:hAnsi="Times New Roman" w:cs="Times New Roman"/>
            <w:b/>
            <w:sz w:val="24"/>
            <w:szCs w:val="24"/>
            <w:lang w:val="en-AU" w:eastAsia="en-AU"/>
          </w:rPr>
          <w:delText>Gakonyo Stephen</w:delText>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delText>Date</w:delText>
        </w:r>
      </w:del>
    </w:p>
    <w:p w14:paraId="146046CB" w14:textId="51B8BD5B" w:rsidR="004A0CB8" w:rsidRPr="00C744CB" w:rsidDel="00D90184" w:rsidRDefault="004A0CB8" w:rsidP="004A0CB8">
      <w:pPr>
        <w:spacing w:after="40" w:line="240" w:lineRule="auto"/>
        <w:jc w:val="both"/>
        <w:rPr>
          <w:del w:id="105" w:author="Benson" w:date="2021-09-24T17:49:00Z"/>
          <w:rFonts w:ascii="Times New Roman" w:eastAsia="Calibri" w:hAnsi="Times New Roman" w:cs="Times New Roman"/>
          <w:b/>
          <w:sz w:val="24"/>
          <w:szCs w:val="24"/>
          <w:lang w:val="en-AU" w:eastAsia="en-AU"/>
        </w:rPr>
      </w:pPr>
      <w:del w:id="106" w:author="Benson" w:date="2021-09-24T17:49:00Z">
        <w:r w:rsidRPr="00C744CB" w:rsidDel="00D90184">
          <w:rPr>
            <w:rFonts w:ascii="Times New Roman" w:eastAsia="Calibri" w:hAnsi="Times New Roman" w:cs="Times New Roman"/>
            <w:b/>
            <w:sz w:val="24"/>
            <w:szCs w:val="24"/>
            <w:lang w:val="en-AU" w:eastAsia="en-AU"/>
          </w:rPr>
          <w:delText>Admission No. CIT/00144/019</w:delText>
        </w:r>
      </w:del>
    </w:p>
    <w:p w14:paraId="4C889098" w14:textId="3745381B" w:rsidR="004A0CB8" w:rsidRPr="00C744CB" w:rsidDel="00D90184" w:rsidRDefault="004A0CB8" w:rsidP="004A0CB8">
      <w:pPr>
        <w:jc w:val="both"/>
        <w:rPr>
          <w:del w:id="107" w:author="Benson" w:date="2021-09-24T17:49:00Z"/>
          <w:rFonts w:ascii="Times New Roman" w:eastAsia="Calibri" w:hAnsi="Times New Roman" w:cs="Times New Roman"/>
          <w:sz w:val="24"/>
          <w:szCs w:val="24"/>
          <w:lang w:val="en-AU" w:eastAsia="en-AU"/>
        </w:rPr>
      </w:pPr>
    </w:p>
    <w:p w14:paraId="2E1FEF90" w14:textId="1624CA5E" w:rsidR="004A0CB8" w:rsidRPr="00C744CB" w:rsidDel="00D90184" w:rsidRDefault="004A0CB8" w:rsidP="004A0CB8">
      <w:pPr>
        <w:spacing w:after="40" w:line="240" w:lineRule="auto"/>
        <w:jc w:val="both"/>
        <w:rPr>
          <w:del w:id="108" w:author="Benson" w:date="2021-09-24T17:49:00Z"/>
          <w:rFonts w:ascii="Times New Roman" w:eastAsia="Calibri" w:hAnsi="Times New Roman" w:cs="Times New Roman"/>
          <w:sz w:val="24"/>
          <w:szCs w:val="24"/>
          <w:lang w:val="en-AU" w:eastAsia="en-AU"/>
        </w:rPr>
      </w:pPr>
      <w:del w:id="109" w:author="Benson" w:date="2021-09-24T17:49:00Z">
        <w:r w:rsidRPr="00C744CB" w:rsidDel="00D90184">
          <w:rPr>
            <w:rFonts w:ascii="Times New Roman" w:eastAsia="Calibri" w:hAnsi="Times New Roman" w:cs="Times New Roman"/>
            <w:sz w:val="24"/>
            <w:szCs w:val="24"/>
            <w:lang w:val="en-AU" w:eastAsia="en-AU"/>
          </w:rPr>
          <w:delText>----------------------------------------------------</w:delText>
        </w:r>
        <w:r w:rsidRPr="00C744CB" w:rsidDel="00D90184">
          <w:rPr>
            <w:rFonts w:ascii="Times New Roman" w:eastAsia="Calibri" w:hAnsi="Times New Roman" w:cs="Times New Roman"/>
            <w:sz w:val="24"/>
            <w:szCs w:val="24"/>
            <w:lang w:val="en-AU" w:eastAsia="en-AU"/>
          </w:rPr>
          <w:tab/>
        </w:r>
        <w:r w:rsidRPr="00C744CB" w:rsidDel="00D90184">
          <w:rPr>
            <w:rFonts w:ascii="Times New Roman" w:eastAsia="Calibri" w:hAnsi="Times New Roman" w:cs="Times New Roman"/>
            <w:sz w:val="24"/>
            <w:szCs w:val="24"/>
            <w:lang w:val="en-AU" w:eastAsia="en-AU"/>
          </w:rPr>
          <w:tab/>
          <w:delText>---------------------------------------</w:delText>
        </w:r>
      </w:del>
    </w:p>
    <w:p w14:paraId="1A3620B6" w14:textId="0D8F013E" w:rsidR="004A0CB8" w:rsidRPr="00C744CB" w:rsidDel="00D90184" w:rsidRDefault="004A0CB8" w:rsidP="004A0CB8">
      <w:pPr>
        <w:spacing w:after="0"/>
        <w:rPr>
          <w:del w:id="110" w:author="Benson" w:date="2021-09-24T17:49:00Z"/>
          <w:rFonts w:ascii="Times New Roman" w:hAnsi="Times New Roman" w:cs="Times New Roman"/>
          <w:b/>
          <w:sz w:val="28"/>
          <w:szCs w:val="28"/>
        </w:rPr>
      </w:pPr>
      <w:del w:id="111" w:author="Benson" w:date="2021-09-24T17:49:00Z">
        <w:r w:rsidRPr="00C744CB" w:rsidDel="00D90184">
          <w:rPr>
            <w:rFonts w:ascii="Times New Roman" w:hAnsi="Times New Roman" w:cs="Times New Roman"/>
            <w:b/>
            <w:sz w:val="28"/>
            <w:szCs w:val="28"/>
          </w:rPr>
          <w:delText>Muchiri Victor</w:delText>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delText>Date</w:delText>
        </w:r>
      </w:del>
    </w:p>
    <w:p w14:paraId="29919ED7" w14:textId="2FA5CAF2" w:rsidR="004A0CB8" w:rsidRPr="00C744CB" w:rsidDel="00D90184" w:rsidRDefault="004A0CB8" w:rsidP="004A0CB8">
      <w:pPr>
        <w:spacing w:after="40" w:line="240" w:lineRule="auto"/>
        <w:jc w:val="both"/>
        <w:rPr>
          <w:del w:id="112" w:author="Benson" w:date="2021-09-24T17:49:00Z"/>
          <w:rFonts w:ascii="Times New Roman" w:eastAsia="Calibri" w:hAnsi="Times New Roman" w:cs="Times New Roman"/>
          <w:b/>
          <w:sz w:val="24"/>
          <w:szCs w:val="24"/>
          <w:lang w:val="en-AU" w:eastAsia="en-AU"/>
        </w:rPr>
      </w:pPr>
      <w:del w:id="113" w:author="Benson" w:date="2021-09-24T17:49:00Z">
        <w:r w:rsidRPr="00C744CB" w:rsidDel="00D90184">
          <w:rPr>
            <w:rFonts w:ascii="Times New Roman" w:eastAsia="Calibri" w:hAnsi="Times New Roman" w:cs="Times New Roman"/>
            <w:b/>
            <w:sz w:val="24"/>
            <w:szCs w:val="24"/>
            <w:lang w:val="en-AU" w:eastAsia="en-AU"/>
          </w:rPr>
          <w:delText>Admission No. CIT/00002/019</w:delText>
        </w:r>
      </w:del>
    </w:p>
    <w:p w14:paraId="528764D6" w14:textId="06677D82" w:rsidR="004A0CB8" w:rsidRPr="00C744CB" w:rsidDel="00D90184" w:rsidRDefault="004A0CB8" w:rsidP="004A0CB8">
      <w:pPr>
        <w:jc w:val="both"/>
        <w:rPr>
          <w:del w:id="114" w:author="Benson" w:date="2021-09-24T17:49:00Z"/>
          <w:rFonts w:ascii="Times New Roman" w:eastAsia="Calibri" w:hAnsi="Times New Roman" w:cs="Times New Roman"/>
          <w:sz w:val="24"/>
          <w:szCs w:val="24"/>
          <w:lang w:val="en-AU" w:eastAsia="en-AU"/>
        </w:rPr>
      </w:pPr>
    </w:p>
    <w:p w14:paraId="2F345191" w14:textId="7027EFB0" w:rsidR="004A0CB8" w:rsidRPr="00C744CB" w:rsidDel="00D90184" w:rsidRDefault="004A0CB8" w:rsidP="004A0CB8">
      <w:pPr>
        <w:spacing w:after="40" w:line="240" w:lineRule="auto"/>
        <w:jc w:val="both"/>
        <w:rPr>
          <w:del w:id="115" w:author="Benson" w:date="2021-09-24T17:49:00Z"/>
          <w:rFonts w:ascii="Times New Roman" w:eastAsia="Calibri" w:hAnsi="Times New Roman" w:cs="Times New Roman"/>
          <w:sz w:val="24"/>
          <w:szCs w:val="24"/>
          <w:lang w:val="en-AU" w:eastAsia="en-AU"/>
        </w:rPr>
      </w:pPr>
      <w:del w:id="116" w:author="Benson" w:date="2021-09-24T17:49:00Z">
        <w:r w:rsidRPr="00C744CB" w:rsidDel="00D90184">
          <w:rPr>
            <w:rFonts w:ascii="Times New Roman" w:eastAsia="Calibri" w:hAnsi="Times New Roman" w:cs="Times New Roman"/>
            <w:sz w:val="24"/>
            <w:szCs w:val="24"/>
            <w:lang w:val="en-AU" w:eastAsia="en-AU"/>
          </w:rPr>
          <w:delText>----------------------------------------------------</w:delText>
        </w:r>
        <w:r w:rsidRPr="00C744CB" w:rsidDel="00D90184">
          <w:rPr>
            <w:rFonts w:ascii="Times New Roman" w:eastAsia="Calibri" w:hAnsi="Times New Roman" w:cs="Times New Roman"/>
            <w:sz w:val="24"/>
            <w:szCs w:val="24"/>
            <w:lang w:val="en-AU" w:eastAsia="en-AU"/>
          </w:rPr>
          <w:tab/>
        </w:r>
        <w:r w:rsidRPr="00C744CB" w:rsidDel="00D90184">
          <w:rPr>
            <w:rFonts w:ascii="Times New Roman" w:eastAsia="Calibri" w:hAnsi="Times New Roman" w:cs="Times New Roman"/>
            <w:sz w:val="24"/>
            <w:szCs w:val="24"/>
            <w:lang w:val="en-AU" w:eastAsia="en-AU"/>
          </w:rPr>
          <w:tab/>
          <w:delText>---------------------------------------</w:delText>
        </w:r>
      </w:del>
    </w:p>
    <w:p w14:paraId="0529E9C4" w14:textId="4464B59B" w:rsidR="004A0CB8" w:rsidRPr="00C744CB" w:rsidDel="00D90184" w:rsidRDefault="004A0CB8" w:rsidP="004A0CB8">
      <w:pPr>
        <w:spacing w:after="0"/>
        <w:rPr>
          <w:del w:id="117" w:author="Benson" w:date="2021-09-24T17:49:00Z"/>
          <w:rFonts w:ascii="Times New Roman" w:hAnsi="Times New Roman" w:cs="Times New Roman"/>
          <w:b/>
          <w:sz w:val="28"/>
          <w:szCs w:val="28"/>
        </w:rPr>
      </w:pPr>
      <w:del w:id="118" w:author="Benson" w:date="2021-09-24T17:49:00Z">
        <w:r w:rsidRPr="00C744CB" w:rsidDel="00D90184">
          <w:rPr>
            <w:rFonts w:ascii="Times New Roman" w:hAnsi="Times New Roman" w:cs="Times New Roman"/>
            <w:b/>
            <w:sz w:val="28"/>
            <w:szCs w:val="28"/>
          </w:rPr>
          <w:delText>Muketha Evlyn</w:delText>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r>
        <w:r w:rsidRPr="00C744CB" w:rsidDel="00D90184">
          <w:rPr>
            <w:rFonts w:ascii="Times New Roman" w:eastAsia="Calibri" w:hAnsi="Times New Roman" w:cs="Times New Roman"/>
            <w:b/>
            <w:sz w:val="24"/>
            <w:szCs w:val="24"/>
            <w:lang w:val="en-AU" w:eastAsia="en-AU"/>
          </w:rPr>
          <w:tab/>
          <w:delText>Date</w:delText>
        </w:r>
      </w:del>
    </w:p>
    <w:p w14:paraId="33F9BF9F" w14:textId="6B17F61E" w:rsidR="004A0CB8" w:rsidRPr="00C744CB" w:rsidDel="00D90184" w:rsidRDefault="004A0CB8" w:rsidP="004A0CB8">
      <w:pPr>
        <w:spacing w:after="40" w:line="240" w:lineRule="auto"/>
        <w:jc w:val="both"/>
        <w:rPr>
          <w:del w:id="119" w:author="Benson" w:date="2021-09-24T17:49:00Z"/>
          <w:rFonts w:ascii="Times New Roman" w:eastAsia="Calibri" w:hAnsi="Times New Roman" w:cs="Times New Roman"/>
          <w:b/>
          <w:sz w:val="24"/>
          <w:szCs w:val="24"/>
          <w:lang w:val="en-AU" w:eastAsia="en-AU"/>
        </w:rPr>
      </w:pPr>
      <w:del w:id="120" w:author="Benson" w:date="2021-09-24T17:49:00Z">
        <w:r w:rsidRPr="00C744CB" w:rsidDel="00D90184">
          <w:rPr>
            <w:rFonts w:ascii="Times New Roman" w:eastAsia="Calibri" w:hAnsi="Times New Roman" w:cs="Times New Roman"/>
            <w:b/>
            <w:sz w:val="24"/>
            <w:szCs w:val="24"/>
            <w:lang w:val="en-AU" w:eastAsia="en-AU"/>
          </w:rPr>
          <w:delText>Admission No. CIT/00274/019</w:delText>
        </w:r>
      </w:del>
    </w:p>
    <w:p w14:paraId="0F39122D" w14:textId="77777777" w:rsidR="004A0CB8" w:rsidRPr="00C744CB" w:rsidRDefault="004A0CB8" w:rsidP="004A0CB8">
      <w:pPr>
        <w:spacing w:after="40" w:line="240" w:lineRule="auto"/>
        <w:jc w:val="both"/>
        <w:rPr>
          <w:rFonts w:ascii="Times New Roman" w:hAnsi="Times New Roman" w:cs="Times New Roman"/>
          <w:sz w:val="24"/>
          <w:szCs w:val="24"/>
        </w:rPr>
      </w:pPr>
    </w:p>
    <w:p w14:paraId="1B7B12E7" w14:textId="11CB0C3B" w:rsidR="004A0CB8" w:rsidRPr="00C744CB" w:rsidRDefault="004A0CB8" w:rsidP="004A0CB8">
      <w:pPr>
        <w:rPr>
          <w:ins w:id="121" w:author="Benson" w:date="2021-09-24T18:04:00Z"/>
          <w:rFonts w:ascii="Times New Roman" w:hAnsi="Times New Roman" w:cs="Times New Roman"/>
          <w:sz w:val="24"/>
          <w:szCs w:val="24"/>
        </w:rPr>
      </w:pPr>
    </w:p>
    <w:p w14:paraId="35A0EBEE" w14:textId="31BBC3BD" w:rsidR="007A0857" w:rsidRPr="00C744CB" w:rsidRDefault="007A0857" w:rsidP="004A0CB8">
      <w:pPr>
        <w:rPr>
          <w:ins w:id="122" w:author="Benson" w:date="2021-09-24T18:04:00Z"/>
          <w:rFonts w:ascii="Times New Roman" w:hAnsi="Times New Roman" w:cs="Times New Roman"/>
          <w:sz w:val="24"/>
          <w:szCs w:val="24"/>
        </w:rPr>
      </w:pPr>
    </w:p>
    <w:p w14:paraId="0B50EFB9" w14:textId="6E47A1AE" w:rsidR="007A0857" w:rsidRPr="00C744CB" w:rsidRDefault="007A0857" w:rsidP="004A0CB8">
      <w:pPr>
        <w:rPr>
          <w:ins w:id="123" w:author="Benson" w:date="2021-09-24T18:04:00Z"/>
          <w:rFonts w:ascii="Times New Roman" w:hAnsi="Times New Roman" w:cs="Times New Roman"/>
          <w:sz w:val="24"/>
          <w:szCs w:val="24"/>
        </w:rPr>
      </w:pPr>
    </w:p>
    <w:p w14:paraId="4D1291B0" w14:textId="3A6FF08C" w:rsidR="0028383B" w:rsidRPr="00C744CB" w:rsidRDefault="0028383B" w:rsidP="004A0CB8">
      <w:pPr>
        <w:rPr>
          <w:ins w:id="124" w:author="Benson" w:date="2021-09-24T18:04:00Z"/>
          <w:rFonts w:ascii="Times New Roman" w:hAnsi="Times New Roman" w:cs="Times New Roman"/>
          <w:sz w:val="24"/>
          <w:szCs w:val="24"/>
        </w:rPr>
      </w:pPr>
    </w:p>
    <w:p w14:paraId="736C0538" w14:textId="77777777" w:rsidR="0028383B" w:rsidRPr="00C744CB" w:rsidRDefault="0028383B" w:rsidP="004A0CB8">
      <w:pPr>
        <w:rPr>
          <w:rFonts w:ascii="Times New Roman" w:hAnsi="Times New Roman" w:cs="Times New Roman"/>
          <w:sz w:val="24"/>
          <w:szCs w:val="24"/>
        </w:rPr>
      </w:pPr>
    </w:p>
    <w:p w14:paraId="5B90F77E"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C744CB" w:rsidRDefault="004A0CB8" w:rsidP="004A0CB8">
      <w:pPr>
        <w:jc w:val="both"/>
        <w:rPr>
          <w:rFonts w:ascii="Times New Roman" w:hAnsi="Times New Roman" w:cs="Times New Roman"/>
          <w:sz w:val="24"/>
          <w:szCs w:val="24"/>
        </w:rPr>
      </w:pPr>
    </w:p>
    <w:p w14:paraId="5F0A7D2C" w14:textId="77777777" w:rsidR="004A0CB8" w:rsidRPr="00C744CB" w:rsidRDefault="004A0CB8" w:rsidP="004A0CB8">
      <w:pPr>
        <w:jc w:val="both"/>
        <w:rPr>
          <w:rFonts w:ascii="Times New Roman" w:eastAsia="Calibri" w:hAnsi="Times New Roman" w:cs="Times New Roman"/>
          <w:sz w:val="24"/>
          <w:szCs w:val="24"/>
          <w:lang w:val="en-AU" w:eastAsia="en-AU"/>
        </w:rPr>
      </w:pPr>
      <w:r w:rsidRPr="00C744CB">
        <w:rPr>
          <w:rFonts w:ascii="Times New Roman" w:eastAsia="Calibri" w:hAnsi="Times New Roman" w:cs="Times New Roman"/>
          <w:sz w:val="24"/>
          <w:szCs w:val="24"/>
          <w:lang w:val="en-AU" w:eastAsia="en-AU"/>
        </w:rPr>
        <w:t>---------------------------------------------------</w:t>
      </w:r>
      <w:r w:rsidRPr="00C744CB">
        <w:rPr>
          <w:rFonts w:ascii="Times New Roman" w:eastAsia="Calibri" w:hAnsi="Times New Roman" w:cs="Times New Roman"/>
          <w:sz w:val="24"/>
          <w:szCs w:val="24"/>
          <w:lang w:val="en-AU" w:eastAsia="en-AU"/>
        </w:rPr>
        <w:tab/>
      </w:r>
      <w:r w:rsidRPr="00C744CB">
        <w:rPr>
          <w:rFonts w:ascii="Times New Roman" w:eastAsia="Calibri" w:hAnsi="Times New Roman" w:cs="Times New Roman"/>
          <w:sz w:val="24"/>
          <w:szCs w:val="24"/>
          <w:lang w:val="en-AU" w:eastAsia="en-AU"/>
        </w:rPr>
        <w:tab/>
        <w:t xml:space="preserve">   ------------------------------------</w:t>
      </w:r>
    </w:p>
    <w:p w14:paraId="3070E89D"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James Chamwama</w:t>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r>
      <w:r w:rsidRPr="00C744CB">
        <w:rPr>
          <w:rFonts w:ascii="Times New Roman" w:eastAsia="Calibri" w:hAnsi="Times New Roman" w:cs="Times New Roman"/>
          <w:b/>
          <w:sz w:val="24"/>
          <w:szCs w:val="24"/>
          <w:lang w:val="en-AU" w:eastAsia="en-AU"/>
        </w:rPr>
        <w:tab/>
        <w:t>Date</w:t>
      </w:r>
    </w:p>
    <w:p w14:paraId="76988A86"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Instructor</w:t>
      </w:r>
    </w:p>
    <w:p w14:paraId="55073F6C" w14:textId="77777777" w:rsidR="004A0CB8" w:rsidRPr="00C744CB" w:rsidRDefault="004A0CB8" w:rsidP="004A0CB8">
      <w:pPr>
        <w:jc w:val="both"/>
        <w:rPr>
          <w:rFonts w:ascii="Times New Roman" w:eastAsia="Calibri" w:hAnsi="Times New Roman" w:cs="Times New Roman"/>
          <w:b/>
          <w:sz w:val="24"/>
          <w:szCs w:val="24"/>
          <w:lang w:val="en-AU" w:eastAsia="en-AU"/>
        </w:rPr>
      </w:pPr>
      <w:r w:rsidRPr="00C744CB">
        <w:rPr>
          <w:rFonts w:ascii="Times New Roman" w:eastAsia="Calibri" w:hAnsi="Times New Roman" w:cs="Times New Roman"/>
          <w:b/>
          <w:sz w:val="24"/>
          <w:szCs w:val="24"/>
          <w:lang w:val="en-AU" w:eastAsia="en-AU"/>
        </w:rPr>
        <w:t>Maseno University</w:t>
      </w:r>
    </w:p>
    <w:p w14:paraId="346470ED" w14:textId="77777777" w:rsidR="000D58A6" w:rsidRPr="00C744CB" w:rsidRDefault="000D58A6">
      <w:pPr>
        <w:rPr>
          <w:ins w:id="125" w:author="Benson" w:date="2021-09-24T17:59:00Z"/>
          <w:rStyle w:val="Heading1Char"/>
          <w:rFonts w:ascii="Times New Roman" w:eastAsia="Calibri" w:hAnsi="Times New Roman" w:cs="Times New Roman"/>
          <w:b/>
          <w:color w:val="auto"/>
        </w:rPr>
      </w:pPr>
      <w:bookmarkStart w:id="126" w:name="_Toc322699681"/>
      <w:bookmarkStart w:id="127" w:name="_Toc432332910"/>
      <w:bookmarkStart w:id="128" w:name="_Toc79707224"/>
      <w:bookmarkStart w:id="129" w:name="_Toc81039339"/>
      <w:ins w:id="130" w:author="Benson" w:date="2021-09-24T17:59:00Z">
        <w:r w:rsidRPr="00C744CB">
          <w:rPr>
            <w:rStyle w:val="Heading1Char"/>
            <w:rFonts w:ascii="Times New Roman" w:eastAsia="Calibri" w:hAnsi="Times New Roman" w:cs="Times New Roman"/>
            <w:b/>
            <w:color w:val="auto"/>
          </w:rPr>
          <w:br w:type="page"/>
        </w:r>
      </w:ins>
    </w:p>
    <w:p w14:paraId="1218FF1C" w14:textId="4D4D9546" w:rsidR="004A0CB8" w:rsidRPr="00C744CB" w:rsidRDefault="004A0CB8" w:rsidP="004A0CB8">
      <w:pPr>
        <w:pStyle w:val="Heading1"/>
        <w:spacing w:line="360" w:lineRule="auto"/>
        <w:jc w:val="center"/>
        <w:rPr>
          <w:rStyle w:val="Heading1Char"/>
          <w:rFonts w:ascii="Times New Roman" w:eastAsia="Calibri" w:hAnsi="Times New Roman" w:cs="Times New Roman"/>
          <w:b/>
          <w:color w:val="auto"/>
        </w:rPr>
      </w:pPr>
      <w:bookmarkStart w:id="131" w:name="_Toc83402482"/>
      <w:r w:rsidRPr="00C744CB">
        <w:rPr>
          <w:rStyle w:val="Heading1Char"/>
          <w:rFonts w:ascii="Times New Roman" w:eastAsia="Calibri" w:hAnsi="Times New Roman" w:cs="Times New Roman"/>
          <w:b/>
          <w:color w:val="auto"/>
        </w:rPr>
        <w:lastRenderedPageBreak/>
        <w:t>ABSTRACT</w:t>
      </w:r>
      <w:bookmarkEnd w:id="126"/>
      <w:bookmarkEnd w:id="127"/>
      <w:bookmarkEnd w:id="128"/>
      <w:bookmarkEnd w:id="129"/>
      <w:bookmarkEnd w:id="131"/>
    </w:p>
    <w:p w14:paraId="63FF85B9" w14:textId="77777777" w:rsidR="004A0CB8" w:rsidRPr="00C744CB" w:rsidRDefault="004A0CB8" w:rsidP="004A0CB8">
      <w:pPr>
        <w:pStyle w:val="BodyText"/>
        <w:spacing w:line="360" w:lineRule="auto"/>
        <w:ind w:left="0" w:right="130"/>
        <w:rPr>
          <w:rFonts w:cs="Times New Roman"/>
        </w:rPr>
      </w:pPr>
      <w:r w:rsidRPr="00C744CB">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744CB">
        <w:rPr>
          <w:rFonts w:cs="Times New Roman"/>
          <w:spacing w:val="-3"/>
          <w:vertAlign w:val="superscript"/>
        </w:rPr>
        <w:t>st</w:t>
      </w:r>
      <w:r w:rsidRPr="00C744C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C744CB" w:rsidRDefault="004A0CB8" w:rsidP="004A0CB8">
      <w:pPr>
        <w:pStyle w:val="BodyText"/>
        <w:spacing w:line="360" w:lineRule="auto"/>
        <w:ind w:left="0" w:right="115"/>
        <w:rPr>
          <w:rFonts w:cs="Times New Roman"/>
        </w:rPr>
      </w:pPr>
      <w:r w:rsidRPr="00C744C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C744CB" w:rsidRDefault="004A0CB8" w:rsidP="004A0CB8">
      <w:pPr>
        <w:pStyle w:val="BodyText"/>
        <w:spacing w:line="360" w:lineRule="auto"/>
        <w:ind w:left="0" w:right="115"/>
        <w:rPr>
          <w:rFonts w:cs="Times New Roman"/>
        </w:rPr>
      </w:pPr>
      <w:r w:rsidRPr="00C744CB">
        <w:rPr>
          <w:rFonts w:cs="Times New Roman"/>
        </w:rPr>
        <w:t>The E-Bursary system</w:t>
      </w:r>
      <w:r w:rsidRPr="00C744CB">
        <w:rPr>
          <w:rFonts w:cs="Times New Roman"/>
          <w:spacing w:val="-2"/>
        </w:rPr>
        <w:t xml:space="preserve"> is web</w:t>
      </w:r>
      <w:r w:rsidRPr="00C744CB">
        <w:rPr>
          <w:rFonts w:cs="Times New Roman"/>
          <w:spacing w:val="1"/>
        </w:rPr>
        <w:t>-based.</w:t>
      </w:r>
      <w:r w:rsidRPr="00C744CB">
        <w:rPr>
          <w:rFonts w:cs="Times New Roman"/>
          <w:spacing w:val="-6"/>
        </w:rPr>
        <w:t xml:space="preserve"> </w:t>
      </w:r>
      <w:r w:rsidRPr="00C744CB">
        <w:rPr>
          <w:rFonts w:cs="Times New Roman"/>
          <w:spacing w:val="-5"/>
        </w:rPr>
        <w:t>This is because the majority of the students own smartphones or even laptops which can however access websites when connected to a network</w:t>
      </w:r>
      <w:r w:rsidRPr="00C744CB">
        <w:rPr>
          <w:rFonts w:cs="Times New Roman"/>
          <w:spacing w:val="-1"/>
        </w:rPr>
        <w:t>.</w:t>
      </w:r>
      <w:r w:rsidRPr="00C744CB">
        <w:rPr>
          <w:rFonts w:cs="Times New Roman"/>
          <w:spacing w:val="64"/>
        </w:rPr>
        <w:t xml:space="preserve"> </w:t>
      </w:r>
      <w:r w:rsidRPr="00C744CB">
        <w:rPr>
          <w:rFonts w:cs="Times New Roman"/>
        </w:rPr>
        <w:t>A student will be required to visit the website once the bursary application is open, register then sign in</w:t>
      </w:r>
      <w:r w:rsidRPr="00C744CB">
        <w:rPr>
          <w:rFonts w:cs="Times New Roman"/>
          <w:spacing w:val="-4"/>
        </w:rPr>
        <w:t>. Afterwards, the student will have to apply for the loan via the platform given to him/her then submit the application.</w:t>
      </w:r>
      <w:r w:rsidRPr="00C744CB">
        <w:rPr>
          <w:rFonts w:cs="Times New Roman"/>
          <w:spacing w:val="24"/>
        </w:rPr>
        <w:t xml:space="preserve"> </w:t>
      </w:r>
      <w:r w:rsidRPr="00C744CB">
        <w:rPr>
          <w:rFonts w:cs="Times New Roman"/>
        </w:rPr>
        <w:t>Once submitted, students will be prompted into a dashboard where they can keep track of the whole process.</w:t>
      </w:r>
    </w:p>
    <w:p w14:paraId="551E5EEF" w14:textId="77777777" w:rsidR="004A0CB8" w:rsidRPr="00C744CB" w:rsidRDefault="004A0CB8" w:rsidP="004A0CB8">
      <w:pPr>
        <w:tabs>
          <w:tab w:val="left" w:pos="90"/>
        </w:tabs>
        <w:spacing w:line="360" w:lineRule="auto"/>
        <w:rPr>
          <w:rFonts w:ascii="Times New Roman" w:hAnsi="Times New Roman" w:cs="Times New Roman"/>
          <w:spacing w:val="1"/>
          <w:sz w:val="24"/>
          <w:szCs w:val="24"/>
        </w:rPr>
      </w:pPr>
      <w:r w:rsidRPr="00C744CB">
        <w:rPr>
          <w:rFonts w:ascii="Times New Roman" w:hAnsi="Times New Roman" w:cs="Times New Roman"/>
          <w:spacing w:val="-2"/>
          <w:sz w:val="24"/>
          <w:szCs w:val="24"/>
        </w:rPr>
        <w:tab/>
        <w:t>If this system is adopted in the whole university</w:t>
      </w:r>
      <w:r w:rsidRPr="00C744CB">
        <w:rPr>
          <w:rFonts w:ascii="Times New Roman" w:hAnsi="Times New Roman" w:cs="Times New Roman"/>
          <w:sz w:val="24"/>
          <w:szCs w:val="24"/>
        </w:rPr>
        <w:t>, students</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1"/>
          <w:sz w:val="24"/>
          <w:szCs w:val="24"/>
        </w:rPr>
        <w:t>comfortable</w:t>
      </w:r>
      <w:r w:rsidRPr="00C744CB">
        <w:rPr>
          <w:rFonts w:ascii="Times New Roman" w:hAnsi="Times New Roman" w:cs="Times New Roman"/>
          <w:spacing w:val="15"/>
          <w:sz w:val="24"/>
          <w:szCs w:val="24"/>
        </w:rPr>
        <w:t xml:space="preserve"> and easy bursary </w:t>
      </w:r>
      <w:r w:rsidRPr="00C744CB">
        <w:rPr>
          <w:rFonts w:ascii="Times New Roman" w:hAnsi="Times New Roman" w:cs="Times New Roman"/>
          <w:spacing w:val="-2"/>
          <w:sz w:val="24"/>
          <w:szCs w:val="24"/>
        </w:rPr>
        <w:t xml:space="preserve">application </w:t>
      </w:r>
      <w:r w:rsidRPr="00C744CB">
        <w:rPr>
          <w:rFonts w:ascii="Times New Roman" w:hAnsi="Times New Roman" w:cs="Times New Roman"/>
          <w:spacing w:val="-1"/>
          <w:sz w:val="24"/>
          <w:szCs w:val="24"/>
        </w:rPr>
        <w:t>experience</w:t>
      </w:r>
      <w:r w:rsidRPr="00C744CB">
        <w:rPr>
          <w:rFonts w:ascii="Times New Roman" w:hAnsi="Times New Roman" w:cs="Times New Roman"/>
          <w:spacing w:val="15"/>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21"/>
          <w:sz w:val="24"/>
          <w:szCs w:val="24"/>
        </w:rPr>
        <w:t xml:space="preserve"> </w:t>
      </w:r>
      <w:r w:rsidRPr="00C744CB">
        <w:rPr>
          <w:rFonts w:ascii="Times New Roman" w:hAnsi="Times New Roman" w:cs="Times New Roman"/>
          <w:sz w:val="24"/>
          <w:szCs w:val="24"/>
        </w:rPr>
        <w:t>a system</w:t>
      </w:r>
      <w:r w:rsidRPr="00C744CB">
        <w:rPr>
          <w:rFonts w:ascii="Times New Roman" w:hAnsi="Times New Roman" w:cs="Times New Roman"/>
          <w:spacing w:val="25"/>
          <w:sz w:val="24"/>
          <w:szCs w:val="24"/>
        </w:rPr>
        <w:t xml:space="preserve"> </w:t>
      </w:r>
      <w:r w:rsidRPr="00C744CB">
        <w:rPr>
          <w:rFonts w:ascii="Times New Roman" w:hAnsi="Times New Roman" w:cs="Times New Roman"/>
          <w:spacing w:val="1"/>
          <w:sz w:val="24"/>
          <w:szCs w:val="24"/>
        </w:rPr>
        <w:t>that</w:t>
      </w:r>
      <w:r w:rsidRPr="00C744CB">
        <w:rPr>
          <w:rFonts w:ascii="Times New Roman" w:hAnsi="Times New Roman" w:cs="Times New Roman"/>
          <w:spacing w:val="17"/>
          <w:sz w:val="24"/>
          <w:szCs w:val="24"/>
        </w:rPr>
        <w:t xml:space="preserve"> </w:t>
      </w:r>
      <w:r w:rsidRPr="00C744C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744CB">
        <w:rPr>
          <w:rFonts w:ascii="Times New Roman" w:hAnsi="Times New Roman" w:cs="Times New Roman"/>
          <w:spacing w:val="1"/>
          <w:sz w:val="24"/>
          <w:szCs w:val="24"/>
        </w:rPr>
        <w:br w:type="page"/>
      </w:r>
    </w:p>
    <w:p w14:paraId="092CD8D6" w14:textId="77777777" w:rsidR="004A0CB8" w:rsidRPr="00C744CB" w:rsidRDefault="004A0CB8" w:rsidP="004A0CB8">
      <w:pPr>
        <w:pStyle w:val="Heading1"/>
        <w:jc w:val="center"/>
        <w:rPr>
          <w:rFonts w:ascii="Times New Roman" w:hAnsi="Times New Roman" w:cs="Times New Roman"/>
          <w:b/>
          <w:color w:val="auto"/>
        </w:rPr>
      </w:pPr>
      <w:bookmarkStart w:id="132" w:name="_Toc79707225"/>
      <w:bookmarkStart w:id="133" w:name="_Toc81039340"/>
      <w:bookmarkStart w:id="134" w:name="_Toc83402483"/>
      <w:r w:rsidRPr="00C744CB">
        <w:rPr>
          <w:rFonts w:ascii="Times New Roman" w:hAnsi="Times New Roman" w:cs="Times New Roman"/>
          <w:b/>
          <w:color w:val="auto"/>
        </w:rPr>
        <w:lastRenderedPageBreak/>
        <w:t>ACKNOWLEDGEMENT</w:t>
      </w:r>
      <w:bookmarkEnd w:id="132"/>
      <w:bookmarkEnd w:id="133"/>
      <w:bookmarkEnd w:id="134"/>
    </w:p>
    <w:p w14:paraId="18872D5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C744CB" w:rsidRDefault="008160AC"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Additionally</w:t>
      </w:r>
      <w:r w:rsidR="004A0CB8" w:rsidRPr="00C744CB">
        <w:rPr>
          <w:rFonts w:ascii="Times New Roman" w:hAnsi="Times New Roman" w:cs="Times New Roman"/>
          <w:sz w:val="24"/>
          <w:szCs w:val="24"/>
        </w:rPr>
        <w:t>, we would like to thank our friends Alexander Karanja and Stephen Mwau for their prompt inspirations, timely suggestions with kindness and enthusiasm.</w:t>
      </w:r>
    </w:p>
    <w:p w14:paraId="62AE4505" w14:textId="77777777" w:rsidR="004A0CB8" w:rsidRPr="00C744CB" w:rsidRDefault="004A0CB8" w:rsidP="004A0CB8">
      <w:pPr>
        <w:spacing w:after="0" w:line="360" w:lineRule="auto"/>
        <w:rPr>
          <w:rFonts w:ascii="Times New Roman" w:hAnsi="Times New Roman" w:cs="Times New Roman"/>
          <w:sz w:val="24"/>
          <w:szCs w:val="24"/>
        </w:rPr>
      </w:pPr>
    </w:p>
    <w:p w14:paraId="529AC2B5"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62C7731" w14:textId="77777777" w:rsidR="004A0CB8" w:rsidRPr="00C744CB" w:rsidRDefault="004A0CB8" w:rsidP="004A0CB8">
      <w:pPr>
        <w:pStyle w:val="Heading1"/>
        <w:jc w:val="center"/>
        <w:rPr>
          <w:rFonts w:ascii="Times New Roman" w:hAnsi="Times New Roman" w:cs="Times New Roman"/>
          <w:b/>
          <w:color w:val="auto"/>
        </w:rPr>
      </w:pPr>
      <w:bookmarkStart w:id="135" w:name="_Toc83402484"/>
      <w:r w:rsidRPr="00C744CB">
        <w:rPr>
          <w:rFonts w:ascii="Times New Roman" w:hAnsi="Times New Roman" w:cs="Times New Roman"/>
          <w:b/>
          <w:color w:val="auto"/>
        </w:rPr>
        <w:lastRenderedPageBreak/>
        <w:t>TABLE OF CONTENTS</w:t>
      </w:r>
      <w:bookmarkEnd w:id="135"/>
    </w:p>
    <w:sdt>
      <w:sdtPr>
        <w:rPr>
          <w:rFonts w:eastAsiaTheme="minorHAnsi"/>
          <w:b w:val="0"/>
          <w:bCs w:val="0"/>
          <w:sz w:val="22"/>
          <w:szCs w:val="22"/>
        </w:rPr>
        <w:id w:val="858397123"/>
        <w:docPartObj>
          <w:docPartGallery w:val="Table of Contents"/>
          <w:docPartUnique/>
        </w:docPartObj>
      </w:sdtPr>
      <w:sdtEndPr>
        <w:rPr>
          <w:noProof/>
        </w:rPr>
      </w:sdtEndPr>
      <w:sdtContent>
        <w:p w14:paraId="42E559AF" w14:textId="77777777" w:rsidR="004A0CB8" w:rsidRPr="00C744CB" w:rsidRDefault="004A0CB8" w:rsidP="004A0CB8">
          <w:pPr>
            <w:pStyle w:val="TOCHeading"/>
          </w:pPr>
          <w:r w:rsidRPr="00C744CB">
            <w:t>Contents</w:t>
          </w:r>
        </w:p>
        <w:p w14:paraId="40277FB8" w14:textId="0D446302" w:rsidR="009C0A33" w:rsidRDefault="004A0CB8">
          <w:pPr>
            <w:pStyle w:val="TOC1"/>
            <w:rPr>
              <w:rFonts w:eastAsiaTheme="minorEastAsia"/>
              <w:noProof/>
            </w:rPr>
          </w:pPr>
          <w:r w:rsidRPr="00C744CB">
            <w:rPr>
              <w:rFonts w:ascii="Times New Roman" w:hAnsi="Times New Roman" w:cs="Times New Roman"/>
            </w:rPr>
            <w:fldChar w:fldCharType="begin"/>
          </w:r>
          <w:r w:rsidRPr="00C744CB">
            <w:rPr>
              <w:rFonts w:ascii="Times New Roman" w:hAnsi="Times New Roman" w:cs="Times New Roman"/>
            </w:rPr>
            <w:instrText xml:space="preserve"> TOC \o "1-3" \h \z \u </w:instrText>
          </w:r>
          <w:r w:rsidRPr="00C744CB">
            <w:rPr>
              <w:rFonts w:ascii="Times New Roman" w:hAnsi="Times New Roman" w:cs="Times New Roman"/>
            </w:rPr>
            <w:fldChar w:fldCharType="separate"/>
          </w:r>
          <w:hyperlink w:anchor="_Toc83402480" w:history="1">
            <w:r w:rsidR="009C0A33" w:rsidRPr="002B70F9">
              <w:rPr>
                <w:rStyle w:val="Hyperlink"/>
                <w:rFonts w:ascii="Times New Roman" w:hAnsi="Times New Roman" w:cs="Times New Roman"/>
                <w:b/>
                <w:noProof/>
              </w:rPr>
              <w:t>THE E-BURSARY SYSTEM</w:t>
            </w:r>
            <w:r w:rsidR="009C0A33">
              <w:rPr>
                <w:noProof/>
                <w:webHidden/>
              </w:rPr>
              <w:tab/>
            </w:r>
            <w:r w:rsidR="009C0A33">
              <w:rPr>
                <w:noProof/>
                <w:webHidden/>
              </w:rPr>
              <w:fldChar w:fldCharType="begin"/>
            </w:r>
            <w:r w:rsidR="009C0A33">
              <w:rPr>
                <w:noProof/>
                <w:webHidden/>
              </w:rPr>
              <w:instrText xml:space="preserve"> PAGEREF _Toc83402480 \h </w:instrText>
            </w:r>
            <w:r w:rsidR="009C0A33">
              <w:rPr>
                <w:noProof/>
                <w:webHidden/>
              </w:rPr>
            </w:r>
            <w:r w:rsidR="009C0A33">
              <w:rPr>
                <w:noProof/>
                <w:webHidden/>
              </w:rPr>
              <w:fldChar w:fldCharType="separate"/>
            </w:r>
            <w:r w:rsidR="009C0A33">
              <w:rPr>
                <w:noProof/>
                <w:webHidden/>
              </w:rPr>
              <w:t>i</w:t>
            </w:r>
            <w:r w:rsidR="009C0A33">
              <w:rPr>
                <w:noProof/>
                <w:webHidden/>
              </w:rPr>
              <w:fldChar w:fldCharType="end"/>
            </w:r>
          </w:hyperlink>
        </w:p>
        <w:p w14:paraId="465B9274" w14:textId="394B9B20" w:rsidR="009C0A33" w:rsidRDefault="009C0A33">
          <w:pPr>
            <w:pStyle w:val="TOC1"/>
            <w:rPr>
              <w:rFonts w:eastAsiaTheme="minorEastAsia"/>
              <w:noProof/>
            </w:rPr>
          </w:pPr>
          <w:hyperlink w:anchor="_Toc83402481" w:history="1">
            <w:r w:rsidRPr="002B70F9">
              <w:rPr>
                <w:rStyle w:val="Hyperlink"/>
                <w:rFonts w:ascii="Times New Roman" w:eastAsia="Calibri" w:hAnsi="Times New Roman" w:cs="Times New Roman"/>
                <w:b/>
                <w:noProof/>
              </w:rPr>
              <w:t>DECLARATION</w:t>
            </w:r>
            <w:r>
              <w:rPr>
                <w:noProof/>
                <w:webHidden/>
              </w:rPr>
              <w:tab/>
            </w:r>
            <w:r>
              <w:rPr>
                <w:noProof/>
                <w:webHidden/>
              </w:rPr>
              <w:fldChar w:fldCharType="begin"/>
            </w:r>
            <w:r>
              <w:rPr>
                <w:noProof/>
                <w:webHidden/>
              </w:rPr>
              <w:instrText xml:space="preserve"> PAGEREF _Toc83402481 \h </w:instrText>
            </w:r>
            <w:r>
              <w:rPr>
                <w:noProof/>
                <w:webHidden/>
              </w:rPr>
            </w:r>
            <w:r>
              <w:rPr>
                <w:noProof/>
                <w:webHidden/>
              </w:rPr>
              <w:fldChar w:fldCharType="separate"/>
            </w:r>
            <w:r>
              <w:rPr>
                <w:noProof/>
                <w:webHidden/>
              </w:rPr>
              <w:t>ii</w:t>
            </w:r>
            <w:r>
              <w:rPr>
                <w:noProof/>
                <w:webHidden/>
              </w:rPr>
              <w:fldChar w:fldCharType="end"/>
            </w:r>
          </w:hyperlink>
        </w:p>
        <w:p w14:paraId="420E5976" w14:textId="1EDD7018" w:rsidR="009C0A33" w:rsidRDefault="009C0A33">
          <w:pPr>
            <w:pStyle w:val="TOC1"/>
            <w:rPr>
              <w:rFonts w:eastAsiaTheme="minorEastAsia"/>
              <w:noProof/>
            </w:rPr>
          </w:pPr>
          <w:hyperlink w:anchor="_Toc83402482" w:history="1">
            <w:r w:rsidRPr="002B70F9">
              <w:rPr>
                <w:rStyle w:val="Hyperlink"/>
                <w:rFonts w:ascii="Times New Roman" w:eastAsia="Calibri" w:hAnsi="Times New Roman" w:cs="Times New Roman"/>
                <w:b/>
                <w:noProof/>
              </w:rPr>
              <w:t>ABSTRACT</w:t>
            </w:r>
            <w:r>
              <w:rPr>
                <w:noProof/>
                <w:webHidden/>
              </w:rPr>
              <w:tab/>
            </w:r>
            <w:r>
              <w:rPr>
                <w:noProof/>
                <w:webHidden/>
              </w:rPr>
              <w:fldChar w:fldCharType="begin"/>
            </w:r>
            <w:r>
              <w:rPr>
                <w:noProof/>
                <w:webHidden/>
              </w:rPr>
              <w:instrText xml:space="preserve"> PAGEREF _Toc83402482 \h </w:instrText>
            </w:r>
            <w:r>
              <w:rPr>
                <w:noProof/>
                <w:webHidden/>
              </w:rPr>
            </w:r>
            <w:r>
              <w:rPr>
                <w:noProof/>
                <w:webHidden/>
              </w:rPr>
              <w:fldChar w:fldCharType="separate"/>
            </w:r>
            <w:r>
              <w:rPr>
                <w:noProof/>
                <w:webHidden/>
              </w:rPr>
              <w:t>iii</w:t>
            </w:r>
            <w:r>
              <w:rPr>
                <w:noProof/>
                <w:webHidden/>
              </w:rPr>
              <w:fldChar w:fldCharType="end"/>
            </w:r>
          </w:hyperlink>
        </w:p>
        <w:p w14:paraId="3B8ADE3B" w14:textId="77B1C4AA" w:rsidR="009C0A33" w:rsidRDefault="009C0A33">
          <w:pPr>
            <w:pStyle w:val="TOC1"/>
            <w:rPr>
              <w:rFonts w:eastAsiaTheme="minorEastAsia"/>
              <w:noProof/>
            </w:rPr>
          </w:pPr>
          <w:hyperlink w:anchor="_Toc83402483" w:history="1">
            <w:r w:rsidRPr="002B70F9">
              <w:rPr>
                <w:rStyle w:val="Hyperlink"/>
                <w:rFonts w:ascii="Times New Roman" w:hAnsi="Times New Roman" w:cs="Times New Roman"/>
                <w:b/>
                <w:noProof/>
              </w:rPr>
              <w:t>ACKNOWLEDGEMENT</w:t>
            </w:r>
            <w:r>
              <w:rPr>
                <w:noProof/>
                <w:webHidden/>
              </w:rPr>
              <w:tab/>
            </w:r>
            <w:r>
              <w:rPr>
                <w:noProof/>
                <w:webHidden/>
              </w:rPr>
              <w:fldChar w:fldCharType="begin"/>
            </w:r>
            <w:r>
              <w:rPr>
                <w:noProof/>
                <w:webHidden/>
              </w:rPr>
              <w:instrText xml:space="preserve"> PAGEREF _Toc83402483 \h </w:instrText>
            </w:r>
            <w:r>
              <w:rPr>
                <w:noProof/>
                <w:webHidden/>
              </w:rPr>
            </w:r>
            <w:r>
              <w:rPr>
                <w:noProof/>
                <w:webHidden/>
              </w:rPr>
              <w:fldChar w:fldCharType="separate"/>
            </w:r>
            <w:r>
              <w:rPr>
                <w:noProof/>
                <w:webHidden/>
              </w:rPr>
              <w:t>iv</w:t>
            </w:r>
            <w:r>
              <w:rPr>
                <w:noProof/>
                <w:webHidden/>
              </w:rPr>
              <w:fldChar w:fldCharType="end"/>
            </w:r>
          </w:hyperlink>
        </w:p>
        <w:p w14:paraId="597C5985" w14:textId="6EE2215F" w:rsidR="009C0A33" w:rsidRDefault="009C0A33">
          <w:pPr>
            <w:pStyle w:val="TOC1"/>
            <w:rPr>
              <w:rFonts w:eastAsiaTheme="minorEastAsia"/>
              <w:noProof/>
            </w:rPr>
          </w:pPr>
          <w:hyperlink w:anchor="_Toc83402484" w:history="1">
            <w:r w:rsidRPr="002B70F9">
              <w:rPr>
                <w:rStyle w:val="Hyperlink"/>
                <w:rFonts w:ascii="Times New Roman" w:hAnsi="Times New Roman" w:cs="Times New Roman"/>
                <w:b/>
                <w:noProof/>
              </w:rPr>
              <w:t>TABLE OF CONTENTS</w:t>
            </w:r>
            <w:r>
              <w:rPr>
                <w:noProof/>
                <w:webHidden/>
              </w:rPr>
              <w:tab/>
            </w:r>
            <w:r>
              <w:rPr>
                <w:noProof/>
                <w:webHidden/>
              </w:rPr>
              <w:fldChar w:fldCharType="begin"/>
            </w:r>
            <w:r>
              <w:rPr>
                <w:noProof/>
                <w:webHidden/>
              </w:rPr>
              <w:instrText xml:space="preserve"> PAGEREF _Toc83402484 \h </w:instrText>
            </w:r>
            <w:r>
              <w:rPr>
                <w:noProof/>
                <w:webHidden/>
              </w:rPr>
            </w:r>
            <w:r>
              <w:rPr>
                <w:noProof/>
                <w:webHidden/>
              </w:rPr>
              <w:fldChar w:fldCharType="separate"/>
            </w:r>
            <w:r>
              <w:rPr>
                <w:noProof/>
                <w:webHidden/>
              </w:rPr>
              <w:t>v</w:t>
            </w:r>
            <w:r>
              <w:rPr>
                <w:noProof/>
                <w:webHidden/>
              </w:rPr>
              <w:fldChar w:fldCharType="end"/>
            </w:r>
          </w:hyperlink>
        </w:p>
        <w:p w14:paraId="1283263A" w14:textId="1FFF7383" w:rsidR="009C0A33" w:rsidRDefault="009C0A33">
          <w:pPr>
            <w:pStyle w:val="TOC1"/>
            <w:rPr>
              <w:rFonts w:eastAsiaTheme="minorEastAsia"/>
              <w:noProof/>
            </w:rPr>
          </w:pPr>
          <w:hyperlink w:anchor="_Toc83402485" w:history="1">
            <w:r w:rsidRPr="002B70F9">
              <w:rPr>
                <w:rStyle w:val="Hyperlink"/>
                <w:rFonts w:ascii="Times New Roman" w:hAnsi="Times New Roman" w:cs="Times New Roman"/>
                <w:b/>
                <w:noProof/>
              </w:rPr>
              <w:t>LIST OF FIGURES</w:t>
            </w:r>
            <w:r>
              <w:rPr>
                <w:noProof/>
                <w:webHidden/>
              </w:rPr>
              <w:tab/>
            </w:r>
            <w:r>
              <w:rPr>
                <w:noProof/>
                <w:webHidden/>
              </w:rPr>
              <w:fldChar w:fldCharType="begin"/>
            </w:r>
            <w:r>
              <w:rPr>
                <w:noProof/>
                <w:webHidden/>
              </w:rPr>
              <w:instrText xml:space="preserve"> PAGEREF _Toc83402485 \h </w:instrText>
            </w:r>
            <w:r>
              <w:rPr>
                <w:noProof/>
                <w:webHidden/>
              </w:rPr>
            </w:r>
            <w:r>
              <w:rPr>
                <w:noProof/>
                <w:webHidden/>
              </w:rPr>
              <w:fldChar w:fldCharType="separate"/>
            </w:r>
            <w:r>
              <w:rPr>
                <w:noProof/>
                <w:webHidden/>
              </w:rPr>
              <w:t>vi</w:t>
            </w:r>
            <w:r>
              <w:rPr>
                <w:noProof/>
                <w:webHidden/>
              </w:rPr>
              <w:fldChar w:fldCharType="end"/>
            </w:r>
          </w:hyperlink>
        </w:p>
        <w:p w14:paraId="4C5E298E" w14:textId="00D86117" w:rsidR="009C0A33" w:rsidRDefault="009C0A33">
          <w:pPr>
            <w:pStyle w:val="TOC1"/>
            <w:rPr>
              <w:rFonts w:eastAsiaTheme="minorEastAsia"/>
              <w:noProof/>
            </w:rPr>
          </w:pPr>
          <w:hyperlink w:anchor="_Toc83402486" w:history="1">
            <w:r w:rsidRPr="002B70F9">
              <w:rPr>
                <w:rStyle w:val="Hyperlink"/>
                <w:rFonts w:ascii="Times New Roman" w:hAnsi="Times New Roman" w:cs="Times New Roman"/>
                <w:b/>
                <w:noProof/>
              </w:rPr>
              <w:t>LIST OF TABLES</w:t>
            </w:r>
            <w:r>
              <w:rPr>
                <w:noProof/>
                <w:webHidden/>
              </w:rPr>
              <w:tab/>
            </w:r>
            <w:r>
              <w:rPr>
                <w:noProof/>
                <w:webHidden/>
              </w:rPr>
              <w:fldChar w:fldCharType="begin"/>
            </w:r>
            <w:r>
              <w:rPr>
                <w:noProof/>
                <w:webHidden/>
              </w:rPr>
              <w:instrText xml:space="preserve"> PAGEREF _Toc83402486 \h </w:instrText>
            </w:r>
            <w:r>
              <w:rPr>
                <w:noProof/>
                <w:webHidden/>
              </w:rPr>
            </w:r>
            <w:r>
              <w:rPr>
                <w:noProof/>
                <w:webHidden/>
              </w:rPr>
              <w:fldChar w:fldCharType="separate"/>
            </w:r>
            <w:r>
              <w:rPr>
                <w:noProof/>
                <w:webHidden/>
              </w:rPr>
              <w:t>viii</w:t>
            </w:r>
            <w:r>
              <w:rPr>
                <w:noProof/>
                <w:webHidden/>
              </w:rPr>
              <w:fldChar w:fldCharType="end"/>
            </w:r>
          </w:hyperlink>
        </w:p>
        <w:p w14:paraId="536D060D" w14:textId="696C5827" w:rsidR="009C0A33" w:rsidRDefault="009C0A33">
          <w:pPr>
            <w:pStyle w:val="TOC1"/>
            <w:rPr>
              <w:rFonts w:eastAsiaTheme="minorEastAsia"/>
              <w:noProof/>
            </w:rPr>
          </w:pPr>
          <w:hyperlink w:anchor="_Toc83402487" w:history="1">
            <w:r w:rsidRPr="002B70F9">
              <w:rPr>
                <w:rStyle w:val="Hyperlink"/>
                <w:rFonts w:ascii="Times New Roman" w:hAnsi="Times New Roman" w:cs="Times New Roman"/>
                <w:b/>
                <w:noProof/>
              </w:rPr>
              <w:t>CHAPTER ONE: INTRODUCTION</w:t>
            </w:r>
            <w:r>
              <w:rPr>
                <w:noProof/>
                <w:webHidden/>
              </w:rPr>
              <w:tab/>
            </w:r>
            <w:r>
              <w:rPr>
                <w:noProof/>
                <w:webHidden/>
              </w:rPr>
              <w:fldChar w:fldCharType="begin"/>
            </w:r>
            <w:r>
              <w:rPr>
                <w:noProof/>
                <w:webHidden/>
              </w:rPr>
              <w:instrText xml:space="preserve"> PAGEREF _Toc83402487 \h </w:instrText>
            </w:r>
            <w:r>
              <w:rPr>
                <w:noProof/>
                <w:webHidden/>
              </w:rPr>
            </w:r>
            <w:r>
              <w:rPr>
                <w:noProof/>
                <w:webHidden/>
              </w:rPr>
              <w:fldChar w:fldCharType="separate"/>
            </w:r>
            <w:r>
              <w:rPr>
                <w:noProof/>
                <w:webHidden/>
              </w:rPr>
              <w:t>1</w:t>
            </w:r>
            <w:r>
              <w:rPr>
                <w:noProof/>
                <w:webHidden/>
              </w:rPr>
              <w:fldChar w:fldCharType="end"/>
            </w:r>
          </w:hyperlink>
        </w:p>
        <w:p w14:paraId="188DF5EB" w14:textId="407DD247" w:rsidR="009C0A33" w:rsidRDefault="009C0A33">
          <w:pPr>
            <w:pStyle w:val="TOC2"/>
            <w:tabs>
              <w:tab w:val="right" w:leader="dot" w:pos="9350"/>
            </w:tabs>
            <w:rPr>
              <w:rFonts w:eastAsiaTheme="minorEastAsia"/>
              <w:noProof/>
            </w:rPr>
          </w:pPr>
          <w:hyperlink w:anchor="_Toc83402488" w:history="1">
            <w:r w:rsidRPr="002B70F9">
              <w:rPr>
                <w:rStyle w:val="Hyperlink"/>
                <w:rFonts w:ascii="Times New Roman" w:hAnsi="Times New Roman" w:cs="Times New Roman"/>
                <w:b/>
                <w:noProof/>
              </w:rPr>
              <w:t>1.1 Background Information</w:t>
            </w:r>
            <w:r>
              <w:rPr>
                <w:noProof/>
                <w:webHidden/>
              </w:rPr>
              <w:tab/>
            </w:r>
            <w:r>
              <w:rPr>
                <w:noProof/>
                <w:webHidden/>
              </w:rPr>
              <w:fldChar w:fldCharType="begin"/>
            </w:r>
            <w:r>
              <w:rPr>
                <w:noProof/>
                <w:webHidden/>
              </w:rPr>
              <w:instrText xml:space="preserve"> PAGEREF _Toc83402488 \h </w:instrText>
            </w:r>
            <w:r>
              <w:rPr>
                <w:noProof/>
                <w:webHidden/>
              </w:rPr>
            </w:r>
            <w:r>
              <w:rPr>
                <w:noProof/>
                <w:webHidden/>
              </w:rPr>
              <w:fldChar w:fldCharType="separate"/>
            </w:r>
            <w:r>
              <w:rPr>
                <w:noProof/>
                <w:webHidden/>
              </w:rPr>
              <w:t>1</w:t>
            </w:r>
            <w:r>
              <w:rPr>
                <w:noProof/>
                <w:webHidden/>
              </w:rPr>
              <w:fldChar w:fldCharType="end"/>
            </w:r>
          </w:hyperlink>
        </w:p>
        <w:p w14:paraId="19200001" w14:textId="21DEE1F8" w:rsidR="009C0A33" w:rsidRDefault="009C0A33">
          <w:pPr>
            <w:pStyle w:val="TOC2"/>
            <w:tabs>
              <w:tab w:val="right" w:leader="dot" w:pos="9350"/>
            </w:tabs>
            <w:rPr>
              <w:rFonts w:eastAsiaTheme="minorEastAsia"/>
              <w:noProof/>
            </w:rPr>
          </w:pPr>
          <w:hyperlink w:anchor="_Toc83402489" w:history="1">
            <w:r w:rsidRPr="002B70F9">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_Toc83402489 \h </w:instrText>
            </w:r>
            <w:r>
              <w:rPr>
                <w:noProof/>
                <w:webHidden/>
              </w:rPr>
            </w:r>
            <w:r>
              <w:rPr>
                <w:noProof/>
                <w:webHidden/>
              </w:rPr>
              <w:fldChar w:fldCharType="separate"/>
            </w:r>
            <w:r>
              <w:rPr>
                <w:noProof/>
                <w:webHidden/>
              </w:rPr>
              <w:t>2</w:t>
            </w:r>
            <w:r>
              <w:rPr>
                <w:noProof/>
                <w:webHidden/>
              </w:rPr>
              <w:fldChar w:fldCharType="end"/>
            </w:r>
          </w:hyperlink>
        </w:p>
        <w:p w14:paraId="7BACF2B6" w14:textId="0EEFFA48" w:rsidR="009C0A33" w:rsidRDefault="009C0A33">
          <w:pPr>
            <w:pStyle w:val="TOC2"/>
            <w:tabs>
              <w:tab w:val="right" w:leader="dot" w:pos="9350"/>
            </w:tabs>
            <w:rPr>
              <w:rFonts w:eastAsiaTheme="minorEastAsia"/>
              <w:noProof/>
            </w:rPr>
          </w:pPr>
          <w:hyperlink w:anchor="_Toc83402490" w:history="1">
            <w:r w:rsidRPr="002B70F9">
              <w:rPr>
                <w:rStyle w:val="Hyperlink"/>
                <w:rFonts w:ascii="Times New Roman" w:hAnsi="Times New Roman" w:cs="Times New Roman"/>
                <w:b/>
                <w:noProof/>
              </w:rPr>
              <w:t>1.3 General Objective</w:t>
            </w:r>
            <w:r>
              <w:rPr>
                <w:noProof/>
                <w:webHidden/>
              </w:rPr>
              <w:tab/>
            </w:r>
            <w:r>
              <w:rPr>
                <w:noProof/>
                <w:webHidden/>
              </w:rPr>
              <w:fldChar w:fldCharType="begin"/>
            </w:r>
            <w:r>
              <w:rPr>
                <w:noProof/>
                <w:webHidden/>
              </w:rPr>
              <w:instrText xml:space="preserve"> PAGEREF _Toc83402490 \h </w:instrText>
            </w:r>
            <w:r>
              <w:rPr>
                <w:noProof/>
                <w:webHidden/>
              </w:rPr>
            </w:r>
            <w:r>
              <w:rPr>
                <w:noProof/>
                <w:webHidden/>
              </w:rPr>
              <w:fldChar w:fldCharType="separate"/>
            </w:r>
            <w:r>
              <w:rPr>
                <w:noProof/>
                <w:webHidden/>
              </w:rPr>
              <w:t>2</w:t>
            </w:r>
            <w:r>
              <w:rPr>
                <w:noProof/>
                <w:webHidden/>
              </w:rPr>
              <w:fldChar w:fldCharType="end"/>
            </w:r>
          </w:hyperlink>
        </w:p>
        <w:p w14:paraId="34E833D8" w14:textId="74962BB0" w:rsidR="009C0A33" w:rsidRDefault="009C0A33">
          <w:pPr>
            <w:pStyle w:val="TOC2"/>
            <w:tabs>
              <w:tab w:val="right" w:leader="dot" w:pos="9350"/>
            </w:tabs>
            <w:rPr>
              <w:rFonts w:eastAsiaTheme="minorEastAsia"/>
              <w:noProof/>
            </w:rPr>
          </w:pPr>
          <w:hyperlink w:anchor="_Toc83402491" w:history="1">
            <w:r w:rsidRPr="002B70F9">
              <w:rPr>
                <w:rStyle w:val="Hyperlink"/>
                <w:rFonts w:ascii="Times New Roman" w:hAnsi="Times New Roman" w:cs="Times New Roman"/>
                <w:b/>
                <w:noProof/>
              </w:rPr>
              <w:t>1.4 Specific Objectives</w:t>
            </w:r>
            <w:r>
              <w:rPr>
                <w:noProof/>
                <w:webHidden/>
              </w:rPr>
              <w:tab/>
            </w:r>
            <w:r>
              <w:rPr>
                <w:noProof/>
                <w:webHidden/>
              </w:rPr>
              <w:fldChar w:fldCharType="begin"/>
            </w:r>
            <w:r>
              <w:rPr>
                <w:noProof/>
                <w:webHidden/>
              </w:rPr>
              <w:instrText xml:space="preserve"> PAGEREF _Toc83402491 \h </w:instrText>
            </w:r>
            <w:r>
              <w:rPr>
                <w:noProof/>
                <w:webHidden/>
              </w:rPr>
            </w:r>
            <w:r>
              <w:rPr>
                <w:noProof/>
                <w:webHidden/>
              </w:rPr>
              <w:fldChar w:fldCharType="separate"/>
            </w:r>
            <w:r>
              <w:rPr>
                <w:noProof/>
                <w:webHidden/>
              </w:rPr>
              <w:t>2</w:t>
            </w:r>
            <w:r>
              <w:rPr>
                <w:noProof/>
                <w:webHidden/>
              </w:rPr>
              <w:fldChar w:fldCharType="end"/>
            </w:r>
          </w:hyperlink>
        </w:p>
        <w:p w14:paraId="4B19A588" w14:textId="2811C4D8" w:rsidR="009C0A33" w:rsidRDefault="009C0A33">
          <w:pPr>
            <w:pStyle w:val="TOC2"/>
            <w:tabs>
              <w:tab w:val="right" w:leader="dot" w:pos="9350"/>
            </w:tabs>
            <w:rPr>
              <w:rFonts w:eastAsiaTheme="minorEastAsia"/>
              <w:noProof/>
            </w:rPr>
          </w:pPr>
          <w:hyperlink w:anchor="_Toc83402492" w:history="1">
            <w:r w:rsidRPr="002B70F9">
              <w:rPr>
                <w:rStyle w:val="Hyperlink"/>
                <w:rFonts w:ascii="Times New Roman" w:hAnsi="Times New Roman" w:cs="Times New Roman"/>
                <w:b/>
                <w:noProof/>
              </w:rPr>
              <w:t>1.5 Significance</w:t>
            </w:r>
            <w:r>
              <w:rPr>
                <w:noProof/>
                <w:webHidden/>
              </w:rPr>
              <w:tab/>
            </w:r>
            <w:r>
              <w:rPr>
                <w:noProof/>
                <w:webHidden/>
              </w:rPr>
              <w:fldChar w:fldCharType="begin"/>
            </w:r>
            <w:r>
              <w:rPr>
                <w:noProof/>
                <w:webHidden/>
              </w:rPr>
              <w:instrText xml:space="preserve"> PAGEREF _Toc83402492 \h </w:instrText>
            </w:r>
            <w:r>
              <w:rPr>
                <w:noProof/>
                <w:webHidden/>
              </w:rPr>
            </w:r>
            <w:r>
              <w:rPr>
                <w:noProof/>
                <w:webHidden/>
              </w:rPr>
              <w:fldChar w:fldCharType="separate"/>
            </w:r>
            <w:r>
              <w:rPr>
                <w:noProof/>
                <w:webHidden/>
              </w:rPr>
              <w:t>2</w:t>
            </w:r>
            <w:r>
              <w:rPr>
                <w:noProof/>
                <w:webHidden/>
              </w:rPr>
              <w:fldChar w:fldCharType="end"/>
            </w:r>
          </w:hyperlink>
        </w:p>
        <w:p w14:paraId="31F037DC" w14:textId="669A6399" w:rsidR="009C0A33" w:rsidRDefault="009C0A33">
          <w:pPr>
            <w:pStyle w:val="TOC2"/>
            <w:tabs>
              <w:tab w:val="right" w:leader="dot" w:pos="9350"/>
            </w:tabs>
            <w:rPr>
              <w:rFonts w:eastAsiaTheme="minorEastAsia"/>
              <w:noProof/>
            </w:rPr>
          </w:pPr>
          <w:hyperlink w:anchor="_Toc83402493" w:history="1">
            <w:r w:rsidRPr="002B70F9">
              <w:rPr>
                <w:rStyle w:val="Hyperlink"/>
                <w:rFonts w:ascii="Times New Roman" w:hAnsi="Times New Roman" w:cs="Times New Roman"/>
                <w:b/>
                <w:noProof/>
              </w:rPr>
              <w:t>1.6 Project Scope</w:t>
            </w:r>
            <w:r>
              <w:rPr>
                <w:noProof/>
                <w:webHidden/>
              </w:rPr>
              <w:tab/>
            </w:r>
            <w:r>
              <w:rPr>
                <w:noProof/>
                <w:webHidden/>
              </w:rPr>
              <w:fldChar w:fldCharType="begin"/>
            </w:r>
            <w:r>
              <w:rPr>
                <w:noProof/>
                <w:webHidden/>
              </w:rPr>
              <w:instrText xml:space="preserve"> PAGEREF _Toc83402493 \h </w:instrText>
            </w:r>
            <w:r>
              <w:rPr>
                <w:noProof/>
                <w:webHidden/>
              </w:rPr>
            </w:r>
            <w:r>
              <w:rPr>
                <w:noProof/>
                <w:webHidden/>
              </w:rPr>
              <w:fldChar w:fldCharType="separate"/>
            </w:r>
            <w:r>
              <w:rPr>
                <w:noProof/>
                <w:webHidden/>
              </w:rPr>
              <w:t>3</w:t>
            </w:r>
            <w:r>
              <w:rPr>
                <w:noProof/>
                <w:webHidden/>
              </w:rPr>
              <w:fldChar w:fldCharType="end"/>
            </w:r>
          </w:hyperlink>
        </w:p>
        <w:p w14:paraId="679BCA83" w14:textId="0F2CE559" w:rsidR="009C0A33" w:rsidRDefault="009C0A33">
          <w:pPr>
            <w:pStyle w:val="TOC2"/>
            <w:tabs>
              <w:tab w:val="right" w:leader="dot" w:pos="9350"/>
            </w:tabs>
            <w:rPr>
              <w:rFonts w:eastAsiaTheme="minorEastAsia"/>
              <w:noProof/>
            </w:rPr>
          </w:pPr>
          <w:hyperlink w:anchor="_Toc83402494" w:history="1">
            <w:r w:rsidRPr="002B70F9">
              <w:rPr>
                <w:rStyle w:val="Hyperlink"/>
                <w:rFonts w:ascii="Times New Roman" w:hAnsi="Times New Roman" w:cs="Times New Roman"/>
                <w:b/>
                <w:noProof/>
              </w:rPr>
              <w:t>1.7 Assumptions</w:t>
            </w:r>
            <w:r>
              <w:rPr>
                <w:noProof/>
                <w:webHidden/>
              </w:rPr>
              <w:tab/>
            </w:r>
            <w:r>
              <w:rPr>
                <w:noProof/>
                <w:webHidden/>
              </w:rPr>
              <w:fldChar w:fldCharType="begin"/>
            </w:r>
            <w:r>
              <w:rPr>
                <w:noProof/>
                <w:webHidden/>
              </w:rPr>
              <w:instrText xml:space="preserve"> PAGEREF _Toc83402494 \h </w:instrText>
            </w:r>
            <w:r>
              <w:rPr>
                <w:noProof/>
                <w:webHidden/>
              </w:rPr>
            </w:r>
            <w:r>
              <w:rPr>
                <w:noProof/>
                <w:webHidden/>
              </w:rPr>
              <w:fldChar w:fldCharType="separate"/>
            </w:r>
            <w:r>
              <w:rPr>
                <w:noProof/>
                <w:webHidden/>
              </w:rPr>
              <w:t>3</w:t>
            </w:r>
            <w:r>
              <w:rPr>
                <w:noProof/>
                <w:webHidden/>
              </w:rPr>
              <w:fldChar w:fldCharType="end"/>
            </w:r>
          </w:hyperlink>
        </w:p>
        <w:p w14:paraId="5EB4EA64" w14:textId="023A4A6C" w:rsidR="009C0A33" w:rsidRDefault="009C0A33">
          <w:pPr>
            <w:pStyle w:val="TOC2"/>
            <w:tabs>
              <w:tab w:val="right" w:leader="dot" w:pos="9350"/>
            </w:tabs>
            <w:rPr>
              <w:rFonts w:eastAsiaTheme="minorEastAsia"/>
              <w:noProof/>
            </w:rPr>
          </w:pPr>
          <w:hyperlink w:anchor="_Toc83402495" w:history="1">
            <w:r w:rsidRPr="002B70F9">
              <w:rPr>
                <w:rStyle w:val="Hyperlink"/>
                <w:rFonts w:ascii="Times New Roman" w:hAnsi="Times New Roman" w:cs="Times New Roman"/>
                <w:b/>
                <w:noProof/>
              </w:rPr>
              <w:t>1.8 Limitations</w:t>
            </w:r>
            <w:r>
              <w:rPr>
                <w:noProof/>
                <w:webHidden/>
              </w:rPr>
              <w:tab/>
            </w:r>
            <w:r>
              <w:rPr>
                <w:noProof/>
                <w:webHidden/>
              </w:rPr>
              <w:fldChar w:fldCharType="begin"/>
            </w:r>
            <w:r>
              <w:rPr>
                <w:noProof/>
                <w:webHidden/>
              </w:rPr>
              <w:instrText xml:space="preserve"> PAGEREF _Toc83402495 \h </w:instrText>
            </w:r>
            <w:r>
              <w:rPr>
                <w:noProof/>
                <w:webHidden/>
              </w:rPr>
            </w:r>
            <w:r>
              <w:rPr>
                <w:noProof/>
                <w:webHidden/>
              </w:rPr>
              <w:fldChar w:fldCharType="separate"/>
            </w:r>
            <w:r>
              <w:rPr>
                <w:noProof/>
                <w:webHidden/>
              </w:rPr>
              <w:t>3</w:t>
            </w:r>
            <w:r>
              <w:rPr>
                <w:noProof/>
                <w:webHidden/>
              </w:rPr>
              <w:fldChar w:fldCharType="end"/>
            </w:r>
          </w:hyperlink>
        </w:p>
        <w:p w14:paraId="5D90E042" w14:textId="5F1BD0F0" w:rsidR="009C0A33" w:rsidRDefault="009C0A33">
          <w:pPr>
            <w:pStyle w:val="TOC1"/>
            <w:rPr>
              <w:rFonts w:eastAsiaTheme="minorEastAsia"/>
              <w:noProof/>
            </w:rPr>
          </w:pPr>
          <w:hyperlink w:anchor="_Toc83402496" w:history="1">
            <w:r w:rsidRPr="002B70F9">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_Toc83402496 \h </w:instrText>
            </w:r>
            <w:r>
              <w:rPr>
                <w:noProof/>
                <w:webHidden/>
              </w:rPr>
            </w:r>
            <w:r>
              <w:rPr>
                <w:noProof/>
                <w:webHidden/>
              </w:rPr>
              <w:fldChar w:fldCharType="separate"/>
            </w:r>
            <w:r>
              <w:rPr>
                <w:noProof/>
                <w:webHidden/>
              </w:rPr>
              <w:t>4</w:t>
            </w:r>
            <w:r>
              <w:rPr>
                <w:noProof/>
                <w:webHidden/>
              </w:rPr>
              <w:fldChar w:fldCharType="end"/>
            </w:r>
          </w:hyperlink>
        </w:p>
        <w:p w14:paraId="19F82D54" w14:textId="54AFE0C1" w:rsidR="009C0A33" w:rsidRDefault="009C0A33">
          <w:pPr>
            <w:pStyle w:val="TOC2"/>
            <w:tabs>
              <w:tab w:val="right" w:leader="dot" w:pos="9350"/>
            </w:tabs>
            <w:rPr>
              <w:rFonts w:eastAsiaTheme="minorEastAsia"/>
              <w:noProof/>
            </w:rPr>
          </w:pPr>
          <w:hyperlink w:anchor="_Toc83402497" w:history="1">
            <w:r w:rsidRPr="002B70F9">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_Toc83402497 \h </w:instrText>
            </w:r>
            <w:r>
              <w:rPr>
                <w:noProof/>
                <w:webHidden/>
              </w:rPr>
            </w:r>
            <w:r>
              <w:rPr>
                <w:noProof/>
                <w:webHidden/>
              </w:rPr>
              <w:fldChar w:fldCharType="separate"/>
            </w:r>
            <w:r>
              <w:rPr>
                <w:noProof/>
                <w:webHidden/>
              </w:rPr>
              <w:t>4</w:t>
            </w:r>
            <w:r>
              <w:rPr>
                <w:noProof/>
                <w:webHidden/>
              </w:rPr>
              <w:fldChar w:fldCharType="end"/>
            </w:r>
          </w:hyperlink>
        </w:p>
        <w:p w14:paraId="60EFB1D3" w14:textId="3ED06770" w:rsidR="009C0A33" w:rsidRDefault="009C0A33">
          <w:pPr>
            <w:pStyle w:val="TOC2"/>
            <w:tabs>
              <w:tab w:val="right" w:leader="dot" w:pos="9350"/>
            </w:tabs>
            <w:rPr>
              <w:rFonts w:eastAsiaTheme="minorEastAsia"/>
              <w:noProof/>
            </w:rPr>
          </w:pPr>
          <w:hyperlink w:anchor="_Toc83402498" w:history="1">
            <w:r w:rsidRPr="002B70F9">
              <w:rPr>
                <w:rStyle w:val="Hyperlink"/>
                <w:rFonts w:ascii="Times New Roman" w:hAnsi="Times New Roman" w:cs="Times New Roman"/>
                <w:b/>
                <w:noProof/>
              </w:rPr>
              <w:t>2.2 The Scope of Review</w:t>
            </w:r>
            <w:r>
              <w:rPr>
                <w:noProof/>
                <w:webHidden/>
              </w:rPr>
              <w:tab/>
            </w:r>
            <w:r>
              <w:rPr>
                <w:noProof/>
                <w:webHidden/>
              </w:rPr>
              <w:fldChar w:fldCharType="begin"/>
            </w:r>
            <w:r>
              <w:rPr>
                <w:noProof/>
                <w:webHidden/>
              </w:rPr>
              <w:instrText xml:space="preserve"> PAGEREF _Toc83402498 \h </w:instrText>
            </w:r>
            <w:r>
              <w:rPr>
                <w:noProof/>
                <w:webHidden/>
              </w:rPr>
            </w:r>
            <w:r>
              <w:rPr>
                <w:noProof/>
                <w:webHidden/>
              </w:rPr>
              <w:fldChar w:fldCharType="separate"/>
            </w:r>
            <w:r>
              <w:rPr>
                <w:noProof/>
                <w:webHidden/>
              </w:rPr>
              <w:t>4</w:t>
            </w:r>
            <w:r>
              <w:rPr>
                <w:noProof/>
                <w:webHidden/>
              </w:rPr>
              <w:fldChar w:fldCharType="end"/>
            </w:r>
          </w:hyperlink>
        </w:p>
        <w:p w14:paraId="6685E256" w14:textId="04BB14DA" w:rsidR="009C0A33" w:rsidRDefault="009C0A33">
          <w:pPr>
            <w:pStyle w:val="TOC2"/>
            <w:tabs>
              <w:tab w:val="right" w:leader="dot" w:pos="9350"/>
            </w:tabs>
            <w:rPr>
              <w:rFonts w:eastAsiaTheme="minorEastAsia"/>
              <w:noProof/>
            </w:rPr>
          </w:pPr>
          <w:hyperlink w:anchor="_Toc83402499" w:history="1">
            <w:r w:rsidRPr="002B70F9">
              <w:rPr>
                <w:rStyle w:val="Hyperlink"/>
                <w:rFonts w:ascii="Times New Roman" w:hAnsi="Times New Roman" w:cs="Times New Roman"/>
                <w:b/>
                <w:noProof/>
              </w:rPr>
              <w:t>2.3 Criteria Used</w:t>
            </w:r>
            <w:r>
              <w:rPr>
                <w:noProof/>
                <w:webHidden/>
              </w:rPr>
              <w:tab/>
            </w:r>
            <w:r>
              <w:rPr>
                <w:noProof/>
                <w:webHidden/>
              </w:rPr>
              <w:fldChar w:fldCharType="begin"/>
            </w:r>
            <w:r>
              <w:rPr>
                <w:noProof/>
                <w:webHidden/>
              </w:rPr>
              <w:instrText xml:space="preserve"> PAGEREF _Toc83402499 \h </w:instrText>
            </w:r>
            <w:r>
              <w:rPr>
                <w:noProof/>
                <w:webHidden/>
              </w:rPr>
            </w:r>
            <w:r>
              <w:rPr>
                <w:noProof/>
                <w:webHidden/>
              </w:rPr>
              <w:fldChar w:fldCharType="separate"/>
            </w:r>
            <w:r>
              <w:rPr>
                <w:noProof/>
                <w:webHidden/>
              </w:rPr>
              <w:t>5</w:t>
            </w:r>
            <w:r>
              <w:rPr>
                <w:noProof/>
                <w:webHidden/>
              </w:rPr>
              <w:fldChar w:fldCharType="end"/>
            </w:r>
          </w:hyperlink>
        </w:p>
        <w:p w14:paraId="3948F2A8" w14:textId="6B13462B" w:rsidR="009C0A33" w:rsidRDefault="009C0A33">
          <w:pPr>
            <w:pStyle w:val="TOC2"/>
            <w:tabs>
              <w:tab w:val="right" w:leader="dot" w:pos="9350"/>
            </w:tabs>
            <w:rPr>
              <w:rFonts w:eastAsiaTheme="minorEastAsia"/>
              <w:noProof/>
            </w:rPr>
          </w:pPr>
          <w:hyperlink w:anchor="_Toc83402500" w:history="1">
            <w:r w:rsidRPr="002B70F9">
              <w:rPr>
                <w:rStyle w:val="Hyperlink"/>
                <w:rFonts w:ascii="Times New Roman" w:hAnsi="Times New Roman" w:cs="Times New Roman"/>
                <w:b/>
                <w:noProof/>
              </w:rPr>
              <w:t>2.4 Historical Background</w:t>
            </w:r>
            <w:r>
              <w:rPr>
                <w:noProof/>
                <w:webHidden/>
              </w:rPr>
              <w:tab/>
            </w:r>
            <w:r>
              <w:rPr>
                <w:noProof/>
                <w:webHidden/>
              </w:rPr>
              <w:fldChar w:fldCharType="begin"/>
            </w:r>
            <w:r>
              <w:rPr>
                <w:noProof/>
                <w:webHidden/>
              </w:rPr>
              <w:instrText xml:space="preserve"> PAGEREF _Toc83402500 \h </w:instrText>
            </w:r>
            <w:r>
              <w:rPr>
                <w:noProof/>
                <w:webHidden/>
              </w:rPr>
            </w:r>
            <w:r>
              <w:rPr>
                <w:noProof/>
                <w:webHidden/>
              </w:rPr>
              <w:fldChar w:fldCharType="separate"/>
            </w:r>
            <w:r>
              <w:rPr>
                <w:noProof/>
                <w:webHidden/>
              </w:rPr>
              <w:t>5</w:t>
            </w:r>
            <w:r>
              <w:rPr>
                <w:noProof/>
                <w:webHidden/>
              </w:rPr>
              <w:fldChar w:fldCharType="end"/>
            </w:r>
          </w:hyperlink>
        </w:p>
        <w:p w14:paraId="3E91E2B6" w14:textId="75DBAB9B" w:rsidR="009C0A33" w:rsidRDefault="009C0A33">
          <w:pPr>
            <w:pStyle w:val="TOC2"/>
            <w:tabs>
              <w:tab w:val="right" w:leader="dot" w:pos="9350"/>
            </w:tabs>
            <w:rPr>
              <w:rFonts w:eastAsiaTheme="minorEastAsia"/>
              <w:noProof/>
            </w:rPr>
          </w:pPr>
          <w:hyperlink w:anchor="_Toc83402501" w:history="1">
            <w:r w:rsidRPr="002B70F9">
              <w:rPr>
                <w:rStyle w:val="Hyperlink"/>
                <w:rFonts w:ascii="Times New Roman" w:hAnsi="Times New Roman" w:cs="Times New Roman"/>
                <w:b/>
                <w:noProof/>
              </w:rPr>
              <w:t>2.5 Approaches</w:t>
            </w:r>
            <w:r>
              <w:rPr>
                <w:noProof/>
                <w:webHidden/>
              </w:rPr>
              <w:tab/>
            </w:r>
            <w:r>
              <w:rPr>
                <w:noProof/>
                <w:webHidden/>
              </w:rPr>
              <w:fldChar w:fldCharType="begin"/>
            </w:r>
            <w:r>
              <w:rPr>
                <w:noProof/>
                <w:webHidden/>
              </w:rPr>
              <w:instrText xml:space="preserve"> PAGEREF _Toc83402501 \h </w:instrText>
            </w:r>
            <w:r>
              <w:rPr>
                <w:noProof/>
                <w:webHidden/>
              </w:rPr>
            </w:r>
            <w:r>
              <w:rPr>
                <w:noProof/>
                <w:webHidden/>
              </w:rPr>
              <w:fldChar w:fldCharType="separate"/>
            </w:r>
            <w:r>
              <w:rPr>
                <w:noProof/>
                <w:webHidden/>
              </w:rPr>
              <w:t>6</w:t>
            </w:r>
            <w:r>
              <w:rPr>
                <w:noProof/>
                <w:webHidden/>
              </w:rPr>
              <w:fldChar w:fldCharType="end"/>
            </w:r>
          </w:hyperlink>
        </w:p>
        <w:p w14:paraId="7DB3251F" w14:textId="2F5752AC" w:rsidR="009C0A33" w:rsidRDefault="009C0A33">
          <w:pPr>
            <w:pStyle w:val="TOC2"/>
            <w:tabs>
              <w:tab w:val="right" w:leader="dot" w:pos="9350"/>
            </w:tabs>
            <w:rPr>
              <w:rFonts w:eastAsiaTheme="minorEastAsia"/>
              <w:noProof/>
            </w:rPr>
          </w:pPr>
          <w:hyperlink w:anchor="_Toc83402502" w:history="1">
            <w:r w:rsidRPr="002B70F9">
              <w:rPr>
                <w:rStyle w:val="Hyperlink"/>
                <w:rFonts w:ascii="Times New Roman" w:hAnsi="Times New Roman" w:cs="Times New Roman"/>
                <w:b/>
                <w:noProof/>
              </w:rPr>
              <w:t>2.6 Previous Studies</w:t>
            </w:r>
            <w:r>
              <w:rPr>
                <w:noProof/>
                <w:webHidden/>
              </w:rPr>
              <w:tab/>
            </w:r>
            <w:r>
              <w:rPr>
                <w:noProof/>
                <w:webHidden/>
              </w:rPr>
              <w:fldChar w:fldCharType="begin"/>
            </w:r>
            <w:r>
              <w:rPr>
                <w:noProof/>
                <w:webHidden/>
              </w:rPr>
              <w:instrText xml:space="preserve"> PAGEREF _Toc83402502 \h </w:instrText>
            </w:r>
            <w:r>
              <w:rPr>
                <w:noProof/>
                <w:webHidden/>
              </w:rPr>
            </w:r>
            <w:r>
              <w:rPr>
                <w:noProof/>
                <w:webHidden/>
              </w:rPr>
              <w:fldChar w:fldCharType="separate"/>
            </w:r>
            <w:r>
              <w:rPr>
                <w:noProof/>
                <w:webHidden/>
              </w:rPr>
              <w:t>6</w:t>
            </w:r>
            <w:r>
              <w:rPr>
                <w:noProof/>
                <w:webHidden/>
              </w:rPr>
              <w:fldChar w:fldCharType="end"/>
            </w:r>
          </w:hyperlink>
        </w:p>
        <w:p w14:paraId="5CA421A0" w14:textId="2C5115DA" w:rsidR="009C0A33" w:rsidRDefault="009C0A33">
          <w:pPr>
            <w:pStyle w:val="TOC2"/>
            <w:tabs>
              <w:tab w:val="right" w:leader="dot" w:pos="9350"/>
            </w:tabs>
            <w:rPr>
              <w:rFonts w:eastAsiaTheme="minorEastAsia"/>
              <w:noProof/>
            </w:rPr>
          </w:pPr>
          <w:hyperlink w:anchor="_Toc83402503" w:history="1">
            <w:r w:rsidRPr="002B70F9">
              <w:rPr>
                <w:rStyle w:val="Hyperlink"/>
                <w:rFonts w:ascii="Times New Roman" w:hAnsi="Times New Roman" w:cs="Times New Roman"/>
                <w:b/>
                <w:noProof/>
              </w:rPr>
              <w:t>2.7 General Conclusions</w:t>
            </w:r>
            <w:r>
              <w:rPr>
                <w:noProof/>
                <w:webHidden/>
              </w:rPr>
              <w:tab/>
            </w:r>
            <w:r>
              <w:rPr>
                <w:noProof/>
                <w:webHidden/>
              </w:rPr>
              <w:fldChar w:fldCharType="begin"/>
            </w:r>
            <w:r>
              <w:rPr>
                <w:noProof/>
                <w:webHidden/>
              </w:rPr>
              <w:instrText xml:space="preserve"> PAGEREF _Toc83402503 \h </w:instrText>
            </w:r>
            <w:r>
              <w:rPr>
                <w:noProof/>
                <w:webHidden/>
              </w:rPr>
            </w:r>
            <w:r>
              <w:rPr>
                <w:noProof/>
                <w:webHidden/>
              </w:rPr>
              <w:fldChar w:fldCharType="separate"/>
            </w:r>
            <w:r>
              <w:rPr>
                <w:noProof/>
                <w:webHidden/>
              </w:rPr>
              <w:t>7</w:t>
            </w:r>
            <w:r>
              <w:rPr>
                <w:noProof/>
                <w:webHidden/>
              </w:rPr>
              <w:fldChar w:fldCharType="end"/>
            </w:r>
          </w:hyperlink>
        </w:p>
        <w:p w14:paraId="1FAAF1A3" w14:textId="11338D46" w:rsidR="009C0A33" w:rsidRDefault="009C0A33">
          <w:pPr>
            <w:pStyle w:val="TOC2"/>
            <w:tabs>
              <w:tab w:val="right" w:leader="dot" w:pos="9350"/>
            </w:tabs>
            <w:rPr>
              <w:rFonts w:eastAsiaTheme="minorEastAsia"/>
              <w:noProof/>
            </w:rPr>
          </w:pPr>
          <w:hyperlink w:anchor="_Toc83402504" w:history="1">
            <w:r w:rsidRPr="002B70F9">
              <w:rPr>
                <w:rStyle w:val="Hyperlink"/>
                <w:rFonts w:ascii="Times New Roman" w:hAnsi="Times New Roman" w:cs="Times New Roman"/>
                <w:b/>
                <w:noProof/>
              </w:rPr>
              <w:t>2.8 Conclusions</w:t>
            </w:r>
            <w:r>
              <w:rPr>
                <w:noProof/>
                <w:webHidden/>
              </w:rPr>
              <w:tab/>
            </w:r>
            <w:r>
              <w:rPr>
                <w:noProof/>
                <w:webHidden/>
              </w:rPr>
              <w:fldChar w:fldCharType="begin"/>
            </w:r>
            <w:r>
              <w:rPr>
                <w:noProof/>
                <w:webHidden/>
              </w:rPr>
              <w:instrText xml:space="preserve"> PAGEREF _Toc83402504 \h </w:instrText>
            </w:r>
            <w:r>
              <w:rPr>
                <w:noProof/>
                <w:webHidden/>
              </w:rPr>
            </w:r>
            <w:r>
              <w:rPr>
                <w:noProof/>
                <w:webHidden/>
              </w:rPr>
              <w:fldChar w:fldCharType="separate"/>
            </w:r>
            <w:r>
              <w:rPr>
                <w:noProof/>
                <w:webHidden/>
              </w:rPr>
              <w:t>7</w:t>
            </w:r>
            <w:r>
              <w:rPr>
                <w:noProof/>
                <w:webHidden/>
              </w:rPr>
              <w:fldChar w:fldCharType="end"/>
            </w:r>
          </w:hyperlink>
        </w:p>
        <w:p w14:paraId="7C04AD03" w14:textId="198B1B83" w:rsidR="009C0A33" w:rsidRDefault="009C0A33">
          <w:pPr>
            <w:pStyle w:val="TOC1"/>
            <w:rPr>
              <w:rFonts w:eastAsiaTheme="minorEastAsia"/>
              <w:noProof/>
            </w:rPr>
          </w:pPr>
          <w:hyperlink w:anchor="_Toc83402505" w:history="1">
            <w:r w:rsidRPr="002B70F9">
              <w:rPr>
                <w:rStyle w:val="Hyperlink"/>
                <w:rFonts w:ascii="Times New Roman" w:hAnsi="Times New Roman" w:cs="Times New Roman"/>
                <w:b/>
                <w:noProof/>
              </w:rPr>
              <w:t>CHAPTER THREE:METHODOLOGY</w:t>
            </w:r>
            <w:r>
              <w:rPr>
                <w:noProof/>
                <w:webHidden/>
              </w:rPr>
              <w:tab/>
            </w:r>
            <w:r>
              <w:rPr>
                <w:noProof/>
                <w:webHidden/>
              </w:rPr>
              <w:fldChar w:fldCharType="begin"/>
            </w:r>
            <w:r>
              <w:rPr>
                <w:noProof/>
                <w:webHidden/>
              </w:rPr>
              <w:instrText xml:space="preserve"> PAGEREF _Toc83402505 \h </w:instrText>
            </w:r>
            <w:r>
              <w:rPr>
                <w:noProof/>
                <w:webHidden/>
              </w:rPr>
            </w:r>
            <w:r>
              <w:rPr>
                <w:noProof/>
                <w:webHidden/>
              </w:rPr>
              <w:fldChar w:fldCharType="separate"/>
            </w:r>
            <w:r>
              <w:rPr>
                <w:noProof/>
                <w:webHidden/>
              </w:rPr>
              <w:t>8</w:t>
            </w:r>
            <w:r>
              <w:rPr>
                <w:noProof/>
                <w:webHidden/>
              </w:rPr>
              <w:fldChar w:fldCharType="end"/>
            </w:r>
          </w:hyperlink>
        </w:p>
        <w:p w14:paraId="5A6E5223" w14:textId="57E49FCD" w:rsidR="009C0A33" w:rsidRDefault="009C0A33">
          <w:pPr>
            <w:pStyle w:val="TOC2"/>
            <w:tabs>
              <w:tab w:val="right" w:leader="dot" w:pos="9350"/>
            </w:tabs>
            <w:rPr>
              <w:rFonts w:eastAsiaTheme="minorEastAsia"/>
              <w:noProof/>
            </w:rPr>
          </w:pPr>
          <w:hyperlink w:anchor="_Toc83402506" w:history="1">
            <w:r w:rsidRPr="002B70F9">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_Toc83402506 \h </w:instrText>
            </w:r>
            <w:r>
              <w:rPr>
                <w:noProof/>
                <w:webHidden/>
              </w:rPr>
            </w:r>
            <w:r>
              <w:rPr>
                <w:noProof/>
                <w:webHidden/>
              </w:rPr>
              <w:fldChar w:fldCharType="separate"/>
            </w:r>
            <w:r>
              <w:rPr>
                <w:noProof/>
                <w:webHidden/>
              </w:rPr>
              <w:t>8</w:t>
            </w:r>
            <w:r>
              <w:rPr>
                <w:noProof/>
                <w:webHidden/>
              </w:rPr>
              <w:fldChar w:fldCharType="end"/>
            </w:r>
          </w:hyperlink>
        </w:p>
        <w:p w14:paraId="5551E0E8" w14:textId="301DCFCF" w:rsidR="009C0A33" w:rsidRDefault="009C0A33">
          <w:pPr>
            <w:pStyle w:val="TOC2"/>
            <w:tabs>
              <w:tab w:val="right" w:leader="dot" w:pos="9350"/>
            </w:tabs>
            <w:rPr>
              <w:rFonts w:eastAsiaTheme="minorEastAsia"/>
              <w:noProof/>
            </w:rPr>
          </w:pPr>
          <w:hyperlink w:anchor="_Toc83402507" w:history="1">
            <w:r w:rsidRPr="002B70F9">
              <w:rPr>
                <w:rStyle w:val="Hyperlink"/>
                <w:rFonts w:ascii="Times New Roman" w:hAnsi="Times New Roman" w:cs="Times New Roman"/>
                <w:b/>
                <w:noProof/>
              </w:rPr>
              <w:t>3.2 Research Design</w:t>
            </w:r>
            <w:r>
              <w:rPr>
                <w:noProof/>
                <w:webHidden/>
              </w:rPr>
              <w:tab/>
            </w:r>
            <w:r>
              <w:rPr>
                <w:noProof/>
                <w:webHidden/>
              </w:rPr>
              <w:fldChar w:fldCharType="begin"/>
            </w:r>
            <w:r>
              <w:rPr>
                <w:noProof/>
                <w:webHidden/>
              </w:rPr>
              <w:instrText xml:space="preserve"> PAGEREF _Toc83402507 \h </w:instrText>
            </w:r>
            <w:r>
              <w:rPr>
                <w:noProof/>
                <w:webHidden/>
              </w:rPr>
            </w:r>
            <w:r>
              <w:rPr>
                <w:noProof/>
                <w:webHidden/>
              </w:rPr>
              <w:fldChar w:fldCharType="separate"/>
            </w:r>
            <w:r>
              <w:rPr>
                <w:noProof/>
                <w:webHidden/>
              </w:rPr>
              <w:t>8</w:t>
            </w:r>
            <w:r>
              <w:rPr>
                <w:noProof/>
                <w:webHidden/>
              </w:rPr>
              <w:fldChar w:fldCharType="end"/>
            </w:r>
          </w:hyperlink>
        </w:p>
        <w:p w14:paraId="412DF61A" w14:textId="4F9C86E9" w:rsidR="009C0A33" w:rsidRDefault="009C0A33">
          <w:pPr>
            <w:pStyle w:val="TOC2"/>
            <w:tabs>
              <w:tab w:val="right" w:leader="dot" w:pos="9350"/>
            </w:tabs>
            <w:rPr>
              <w:rFonts w:eastAsiaTheme="minorEastAsia"/>
              <w:noProof/>
            </w:rPr>
          </w:pPr>
          <w:hyperlink w:anchor="_Toc83402508" w:history="1">
            <w:r w:rsidRPr="002B70F9">
              <w:rPr>
                <w:rStyle w:val="Hyperlink"/>
                <w:rFonts w:ascii="Times New Roman" w:hAnsi="Times New Roman" w:cs="Times New Roman"/>
                <w:b/>
                <w:noProof/>
              </w:rPr>
              <w:t>3.3 Population of the Study</w:t>
            </w:r>
            <w:r>
              <w:rPr>
                <w:noProof/>
                <w:webHidden/>
              </w:rPr>
              <w:tab/>
            </w:r>
            <w:r>
              <w:rPr>
                <w:noProof/>
                <w:webHidden/>
              </w:rPr>
              <w:fldChar w:fldCharType="begin"/>
            </w:r>
            <w:r>
              <w:rPr>
                <w:noProof/>
                <w:webHidden/>
              </w:rPr>
              <w:instrText xml:space="preserve"> PAGEREF _Toc83402508 \h </w:instrText>
            </w:r>
            <w:r>
              <w:rPr>
                <w:noProof/>
                <w:webHidden/>
              </w:rPr>
            </w:r>
            <w:r>
              <w:rPr>
                <w:noProof/>
                <w:webHidden/>
              </w:rPr>
              <w:fldChar w:fldCharType="separate"/>
            </w:r>
            <w:r>
              <w:rPr>
                <w:noProof/>
                <w:webHidden/>
              </w:rPr>
              <w:t>8</w:t>
            </w:r>
            <w:r>
              <w:rPr>
                <w:noProof/>
                <w:webHidden/>
              </w:rPr>
              <w:fldChar w:fldCharType="end"/>
            </w:r>
          </w:hyperlink>
        </w:p>
        <w:p w14:paraId="1B472AC6" w14:textId="4C683107" w:rsidR="009C0A33" w:rsidRDefault="009C0A33">
          <w:pPr>
            <w:pStyle w:val="TOC2"/>
            <w:tabs>
              <w:tab w:val="right" w:leader="dot" w:pos="9350"/>
            </w:tabs>
            <w:rPr>
              <w:rFonts w:eastAsiaTheme="minorEastAsia"/>
              <w:noProof/>
            </w:rPr>
          </w:pPr>
          <w:hyperlink w:anchor="_Toc83402509" w:history="1">
            <w:r w:rsidRPr="002B70F9">
              <w:rPr>
                <w:rStyle w:val="Hyperlink"/>
                <w:rFonts w:ascii="Times New Roman" w:hAnsi="Times New Roman" w:cs="Times New Roman"/>
                <w:b/>
                <w:noProof/>
              </w:rPr>
              <w:t>3.4 Sampling</w:t>
            </w:r>
            <w:r>
              <w:rPr>
                <w:noProof/>
                <w:webHidden/>
              </w:rPr>
              <w:tab/>
            </w:r>
            <w:r>
              <w:rPr>
                <w:noProof/>
                <w:webHidden/>
              </w:rPr>
              <w:fldChar w:fldCharType="begin"/>
            </w:r>
            <w:r>
              <w:rPr>
                <w:noProof/>
                <w:webHidden/>
              </w:rPr>
              <w:instrText xml:space="preserve"> PAGEREF _Toc83402509 \h </w:instrText>
            </w:r>
            <w:r>
              <w:rPr>
                <w:noProof/>
                <w:webHidden/>
              </w:rPr>
            </w:r>
            <w:r>
              <w:rPr>
                <w:noProof/>
                <w:webHidden/>
              </w:rPr>
              <w:fldChar w:fldCharType="separate"/>
            </w:r>
            <w:r>
              <w:rPr>
                <w:noProof/>
                <w:webHidden/>
              </w:rPr>
              <w:t>9</w:t>
            </w:r>
            <w:r>
              <w:rPr>
                <w:noProof/>
                <w:webHidden/>
              </w:rPr>
              <w:fldChar w:fldCharType="end"/>
            </w:r>
          </w:hyperlink>
        </w:p>
        <w:p w14:paraId="1440B3EA" w14:textId="4B091710" w:rsidR="009C0A33" w:rsidRDefault="009C0A33">
          <w:pPr>
            <w:pStyle w:val="TOC2"/>
            <w:tabs>
              <w:tab w:val="right" w:leader="dot" w:pos="9350"/>
            </w:tabs>
            <w:rPr>
              <w:rFonts w:eastAsiaTheme="minorEastAsia"/>
              <w:noProof/>
            </w:rPr>
          </w:pPr>
          <w:hyperlink w:anchor="_Toc83402510" w:history="1">
            <w:r w:rsidRPr="002B70F9">
              <w:rPr>
                <w:rStyle w:val="Hyperlink"/>
                <w:rFonts w:ascii="Times New Roman" w:hAnsi="Times New Roman" w:cs="Times New Roman"/>
                <w:b/>
                <w:noProof/>
              </w:rPr>
              <w:t>3.5 Sample Size</w:t>
            </w:r>
            <w:r>
              <w:rPr>
                <w:noProof/>
                <w:webHidden/>
              </w:rPr>
              <w:tab/>
            </w:r>
            <w:r>
              <w:rPr>
                <w:noProof/>
                <w:webHidden/>
              </w:rPr>
              <w:fldChar w:fldCharType="begin"/>
            </w:r>
            <w:r>
              <w:rPr>
                <w:noProof/>
                <w:webHidden/>
              </w:rPr>
              <w:instrText xml:space="preserve"> PAGEREF _Toc83402510 \h </w:instrText>
            </w:r>
            <w:r>
              <w:rPr>
                <w:noProof/>
                <w:webHidden/>
              </w:rPr>
            </w:r>
            <w:r>
              <w:rPr>
                <w:noProof/>
                <w:webHidden/>
              </w:rPr>
              <w:fldChar w:fldCharType="separate"/>
            </w:r>
            <w:r>
              <w:rPr>
                <w:noProof/>
                <w:webHidden/>
              </w:rPr>
              <w:t>9</w:t>
            </w:r>
            <w:r>
              <w:rPr>
                <w:noProof/>
                <w:webHidden/>
              </w:rPr>
              <w:fldChar w:fldCharType="end"/>
            </w:r>
          </w:hyperlink>
        </w:p>
        <w:p w14:paraId="1142E483" w14:textId="7DEFBD95" w:rsidR="009C0A33" w:rsidRDefault="009C0A33">
          <w:pPr>
            <w:pStyle w:val="TOC2"/>
            <w:tabs>
              <w:tab w:val="right" w:leader="dot" w:pos="9350"/>
            </w:tabs>
            <w:rPr>
              <w:rFonts w:eastAsiaTheme="minorEastAsia"/>
              <w:noProof/>
            </w:rPr>
          </w:pPr>
          <w:hyperlink w:anchor="_Toc83402511" w:history="1">
            <w:r w:rsidRPr="002B70F9">
              <w:rPr>
                <w:rStyle w:val="Hyperlink"/>
                <w:rFonts w:ascii="Times New Roman" w:hAnsi="Times New Roman" w:cs="Times New Roman"/>
                <w:b/>
                <w:noProof/>
              </w:rPr>
              <w:t>3.6 System Requirements and Environment</w:t>
            </w:r>
            <w:r>
              <w:rPr>
                <w:noProof/>
                <w:webHidden/>
              </w:rPr>
              <w:tab/>
            </w:r>
            <w:r>
              <w:rPr>
                <w:noProof/>
                <w:webHidden/>
              </w:rPr>
              <w:fldChar w:fldCharType="begin"/>
            </w:r>
            <w:r>
              <w:rPr>
                <w:noProof/>
                <w:webHidden/>
              </w:rPr>
              <w:instrText xml:space="preserve"> PAGEREF _Toc83402511 \h </w:instrText>
            </w:r>
            <w:r>
              <w:rPr>
                <w:noProof/>
                <w:webHidden/>
              </w:rPr>
            </w:r>
            <w:r>
              <w:rPr>
                <w:noProof/>
                <w:webHidden/>
              </w:rPr>
              <w:fldChar w:fldCharType="separate"/>
            </w:r>
            <w:r>
              <w:rPr>
                <w:noProof/>
                <w:webHidden/>
              </w:rPr>
              <w:t>9</w:t>
            </w:r>
            <w:r>
              <w:rPr>
                <w:noProof/>
                <w:webHidden/>
              </w:rPr>
              <w:fldChar w:fldCharType="end"/>
            </w:r>
          </w:hyperlink>
        </w:p>
        <w:p w14:paraId="4E453A86" w14:textId="22B6ED4A" w:rsidR="009C0A33" w:rsidRDefault="009C0A33">
          <w:pPr>
            <w:pStyle w:val="TOC2"/>
            <w:tabs>
              <w:tab w:val="right" w:leader="dot" w:pos="9350"/>
            </w:tabs>
            <w:rPr>
              <w:rFonts w:eastAsiaTheme="minorEastAsia"/>
              <w:noProof/>
            </w:rPr>
          </w:pPr>
          <w:hyperlink w:anchor="_Toc83402512" w:history="1">
            <w:r w:rsidRPr="002B70F9">
              <w:rPr>
                <w:rStyle w:val="Hyperlink"/>
                <w:rFonts w:ascii="Times New Roman" w:hAnsi="Times New Roman" w:cs="Times New Roman"/>
                <w:b/>
                <w:noProof/>
              </w:rPr>
              <w:t>3.7 Prototype Design</w:t>
            </w:r>
            <w:r>
              <w:rPr>
                <w:noProof/>
                <w:webHidden/>
              </w:rPr>
              <w:tab/>
            </w:r>
            <w:r>
              <w:rPr>
                <w:noProof/>
                <w:webHidden/>
              </w:rPr>
              <w:fldChar w:fldCharType="begin"/>
            </w:r>
            <w:r>
              <w:rPr>
                <w:noProof/>
                <w:webHidden/>
              </w:rPr>
              <w:instrText xml:space="preserve"> PAGEREF _Toc83402512 \h </w:instrText>
            </w:r>
            <w:r>
              <w:rPr>
                <w:noProof/>
                <w:webHidden/>
              </w:rPr>
            </w:r>
            <w:r>
              <w:rPr>
                <w:noProof/>
                <w:webHidden/>
              </w:rPr>
              <w:fldChar w:fldCharType="separate"/>
            </w:r>
            <w:r>
              <w:rPr>
                <w:noProof/>
                <w:webHidden/>
              </w:rPr>
              <w:t>10</w:t>
            </w:r>
            <w:r>
              <w:rPr>
                <w:noProof/>
                <w:webHidden/>
              </w:rPr>
              <w:fldChar w:fldCharType="end"/>
            </w:r>
          </w:hyperlink>
        </w:p>
        <w:p w14:paraId="50E304B7" w14:textId="5E653743" w:rsidR="009C0A33" w:rsidRDefault="009C0A33">
          <w:pPr>
            <w:pStyle w:val="TOC3"/>
            <w:tabs>
              <w:tab w:val="right" w:leader="dot" w:pos="9350"/>
            </w:tabs>
            <w:rPr>
              <w:rFonts w:eastAsiaTheme="minorEastAsia"/>
              <w:noProof/>
            </w:rPr>
          </w:pPr>
          <w:hyperlink w:anchor="_Toc83402513" w:history="1">
            <w:r w:rsidRPr="002B70F9">
              <w:rPr>
                <w:rStyle w:val="Hyperlink"/>
                <w:rFonts w:ascii="Times New Roman" w:hAnsi="Times New Roman" w:cs="Times New Roman"/>
                <w:b/>
                <w:noProof/>
              </w:rPr>
              <w:t>3.7.1 Requirement Gathering and Analysis</w:t>
            </w:r>
            <w:r>
              <w:rPr>
                <w:noProof/>
                <w:webHidden/>
              </w:rPr>
              <w:tab/>
            </w:r>
            <w:r>
              <w:rPr>
                <w:noProof/>
                <w:webHidden/>
              </w:rPr>
              <w:fldChar w:fldCharType="begin"/>
            </w:r>
            <w:r>
              <w:rPr>
                <w:noProof/>
                <w:webHidden/>
              </w:rPr>
              <w:instrText xml:space="preserve"> PAGEREF _Toc83402513 \h </w:instrText>
            </w:r>
            <w:r>
              <w:rPr>
                <w:noProof/>
                <w:webHidden/>
              </w:rPr>
            </w:r>
            <w:r>
              <w:rPr>
                <w:noProof/>
                <w:webHidden/>
              </w:rPr>
              <w:fldChar w:fldCharType="separate"/>
            </w:r>
            <w:r>
              <w:rPr>
                <w:noProof/>
                <w:webHidden/>
              </w:rPr>
              <w:t>10</w:t>
            </w:r>
            <w:r>
              <w:rPr>
                <w:noProof/>
                <w:webHidden/>
              </w:rPr>
              <w:fldChar w:fldCharType="end"/>
            </w:r>
          </w:hyperlink>
        </w:p>
        <w:p w14:paraId="3038B8BF" w14:textId="1680C4F0" w:rsidR="009C0A33" w:rsidRDefault="009C0A33">
          <w:pPr>
            <w:pStyle w:val="TOC3"/>
            <w:tabs>
              <w:tab w:val="right" w:leader="dot" w:pos="9350"/>
            </w:tabs>
            <w:rPr>
              <w:rFonts w:eastAsiaTheme="minorEastAsia"/>
              <w:noProof/>
            </w:rPr>
          </w:pPr>
          <w:hyperlink w:anchor="_Toc83402514" w:history="1">
            <w:r w:rsidRPr="002B70F9">
              <w:rPr>
                <w:rStyle w:val="Hyperlink"/>
                <w:rFonts w:ascii="Times New Roman" w:hAnsi="Times New Roman" w:cs="Times New Roman"/>
                <w:b/>
                <w:noProof/>
              </w:rPr>
              <w:t>3.7.2 User Requirements Modelling</w:t>
            </w:r>
            <w:r>
              <w:rPr>
                <w:noProof/>
                <w:webHidden/>
              </w:rPr>
              <w:tab/>
            </w:r>
            <w:r>
              <w:rPr>
                <w:noProof/>
                <w:webHidden/>
              </w:rPr>
              <w:fldChar w:fldCharType="begin"/>
            </w:r>
            <w:r>
              <w:rPr>
                <w:noProof/>
                <w:webHidden/>
              </w:rPr>
              <w:instrText xml:space="preserve"> PAGEREF _Toc83402514 \h </w:instrText>
            </w:r>
            <w:r>
              <w:rPr>
                <w:noProof/>
                <w:webHidden/>
              </w:rPr>
            </w:r>
            <w:r>
              <w:rPr>
                <w:noProof/>
                <w:webHidden/>
              </w:rPr>
              <w:fldChar w:fldCharType="separate"/>
            </w:r>
            <w:r>
              <w:rPr>
                <w:noProof/>
                <w:webHidden/>
              </w:rPr>
              <w:t>11</w:t>
            </w:r>
            <w:r>
              <w:rPr>
                <w:noProof/>
                <w:webHidden/>
              </w:rPr>
              <w:fldChar w:fldCharType="end"/>
            </w:r>
          </w:hyperlink>
        </w:p>
        <w:p w14:paraId="0B14502E" w14:textId="166EA222" w:rsidR="009C0A33" w:rsidRDefault="009C0A33">
          <w:pPr>
            <w:pStyle w:val="TOC3"/>
            <w:tabs>
              <w:tab w:val="right" w:leader="dot" w:pos="9350"/>
            </w:tabs>
            <w:rPr>
              <w:rFonts w:eastAsiaTheme="minorEastAsia"/>
              <w:noProof/>
            </w:rPr>
          </w:pPr>
          <w:hyperlink w:anchor="_Toc83402515" w:history="1">
            <w:r w:rsidRPr="002B70F9">
              <w:rPr>
                <w:rStyle w:val="Hyperlink"/>
                <w:rFonts w:ascii="Times New Roman" w:hAnsi="Times New Roman" w:cs="Times New Roman"/>
                <w:b/>
                <w:noProof/>
              </w:rPr>
              <w:t>3.7.3 Database Design</w:t>
            </w:r>
            <w:r>
              <w:rPr>
                <w:noProof/>
                <w:webHidden/>
              </w:rPr>
              <w:tab/>
            </w:r>
            <w:r>
              <w:rPr>
                <w:noProof/>
                <w:webHidden/>
              </w:rPr>
              <w:fldChar w:fldCharType="begin"/>
            </w:r>
            <w:r>
              <w:rPr>
                <w:noProof/>
                <w:webHidden/>
              </w:rPr>
              <w:instrText xml:space="preserve"> PAGEREF _Toc83402515 \h </w:instrText>
            </w:r>
            <w:r>
              <w:rPr>
                <w:noProof/>
                <w:webHidden/>
              </w:rPr>
            </w:r>
            <w:r>
              <w:rPr>
                <w:noProof/>
                <w:webHidden/>
              </w:rPr>
              <w:fldChar w:fldCharType="separate"/>
            </w:r>
            <w:r>
              <w:rPr>
                <w:noProof/>
                <w:webHidden/>
              </w:rPr>
              <w:t>18</w:t>
            </w:r>
            <w:r>
              <w:rPr>
                <w:noProof/>
                <w:webHidden/>
              </w:rPr>
              <w:fldChar w:fldCharType="end"/>
            </w:r>
          </w:hyperlink>
        </w:p>
        <w:p w14:paraId="2554B18E" w14:textId="69F6359C" w:rsidR="009C0A33" w:rsidRDefault="009C0A33">
          <w:pPr>
            <w:pStyle w:val="TOC3"/>
            <w:tabs>
              <w:tab w:val="right" w:leader="dot" w:pos="9350"/>
            </w:tabs>
            <w:rPr>
              <w:rFonts w:eastAsiaTheme="minorEastAsia"/>
              <w:noProof/>
            </w:rPr>
          </w:pPr>
          <w:hyperlink w:anchor="_Toc83402516" w:history="1">
            <w:r w:rsidRPr="002B70F9">
              <w:rPr>
                <w:rStyle w:val="Hyperlink"/>
                <w:rFonts w:ascii="Times New Roman" w:hAnsi="Times New Roman" w:cs="Times New Roman"/>
                <w:b/>
                <w:noProof/>
              </w:rPr>
              <w:t>3.7.4 Interface Design</w:t>
            </w:r>
            <w:r>
              <w:rPr>
                <w:noProof/>
                <w:webHidden/>
              </w:rPr>
              <w:tab/>
            </w:r>
            <w:r>
              <w:rPr>
                <w:noProof/>
                <w:webHidden/>
              </w:rPr>
              <w:fldChar w:fldCharType="begin"/>
            </w:r>
            <w:r>
              <w:rPr>
                <w:noProof/>
                <w:webHidden/>
              </w:rPr>
              <w:instrText xml:space="preserve"> PAGEREF _Toc83402516 \h </w:instrText>
            </w:r>
            <w:r>
              <w:rPr>
                <w:noProof/>
                <w:webHidden/>
              </w:rPr>
            </w:r>
            <w:r>
              <w:rPr>
                <w:noProof/>
                <w:webHidden/>
              </w:rPr>
              <w:fldChar w:fldCharType="separate"/>
            </w:r>
            <w:r>
              <w:rPr>
                <w:noProof/>
                <w:webHidden/>
              </w:rPr>
              <w:t>22</w:t>
            </w:r>
            <w:r>
              <w:rPr>
                <w:noProof/>
                <w:webHidden/>
              </w:rPr>
              <w:fldChar w:fldCharType="end"/>
            </w:r>
          </w:hyperlink>
        </w:p>
        <w:p w14:paraId="3D2C5AF2" w14:textId="3D11FE89" w:rsidR="009C0A33" w:rsidRDefault="009C0A33">
          <w:pPr>
            <w:pStyle w:val="TOC1"/>
            <w:rPr>
              <w:rFonts w:eastAsiaTheme="minorEastAsia"/>
              <w:noProof/>
            </w:rPr>
          </w:pPr>
          <w:hyperlink w:anchor="_Toc83402517" w:history="1">
            <w:r w:rsidRPr="002B70F9">
              <w:rPr>
                <w:rStyle w:val="Hyperlink"/>
                <w:rFonts w:ascii="Times New Roman" w:hAnsi="Times New Roman" w:cs="Times New Roman"/>
                <w:b/>
                <w:noProof/>
              </w:rPr>
              <w:t>CHAPTER FOUR: SYSTEM DEVELOPMENT AND IMPLIMENTATION</w:t>
            </w:r>
            <w:r>
              <w:rPr>
                <w:noProof/>
                <w:webHidden/>
              </w:rPr>
              <w:tab/>
            </w:r>
            <w:r>
              <w:rPr>
                <w:noProof/>
                <w:webHidden/>
              </w:rPr>
              <w:fldChar w:fldCharType="begin"/>
            </w:r>
            <w:r>
              <w:rPr>
                <w:noProof/>
                <w:webHidden/>
              </w:rPr>
              <w:instrText xml:space="preserve"> PAGEREF _Toc83402517 \h </w:instrText>
            </w:r>
            <w:r>
              <w:rPr>
                <w:noProof/>
                <w:webHidden/>
              </w:rPr>
            </w:r>
            <w:r>
              <w:rPr>
                <w:noProof/>
                <w:webHidden/>
              </w:rPr>
              <w:fldChar w:fldCharType="separate"/>
            </w:r>
            <w:r>
              <w:rPr>
                <w:noProof/>
                <w:webHidden/>
              </w:rPr>
              <w:t>24</w:t>
            </w:r>
            <w:r>
              <w:rPr>
                <w:noProof/>
                <w:webHidden/>
              </w:rPr>
              <w:fldChar w:fldCharType="end"/>
            </w:r>
          </w:hyperlink>
        </w:p>
        <w:p w14:paraId="69A9BEE4" w14:textId="59D0F1EE" w:rsidR="009C0A33" w:rsidRDefault="009C0A33">
          <w:pPr>
            <w:pStyle w:val="TOC2"/>
            <w:tabs>
              <w:tab w:val="right" w:leader="dot" w:pos="9350"/>
            </w:tabs>
            <w:rPr>
              <w:rFonts w:eastAsiaTheme="minorEastAsia"/>
              <w:noProof/>
            </w:rPr>
          </w:pPr>
          <w:hyperlink w:anchor="_Toc83402518" w:history="1">
            <w:r w:rsidRPr="002B70F9">
              <w:rPr>
                <w:rStyle w:val="Hyperlink"/>
                <w:rFonts w:ascii="Times New Roman" w:hAnsi="Times New Roman" w:cs="Times New Roman"/>
                <w:b/>
                <w:noProof/>
              </w:rPr>
              <w:t>4.1 Development Environment: Hardware Components</w:t>
            </w:r>
            <w:r>
              <w:rPr>
                <w:noProof/>
                <w:webHidden/>
              </w:rPr>
              <w:tab/>
            </w:r>
            <w:r>
              <w:rPr>
                <w:noProof/>
                <w:webHidden/>
              </w:rPr>
              <w:fldChar w:fldCharType="begin"/>
            </w:r>
            <w:r>
              <w:rPr>
                <w:noProof/>
                <w:webHidden/>
              </w:rPr>
              <w:instrText xml:space="preserve"> PAGEREF _Toc83402518 \h </w:instrText>
            </w:r>
            <w:r>
              <w:rPr>
                <w:noProof/>
                <w:webHidden/>
              </w:rPr>
            </w:r>
            <w:r>
              <w:rPr>
                <w:noProof/>
                <w:webHidden/>
              </w:rPr>
              <w:fldChar w:fldCharType="separate"/>
            </w:r>
            <w:r>
              <w:rPr>
                <w:noProof/>
                <w:webHidden/>
              </w:rPr>
              <w:t>24</w:t>
            </w:r>
            <w:r>
              <w:rPr>
                <w:noProof/>
                <w:webHidden/>
              </w:rPr>
              <w:fldChar w:fldCharType="end"/>
            </w:r>
          </w:hyperlink>
        </w:p>
        <w:p w14:paraId="300D2DE2" w14:textId="75B14D8A" w:rsidR="009C0A33" w:rsidRDefault="009C0A33">
          <w:pPr>
            <w:pStyle w:val="TOC2"/>
            <w:tabs>
              <w:tab w:val="right" w:leader="dot" w:pos="9350"/>
            </w:tabs>
            <w:rPr>
              <w:rFonts w:eastAsiaTheme="minorEastAsia"/>
              <w:noProof/>
            </w:rPr>
          </w:pPr>
          <w:hyperlink w:anchor="_Toc83402519" w:history="1">
            <w:r w:rsidRPr="002B70F9">
              <w:rPr>
                <w:rStyle w:val="Hyperlink"/>
                <w:rFonts w:ascii="Times New Roman" w:hAnsi="Times New Roman" w:cs="Times New Roman"/>
                <w:b/>
                <w:noProof/>
              </w:rPr>
              <w:t>4.2 Development Environment: Software Components</w:t>
            </w:r>
            <w:r>
              <w:rPr>
                <w:noProof/>
                <w:webHidden/>
              </w:rPr>
              <w:tab/>
            </w:r>
            <w:r>
              <w:rPr>
                <w:noProof/>
                <w:webHidden/>
              </w:rPr>
              <w:fldChar w:fldCharType="begin"/>
            </w:r>
            <w:r>
              <w:rPr>
                <w:noProof/>
                <w:webHidden/>
              </w:rPr>
              <w:instrText xml:space="preserve"> PAGEREF _Toc83402519 \h </w:instrText>
            </w:r>
            <w:r>
              <w:rPr>
                <w:noProof/>
                <w:webHidden/>
              </w:rPr>
            </w:r>
            <w:r>
              <w:rPr>
                <w:noProof/>
                <w:webHidden/>
              </w:rPr>
              <w:fldChar w:fldCharType="separate"/>
            </w:r>
            <w:r>
              <w:rPr>
                <w:noProof/>
                <w:webHidden/>
              </w:rPr>
              <w:t>24</w:t>
            </w:r>
            <w:r>
              <w:rPr>
                <w:noProof/>
                <w:webHidden/>
              </w:rPr>
              <w:fldChar w:fldCharType="end"/>
            </w:r>
          </w:hyperlink>
        </w:p>
        <w:p w14:paraId="04A61704" w14:textId="7A608EC4" w:rsidR="009C0A33" w:rsidRDefault="009C0A33">
          <w:pPr>
            <w:pStyle w:val="TOC2"/>
            <w:tabs>
              <w:tab w:val="right" w:leader="dot" w:pos="9350"/>
            </w:tabs>
            <w:rPr>
              <w:rFonts w:eastAsiaTheme="minorEastAsia"/>
              <w:noProof/>
            </w:rPr>
          </w:pPr>
          <w:hyperlink w:anchor="_Toc83402520" w:history="1">
            <w:r w:rsidRPr="002B70F9">
              <w:rPr>
                <w:rStyle w:val="Hyperlink"/>
                <w:rFonts w:ascii="Times New Roman" w:hAnsi="Times New Roman" w:cs="Times New Roman"/>
                <w:b/>
                <w:noProof/>
              </w:rPr>
              <w:t>4.3 Sys</w:t>
            </w:r>
            <w:r w:rsidRPr="002B70F9">
              <w:rPr>
                <w:rStyle w:val="Hyperlink"/>
                <w:rFonts w:ascii="Times New Roman" w:hAnsi="Times New Roman" w:cs="Times New Roman"/>
                <w:b/>
                <w:noProof/>
                <w:spacing w:val="-6"/>
              </w:rPr>
              <w:t>t</w:t>
            </w:r>
            <w:r w:rsidRPr="002B70F9">
              <w:rPr>
                <w:rStyle w:val="Hyperlink"/>
                <w:rFonts w:ascii="Times New Roman" w:hAnsi="Times New Roman" w:cs="Times New Roman"/>
                <w:b/>
                <w:noProof/>
                <w:spacing w:val="2"/>
              </w:rPr>
              <w:t>e</w:t>
            </w:r>
            <w:r w:rsidRPr="002B70F9">
              <w:rPr>
                <w:rStyle w:val="Hyperlink"/>
                <w:rFonts w:ascii="Times New Roman" w:hAnsi="Times New Roman" w:cs="Times New Roman"/>
                <w:b/>
                <w:noProof/>
              </w:rPr>
              <w:t>m</w:t>
            </w:r>
            <w:r w:rsidRPr="002B70F9">
              <w:rPr>
                <w:rStyle w:val="Hyperlink"/>
                <w:rFonts w:ascii="Times New Roman" w:hAnsi="Times New Roman" w:cs="Times New Roman"/>
                <w:b/>
                <w:noProof/>
                <w:spacing w:val="1"/>
              </w:rPr>
              <w:t xml:space="preserve"> </w:t>
            </w:r>
            <w:r w:rsidRPr="002B70F9">
              <w:rPr>
                <w:rStyle w:val="Hyperlink"/>
                <w:rFonts w:ascii="Times New Roman" w:hAnsi="Times New Roman" w:cs="Times New Roman"/>
                <w:b/>
                <w:noProof/>
                <w:spacing w:val="-7"/>
              </w:rPr>
              <w:t>T</w:t>
            </w:r>
            <w:r w:rsidRPr="002B70F9">
              <w:rPr>
                <w:rStyle w:val="Hyperlink"/>
                <w:rFonts w:ascii="Times New Roman" w:hAnsi="Times New Roman" w:cs="Times New Roman"/>
                <w:b/>
                <w:noProof/>
                <w:spacing w:val="2"/>
              </w:rPr>
              <w:t>e</w:t>
            </w:r>
            <w:r w:rsidRPr="002B70F9">
              <w:rPr>
                <w:rStyle w:val="Hyperlink"/>
                <w:rFonts w:ascii="Times New Roman" w:hAnsi="Times New Roman" w:cs="Times New Roman"/>
                <w:b/>
                <w:noProof/>
              </w:rPr>
              <w:t>s</w:t>
            </w:r>
            <w:r w:rsidRPr="002B70F9">
              <w:rPr>
                <w:rStyle w:val="Hyperlink"/>
                <w:rFonts w:ascii="Times New Roman" w:hAnsi="Times New Roman" w:cs="Times New Roman"/>
                <w:b/>
                <w:noProof/>
                <w:spacing w:val="-7"/>
              </w:rPr>
              <w:t>t</w:t>
            </w:r>
            <w:r w:rsidRPr="002B70F9">
              <w:rPr>
                <w:rStyle w:val="Hyperlink"/>
                <w:rFonts w:ascii="Times New Roman" w:hAnsi="Times New Roman" w:cs="Times New Roman"/>
                <w:b/>
                <w:noProof/>
                <w:spacing w:val="2"/>
              </w:rPr>
              <w:t>i</w:t>
            </w:r>
            <w:r w:rsidRPr="002B70F9">
              <w:rPr>
                <w:rStyle w:val="Hyperlink"/>
                <w:rFonts w:ascii="Times New Roman" w:hAnsi="Times New Roman" w:cs="Times New Roman"/>
                <w:b/>
                <w:noProof/>
              </w:rPr>
              <w:t>ng</w:t>
            </w:r>
            <w:r w:rsidRPr="002B70F9">
              <w:rPr>
                <w:rStyle w:val="Hyperlink"/>
                <w:rFonts w:ascii="Times New Roman" w:hAnsi="Times New Roman" w:cs="Times New Roman"/>
                <w:b/>
                <w:noProof/>
                <w:spacing w:val="-13"/>
              </w:rPr>
              <w:t xml:space="preserve"> </w:t>
            </w:r>
            <w:r w:rsidRPr="002B70F9">
              <w:rPr>
                <w:rStyle w:val="Hyperlink"/>
                <w:rFonts w:ascii="Times New Roman" w:hAnsi="Times New Roman" w:cs="Times New Roman"/>
                <w:b/>
                <w:noProof/>
              </w:rPr>
              <w:t>and</w:t>
            </w:r>
            <w:r w:rsidRPr="002B70F9">
              <w:rPr>
                <w:rStyle w:val="Hyperlink"/>
                <w:rFonts w:ascii="Times New Roman" w:hAnsi="Times New Roman" w:cs="Times New Roman"/>
                <w:b/>
                <w:noProof/>
                <w:spacing w:val="-3"/>
              </w:rPr>
              <w:t xml:space="preserve"> </w:t>
            </w:r>
            <w:r w:rsidRPr="002B70F9">
              <w:rPr>
                <w:rStyle w:val="Hyperlink"/>
                <w:rFonts w:ascii="Times New Roman" w:hAnsi="Times New Roman" w:cs="Times New Roman"/>
                <w:b/>
                <w:noProof/>
                <w:spacing w:val="2"/>
              </w:rPr>
              <w:t>E</w:t>
            </w:r>
            <w:r w:rsidRPr="002B70F9">
              <w:rPr>
                <w:rStyle w:val="Hyperlink"/>
                <w:rFonts w:ascii="Times New Roman" w:hAnsi="Times New Roman" w:cs="Times New Roman"/>
                <w:b/>
                <w:noProof/>
                <w:spacing w:val="-30"/>
              </w:rPr>
              <w:t>v</w:t>
            </w:r>
            <w:r w:rsidRPr="002B70F9">
              <w:rPr>
                <w:rStyle w:val="Hyperlink"/>
                <w:rFonts w:ascii="Times New Roman" w:hAnsi="Times New Roman" w:cs="Times New Roman"/>
                <w:b/>
                <w:noProof/>
              </w:rPr>
              <w:t>a</w:t>
            </w:r>
            <w:r w:rsidRPr="002B70F9">
              <w:rPr>
                <w:rStyle w:val="Hyperlink"/>
                <w:rFonts w:ascii="Times New Roman" w:hAnsi="Times New Roman" w:cs="Times New Roman"/>
                <w:b/>
                <w:noProof/>
                <w:spacing w:val="2"/>
              </w:rPr>
              <w:t>l</w:t>
            </w:r>
            <w:r w:rsidRPr="002B70F9">
              <w:rPr>
                <w:rStyle w:val="Hyperlink"/>
                <w:rFonts w:ascii="Times New Roman" w:hAnsi="Times New Roman" w:cs="Times New Roman"/>
                <w:b/>
                <w:noProof/>
              </w:rPr>
              <w:t>u</w:t>
            </w:r>
            <w:r w:rsidRPr="002B70F9">
              <w:rPr>
                <w:rStyle w:val="Hyperlink"/>
                <w:rFonts w:ascii="Times New Roman" w:hAnsi="Times New Roman" w:cs="Times New Roman"/>
                <w:b/>
                <w:noProof/>
                <w:spacing w:val="-21"/>
              </w:rPr>
              <w:t>a</w:t>
            </w:r>
            <w:r w:rsidRPr="002B70F9">
              <w:rPr>
                <w:rStyle w:val="Hyperlink"/>
                <w:rFonts w:ascii="Times New Roman" w:hAnsi="Times New Roman" w:cs="Times New Roman"/>
                <w:b/>
                <w:noProof/>
                <w:spacing w:val="-7"/>
              </w:rPr>
              <w:t>t</w:t>
            </w:r>
            <w:r w:rsidRPr="002B70F9">
              <w:rPr>
                <w:rStyle w:val="Hyperlink"/>
                <w:rFonts w:ascii="Times New Roman" w:hAnsi="Times New Roman" w:cs="Times New Roman"/>
                <w:b/>
                <w:noProof/>
                <w:spacing w:val="2"/>
              </w:rPr>
              <w:t>i</w:t>
            </w:r>
            <w:r w:rsidRPr="002B70F9">
              <w:rPr>
                <w:rStyle w:val="Hyperlink"/>
                <w:rFonts w:ascii="Times New Roman" w:hAnsi="Times New Roman" w:cs="Times New Roman"/>
                <w:b/>
                <w:noProof/>
                <w:spacing w:val="-5"/>
              </w:rPr>
              <w:t>o</w:t>
            </w:r>
            <w:r w:rsidRPr="002B70F9">
              <w:rPr>
                <w:rStyle w:val="Hyperlink"/>
                <w:rFonts w:ascii="Times New Roman" w:hAnsi="Times New Roman" w:cs="Times New Roman"/>
                <w:b/>
                <w:noProof/>
              </w:rPr>
              <w:t>n</w:t>
            </w:r>
            <w:r>
              <w:rPr>
                <w:noProof/>
                <w:webHidden/>
              </w:rPr>
              <w:tab/>
            </w:r>
            <w:r>
              <w:rPr>
                <w:noProof/>
                <w:webHidden/>
              </w:rPr>
              <w:fldChar w:fldCharType="begin"/>
            </w:r>
            <w:r>
              <w:rPr>
                <w:noProof/>
                <w:webHidden/>
              </w:rPr>
              <w:instrText xml:space="preserve"> PAGEREF _Toc83402520 \h </w:instrText>
            </w:r>
            <w:r>
              <w:rPr>
                <w:noProof/>
                <w:webHidden/>
              </w:rPr>
            </w:r>
            <w:r>
              <w:rPr>
                <w:noProof/>
                <w:webHidden/>
              </w:rPr>
              <w:fldChar w:fldCharType="separate"/>
            </w:r>
            <w:r>
              <w:rPr>
                <w:noProof/>
                <w:webHidden/>
              </w:rPr>
              <w:t>25</w:t>
            </w:r>
            <w:r>
              <w:rPr>
                <w:noProof/>
                <w:webHidden/>
              </w:rPr>
              <w:fldChar w:fldCharType="end"/>
            </w:r>
          </w:hyperlink>
        </w:p>
        <w:p w14:paraId="72CD94BF" w14:textId="163C9878" w:rsidR="009C0A33" w:rsidRDefault="009C0A33">
          <w:pPr>
            <w:pStyle w:val="TOC3"/>
            <w:tabs>
              <w:tab w:val="right" w:leader="dot" w:pos="9350"/>
            </w:tabs>
            <w:rPr>
              <w:rFonts w:eastAsiaTheme="minorEastAsia"/>
              <w:noProof/>
            </w:rPr>
          </w:pPr>
          <w:hyperlink w:anchor="_Toc83402521" w:history="1">
            <w:r w:rsidRPr="002B70F9">
              <w:rPr>
                <w:rStyle w:val="Hyperlink"/>
                <w:rFonts w:ascii="Times New Roman" w:hAnsi="Times New Roman" w:cs="Times New Roman"/>
                <w:b/>
                <w:noProof/>
              </w:rPr>
              <w:t>4.3.1 Unit Testing</w:t>
            </w:r>
            <w:r>
              <w:rPr>
                <w:noProof/>
                <w:webHidden/>
              </w:rPr>
              <w:tab/>
            </w:r>
            <w:r>
              <w:rPr>
                <w:noProof/>
                <w:webHidden/>
              </w:rPr>
              <w:fldChar w:fldCharType="begin"/>
            </w:r>
            <w:r>
              <w:rPr>
                <w:noProof/>
                <w:webHidden/>
              </w:rPr>
              <w:instrText xml:space="preserve"> PAGEREF _Toc83402521 \h </w:instrText>
            </w:r>
            <w:r>
              <w:rPr>
                <w:noProof/>
                <w:webHidden/>
              </w:rPr>
            </w:r>
            <w:r>
              <w:rPr>
                <w:noProof/>
                <w:webHidden/>
              </w:rPr>
              <w:fldChar w:fldCharType="separate"/>
            </w:r>
            <w:r>
              <w:rPr>
                <w:noProof/>
                <w:webHidden/>
              </w:rPr>
              <w:t>25</w:t>
            </w:r>
            <w:r>
              <w:rPr>
                <w:noProof/>
                <w:webHidden/>
              </w:rPr>
              <w:fldChar w:fldCharType="end"/>
            </w:r>
          </w:hyperlink>
        </w:p>
        <w:p w14:paraId="53D0483D" w14:textId="46E1A0D0" w:rsidR="009C0A33" w:rsidRDefault="009C0A33">
          <w:pPr>
            <w:pStyle w:val="TOC3"/>
            <w:tabs>
              <w:tab w:val="right" w:leader="dot" w:pos="9350"/>
            </w:tabs>
            <w:rPr>
              <w:rFonts w:eastAsiaTheme="minorEastAsia"/>
              <w:noProof/>
            </w:rPr>
          </w:pPr>
          <w:hyperlink w:anchor="_Toc83402522" w:history="1">
            <w:r w:rsidRPr="002B70F9">
              <w:rPr>
                <w:rStyle w:val="Hyperlink"/>
                <w:rFonts w:ascii="Times New Roman" w:hAnsi="Times New Roman" w:cs="Times New Roman"/>
                <w:b/>
                <w:noProof/>
              </w:rPr>
              <w:t>4.3.2 Integration Testing</w:t>
            </w:r>
            <w:r>
              <w:rPr>
                <w:noProof/>
                <w:webHidden/>
              </w:rPr>
              <w:tab/>
            </w:r>
            <w:r>
              <w:rPr>
                <w:noProof/>
                <w:webHidden/>
              </w:rPr>
              <w:fldChar w:fldCharType="begin"/>
            </w:r>
            <w:r>
              <w:rPr>
                <w:noProof/>
                <w:webHidden/>
              </w:rPr>
              <w:instrText xml:space="preserve"> PAGEREF _Toc83402522 \h </w:instrText>
            </w:r>
            <w:r>
              <w:rPr>
                <w:noProof/>
                <w:webHidden/>
              </w:rPr>
            </w:r>
            <w:r>
              <w:rPr>
                <w:noProof/>
                <w:webHidden/>
              </w:rPr>
              <w:fldChar w:fldCharType="separate"/>
            </w:r>
            <w:r>
              <w:rPr>
                <w:noProof/>
                <w:webHidden/>
              </w:rPr>
              <w:t>26</w:t>
            </w:r>
            <w:r>
              <w:rPr>
                <w:noProof/>
                <w:webHidden/>
              </w:rPr>
              <w:fldChar w:fldCharType="end"/>
            </w:r>
          </w:hyperlink>
        </w:p>
        <w:p w14:paraId="787038E1" w14:textId="13009E0B" w:rsidR="009C0A33" w:rsidRDefault="009C0A33">
          <w:pPr>
            <w:pStyle w:val="TOC3"/>
            <w:tabs>
              <w:tab w:val="right" w:leader="dot" w:pos="9350"/>
            </w:tabs>
            <w:rPr>
              <w:rFonts w:eastAsiaTheme="minorEastAsia"/>
              <w:noProof/>
            </w:rPr>
          </w:pPr>
          <w:hyperlink w:anchor="_Toc83402523" w:history="1">
            <w:r w:rsidRPr="002B70F9">
              <w:rPr>
                <w:rStyle w:val="Hyperlink"/>
                <w:rFonts w:ascii="Times New Roman" w:hAnsi="Times New Roman" w:cs="Times New Roman"/>
                <w:b/>
                <w:noProof/>
              </w:rPr>
              <w:t>4.3.3 System Testing</w:t>
            </w:r>
            <w:r>
              <w:rPr>
                <w:noProof/>
                <w:webHidden/>
              </w:rPr>
              <w:tab/>
            </w:r>
            <w:r>
              <w:rPr>
                <w:noProof/>
                <w:webHidden/>
              </w:rPr>
              <w:fldChar w:fldCharType="begin"/>
            </w:r>
            <w:r>
              <w:rPr>
                <w:noProof/>
                <w:webHidden/>
              </w:rPr>
              <w:instrText xml:space="preserve"> PAGEREF _Toc83402523 \h </w:instrText>
            </w:r>
            <w:r>
              <w:rPr>
                <w:noProof/>
                <w:webHidden/>
              </w:rPr>
            </w:r>
            <w:r>
              <w:rPr>
                <w:noProof/>
                <w:webHidden/>
              </w:rPr>
              <w:fldChar w:fldCharType="separate"/>
            </w:r>
            <w:r>
              <w:rPr>
                <w:noProof/>
                <w:webHidden/>
              </w:rPr>
              <w:t>26</w:t>
            </w:r>
            <w:r>
              <w:rPr>
                <w:noProof/>
                <w:webHidden/>
              </w:rPr>
              <w:fldChar w:fldCharType="end"/>
            </w:r>
          </w:hyperlink>
        </w:p>
        <w:p w14:paraId="0442FF16" w14:textId="19E1F9FD" w:rsidR="009C0A33" w:rsidRDefault="009C0A33">
          <w:pPr>
            <w:pStyle w:val="TOC1"/>
            <w:rPr>
              <w:rFonts w:eastAsiaTheme="minorEastAsia"/>
              <w:noProof/>
            </w:rPr>
          </w:pPr>
          <w:hyperlink w:anchor="_Toc83402524" w:history="1">
            <w:r w:rsidRPr="002B70F9">
              <w:rPr>
                <w:rStyle w:val="Hyperlink"/>
                <w:rFonts w:ascii="Times New Roman" w:hAnsi="Times New Roman" w:cs="Times New Roman"/>
                <w:b/>
                <w:noProof/>
              </w:rPr>
              <w:t>CHAPTER FIVE: RESULTS AND DISCUSSIONS</w:t>
            </w:r>
            <w:r>
              <w:rPr>
                <w:noProof/>
                <w:webHidden/>
              </w:rPr>
              <w:tab/>
            </w:r>
            <w:r>
              <w:rPr>
                <w:noProof/>
                <w:webHidden/>
              </w:rPr>
              <w:fldChar w:fldCharType="begin"/>
            </w:r>
            <w:r>
              <w:rPr>
                <w:noProof/>
                <w:webHidden/>
              </w:rPr>
              <w:instrText xml:space="preserve"> PAGEREF _Toc83402524 \h </w:instrText>
            </w:r>
            <w:r>
              <w:rPr>
                <w:noProof/>
                <w:webHidden/>
              </w:rPr>
            </w:r>
            <w:r>
              <w:rPr>
                <w:noProof/>
                <w:webHidden/>
              </w:rPr>
              <w:fldChar w:fldCharType="separate"/>
            </w:r>
            <w:r>
              <w:rPr>
                <w:noProof/>
                <w:webHidden/>
              </w:rPr>
              <w:t>27</w:t>
            </w:r>
            <w:r>
              <w:rPr>
                <w:noProof/>
                <w:webHidden/>
              </w:rPr>
              <w:fldChar w:fldCharType="end"/>
            </w:r>
          </w:hyperlink>
        </w:p>
        <w:p w14:paraId="19409F79" w14:textId="2301D608" w:rsidR="009C0A33" w:rsidRDefault="009C0A33">
          <w:pPr>
            <w:pStyle w:val="TOC2"/>
            <w:tabs>
              <w:tab w:val="right" w:leader="dot" w:pos="9350"/>
            </w:tabs>
            <w:rPr>
              <w:rFonts w:eastAsiaTheme="minorEastAsia"/>
              <w:noProof/>
            </w:rPr>
          </w:pPr>
          <w:hyperlink w:anchor="_Toc83402525" w:history="1">
            <w:r w:rsidRPr="002B70F9">
              <w:rPr>
                <w:rStyle w:val="Hyperlink"/>
                <w:rFonts w:ascii="Times New Roman" w:hAnsi="Times New Roman" w:cs="Times New Roman"/>
                <w:b/>
                <w:noProof/>
              </w:rPr>
              <w:t>RESULTS AND DICUSSIONS</w:t>
            </w:r>
            <w:r>
              <w:rPr>
                <w:noProof/>
                <w:webHidden/>
              </w:rPr>
              <w:tab/>
            </w:r>
            <w:r>
              <w:rPr>
                <w:noProof/>
                <w:webHidden/>
              </w:rPr>
              <w:fldChar w:fldCharType="begin"/>
            </w:r>
            <w:r>
              <w:rPr>
                <w:noProof/>
                <w:webHidden/>
              </w:rPr>
              <w:instrText xml:space="preserve"> PAGEREF _Toc83402525 \h </w:instrText>
            </w:r>
            <w:r>
              <w:rPr>
                <w:noProof/>
                <w:webHidden/>
              </w:rPr>
            </w:r>
            <w:r>
              <w:rPr>
                <w:noProof/>
                <w:webHidden/>
              </w:rPr>
              <w:fldChar w:fldCharType="separate"/>
            </w:r>
            <w:r>
              <w:rPr>
                <w:noProof/>
                <w:webHidden/>
              </w:rPr>
              <w:t>27</w:t>
            </w:r>
            <w:r>
              <w:rPr>
                <w:noProof/>
                <w:webHidden/>
              </w:rPr>
              <w:fldChar w:fldCharType="end"/>
            </w:r>
          </w:hyperlink>
        </w:p>
        <w:p w14:paraId="5F32AC70" w14:textId="157B4FAA" w:rsidR="009C0A33" w:rsidRDefault="009C0A33">
          <w:pPr>
            <w:pStyle w:val="TOC1"/>
            <w:rPr>
              <w:rFonts w:eastAsiaTheme="minorEastAsia"/>
              <w:noProof/>
            </w:rPr>
          </w:pPr>
          <w:hyperlink w:anchor="_Toc83402526" w:history="1">
            <w:r w:rsidRPr="002B70F9">
              <w:rPr>
                <w:rStyle w:val="Hyperlink"/>
                <w:rFonts w:ascii="Times New Roman" w:hAnsi="Times New Roman" w:cs="Times New Roman"/>
                <w:b/>
                <w:noProof/>
              </w:rPr>
              <w:t>CHAPTER FIVE: CONCLUSION AND RECOMMENDATIONS</w:t>
            </w:r>
            <w:r>
              <w:rPr>
                <w:noProof/>
                <w:webHidden/>
              </w:rPr>
              <w:tab/>
            </w:r>
            <w:r>
              <w:rPr>
                <w:noProof/>
                <w:webHidden/>
              </w:rPr>
              <w:fldChar w:fldCharType="begin"/>
            </w:r>
            <w:r>
              <w:rPr>
                <w:noProof/>
                <w:webHidden/>
              </w:rPr>
              <w:instrText xml:space="preserve"> PAGEREF _Toc83402526 \h </w:instrText>
            </w:r>
            <w:r>
              <w:rPr>
                <w:noProof/>
                <w:webHidden/>
              </w:rPr>
            </w:r>
            <w:r>
              <w:rPr>
                <w:noProof/>
                <w:webHidden/>
              </w:rPr>
              <w:fldChar w:fldCharType="separate"/>
            </w:r>
            <w:r>
              <w:rPr>
                <w:noProof/>
                <w:webHidden/>
              </w:rPr>
              <w:t>30</w:t>
            </w:r>
            <w:r>
              <w:rPr>
                <w:noProof/>
                <w:webHidden/>
              </w:rPr>
              <w:fldChar w:fldCharType="end"/>
            </w:r>
          </w:hyperlink>
        </w:p>
        <w:p w14:paraId="360E2978" w14:textId="524BA5E0" w:rsidR="009C0A33" w:rsidRDefault="009C0A33">
          <w:pPr>
            <w:pStyle w:val="TOC1"/>
            <w:rPr>
              <w:rFonts w:eastAsiaTheme="minorEastAsia"/>
              <w:noProof/>
            </w:rPr>
          </w:pPr>
          <w:hyperlink w:anchor="_Toc83402527" w:history="1">
            <w:r w:rsidRPr="002B70F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_Toc83402527 \h </w:instrText>
            </w:r>
            <w:r>
              <w:rPr>
                <w:noProof/>
                <w:webHidden/>
              </w:rPr>
            </w:r>
            <w:r>
              <w:rPr>
                <w:noProof/>
                <w:webHidden/>
              </w:rPr>
              <w:fldChar w:fldCharType="separate"/>
            </w:r>
            <w:r>
              <w:rPr>
                <w:noProof/>
                <w:webHidden/>
              </w:rPr>
              <w:t>31</w:t>
            </w:r>
            <w:r>
              <w:rPr>
                <w:noProof/>
                <w:webHidden/>
              </w:rPr>
              <w:fldChar w:fldCharType="end"/>
            </w:r>
          </w:hyperlink>
        </w:p>
        <w:p w14:paraId="58599FD5" w14:textId="416B1ED3" w:rsidR="009C0A33" w:rsidRDefault="009C0A33">
          <w:pPr>
            <w:pStyle w:val="TOC1"/>
            <w:rPr>
              <w:rFonts w:eastAsiaTheme="minorEastAsia"/>
              <w:noProof/>
            </w:rPr>
          </w:pPr>
          <w:hyperlink w:anchor="_Toc83402528" w:history="1">
            <w:r w:rsidRPr="002B70F9">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_Toc83402528 \h </w:instrText>
            </w:r>
            <w:r>
              <w:rPr>
                <w:noProof/>
                <w:webHidden/>
              </w:rPr>
            </w:r>
            <w:r>
              <w:rPr>
                <w:noProof/>
                <w:webHidden/>
              </w:rPr>
              <w:fldChar w:fldCharType="separate"/>
            </w:r>
            <w:r>
              <w:rPr>
                <w:noProof/>
                <w:webHidden/>
              </w:rPr>
              <w:t>32</w:t>
            </w:r>
            <w:r>
              <w:rPr>
                <w:noProof/>
                <w:webHidden/>
              </w:rPr>
              <w:fldChar w:fldCharType="end"/>
            </w:r>
          </w:hyperlink>
        </w:p>
        <w:p w14:paraId="015593E9" w14:textId="07737B11" w:rsidR="009C0A33" w:rsidRDefault="009C0A33">
          <w:pPr>
            <w:pStyle w:val="TOC2"/>
            <w:tabs>
              <w:tab w:val="right" w:leader="dot" w:pos="9350"/>
            </w:tabs>
            <w:rPr>
              <w:rFonts w:eastAsiaTheme="minorEastAsia"/>
              <w:noProof/>
            </w:rPr>
          </w:pPr>
          <w:hyperlink w:anchor="_Toc83402529" w:history="1">
            <w:r w:rsidRPr="002B70F9">
              <w:rPr>
                <w:rStyle w:val="Hyperlink"/>
                <w:rFonts w:ascii="Times New Roman" w:hAnsi="Times New Roman" w:cs="Times New Roman"/>
                <w:b/>
                <w:noProof/>
              </w:rPr>
              <w:t>GANTT CHART</w:t>
            </w:r>
            <w:r>
              <w:rPr>
                <w:noProof/>
                <w:webHidden/>
              </w:rPr>
              <w:tab/>
            </w:r>
            <w:r>
              <w:rPr>
                <w:noProof/>
                <w:webHidden/>
              </w:rPr>
              <w:fldChar w:fldCharType="begin"/>
            </w:r>
            <w:r>
              <w:rPr>
                <w:noProof/>
                <w:webHidden/>
              </w:rPr>
              <w:instrText xml:space="preserve"> PAGEREF _Toc83402529 \h </w:instrText>
            </w:r>
            <w:r>
              <w:rPr>
                <w:noProof/>
                <w:webHidden/>
              </w:rPr>
            </w:r>
            <w:r>
              <w:rPr>
                <w:noProof/>
                <w:webHidden/>
              </w:rPr>
              <w:fldChar w:fldCharType="separate"/>
            </w:r>
            <w:r>
              <w:rPr>
                <w:noProof/>
                <w:webHidden/>
              </w:rPr>
              <w:t>32</w:t>
            </w:r>
            <w:r>
              <w:rPr>
                <w:noProof/>
                <w:webHidden/>
              </w:rPr>
              <w:fldChar w:fldCharType="end"/>
            </w:r>
          </w:hyperlink>
        </w:p>
        <w:p w14:paraId="3F7DCAB2" w14:textId="4F6065A0" w:rsidR="004A0CB8" w:rsidRPr="00C744CB" w:rsidRDefault="004A0CB8" w:rsidP="004A0CB8">
          <w:pPr>
            <w:rPr>
              <w:rFonts w:ascii="Times New Roman" w:hAnsi="Times New Roman" w:cs="Times New Roman"/>
            </w:rPr>
          </w:pPr>
          <w:r w:rsidRPr="00C744CB">
            <w:rPr>
              <w:rFonts w:ascii="Times New Roman" w:hAnsi="Times New Roman" w:cs="Times New Roman"/>
              <w:b/>
              <w:bCs/>
              <w:noProof/>
            </w:rPr>
            <w:fldChar w:fldCharType="end"/>
          </w:r>
        </w:p>
      </w:sdtContent>
    </w:sdt>
    <w:p w14:paraId="57D5D685" w14:textId="77777777" w:rsidR="004A0CB8" w:rsidRPr="00C744CB" w:rsidRDefault="004A0CB8" w:rsidP="004A0CB8">
      <w:pPr>
        <w:rPr>
          <w:rFonts w:ascii="Times New Roman" w:hAnsi="Times New Roman" w:cs="Times New Roman"/>
        </w:rPr>
      </w:pPr>
    </w:p>
    <w:p w14:paraId="41938D93" w14:textId="77777777" w:rsidR="004A0CB8" w:rsidRPr="00C744CB" w:rsidRDefault="004A0CB8" w:rsidP="004A0CB8">
      <w:pPr>
        <w:rPr>
          <w:rFonts w:ascii="Times New Roman" w:hAnsi="Times New Roman" w:cs="Times New Roman"/>
        </w:rPr>
      </w:pPr>
    </w:p>
    <w:p w14:paraId="60891649" w14:textId="77777777" w:rsidR="009C0A33" w:rsidRDefault="009C0A33">
      <w:pPr>
        <w:rPr>
          <w:rFonts w:ascii="Times New Roman" w:eastAsiaTheme="majorEastAsia" w:hAnsi="Times New Roman" w:cs="Times New Roman"/>
          <w:b/>
          <w:sz w:val="24"/>
          <w:szCs w:val="24"/>
        </w:rPr>
      </w:pPr>
      <w:bookmarkStart w:id="136" w:name="_Toc81039342"/>
      <w:bookmarkStart w:id="137" w:name="_Toc83402485"/>
      <w:r>
        <w:rPr>
          <w:rFonts w:ascii="Times New Roman" w:hAnsi="Times New Roman" w:cs="Times New Roman"/>
          <w:b/>
          <w:sz w:val="24"/>
          <w:szCs w:val="24"/>
        </w:rPr>
        <w:br w:type="page"/>
      </w:r>
    </w:p>
    <w:p w14:paraId="672557C3" w14:textId="72346EBC" w:rsidR="009C0A33" w:rsidRDefault="004A0CB8" w:rsidP="00705341">
      <w:pPr>
        <w:pStyle w:val="Heading1"/>
        <w:spacing w:line="360" w:lineRule="auto"/>
        <w:jc w:val="center"/>
        <w:rPr>
          <w:noProof/>
        </w:rPr>
      </w:pPr>
      <w:r w:rsidRPr="00C744CB">
        <w:rPr>
          <w:rFonts w:ascii="Times New Roman" w:hAnsi="Times New Roman" w:cs="Times New Roman"/>
          <w:b/>
          <w:color w:val="auto"/>
          <w:sz w:val="24"/>
          <w:szCs w:val="24"/>
        </w:rPr>
        <w:lastRenderedPageBreak/>
        <w:t>LIST OF FIGURES</w:t>
      </w:r>
      <w:bookmarkStart w:id="138" w:name="_Toc81039343"/>
      <w:bookmarkEnd w:id="136"/>
      <w:bookmarkEnd w:id="137"/>
      <w:r w:rsidR="009E4934" w:rsidRPr="00C744CB">
        <w:rPr>
          <w:rFonts w:ascii="Times New Roman" w:hAnsi="Times New Roman" w:cs="Times New Roman"/>
          <w:b/>
          <w:color w:val="auto"/>
          <w:sz w:val="24"/>
          <w:szCs w:val="24"/>
        </w:rPr>
        <w:fldChar w:fldCharType="begin"/>
      </w:r>
      <w:r w:rsidR="009E4934" w:rsidRPr="00C744CB">
        <w:rPr>
          <w:rFonts w:ascii="Times New Roman" w:hAnsi="Times New Roman" w:cs="Times New Roman"/>
          <w:b/>
          <w:color w:val="auto"/>
          <w:sz w:val="24"/>
          <w:szCs w:val="24"/>
        </w:rPr>
        <w:instrText xml:space="preserve"> TOC \h \z \c "Figure" </w:instrText>
      </w:r>
      <w:r w:rsidR="009E4934" w:rsidRPr="00C744CB">
        <w:rPr>
          <w:rFonts w:ascii="Times New Roman" w:hAnsi="Times New Roman" w:cs="Times New Roman"/>
          <w:b/>
          <w:color w:val="auto"/>
          <w:sz w:val="24"/>
          <w:szCs w:val="24"/>
        </w:rPr>
        <w:fldChar w:fldCharType="separate"/>
      </w:r>
    </w:p>
    <w:p w14:paraId="1EA4C2A9" w14:textId="7F5EFAB5"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3402530" w:history="1">
        <w:r w:rsidRPr="00B63DD8">
          <w:rPr>
            <w:rStyle w:val="Hyperlink"/>
            <w:rFonts w:ascii="Times New Roman" w:hAnsi="Times New Roman" w:cs="Times New Roman"/>
            <w:noProof/>
            <w:sz w:val="24"/>
            <w:szCs w:val="24"/>
          </w:rPr>
          <w:t>Figure 1 Use Case Diagram</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_Toc83402530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12</w:t>
        </w:r>
        <w:r w:rsidRPr="00B63DD8">
          <w:rPr>
            <w:rFonts w:ascii="Times New Roman" w:hAnsi="Times New Roman" w:cs="Times New Roman"/>
            <w:noProof/>
            <w:webHidden/>
            <w:sz w:val="24"/>
            <w:szCs w:val="24"/>
          </w:rPr>
          <w:fldChar w:fldCharType="end"/>
        </w:r>
      </w:hyperlink>
    </w:p>
    <w:p w14:paraId="31CC99AC" w14:textId="32B0797F"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3402531" w:history="1">
        <w:r w:rsidRPr="00B63DD8">
          <w:rPr>
            <w:rStyle w:val="Hyperlink"/>
            <w:rFonts w:ascii="Times New Roman" w:hAnsi="Times New Roman" w:cs="Times New Roman"/>
            <w:noProof/>
            <w:sz w:val="24"/>
            <w:szCs w:val="24"/>
          </w:rPr>
          <w:t>Figure 2 Student activity diagram</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_Toc83402531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16</w:t>
        </w:r>
        <w:r w:rsidRPr="00B63DD8">
          <w:rPr>
            <w:rFonts w:ascii="Times New Roman" w:hAnsi="Times New Roman" w:cs="Times New Roman"/>
            <w:noProof/>
            <w:webHidden/>
            <w:sz w:val="24"/>
            <w:szCs w:val="24"/>
          </w:rPr>
          <w:fldChar w:fldCharType="end"/>
        </w:r>
      </w:hyperlink>
    </w:p>
    <w:p w14:paraId="113031E1" w14:textId="75E0E0C4"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402532" w:history="1">
        <w:r w:rsidRPr="00B63DD8">
          <w:rPr>
            <w:rStyle w:val="Hyperlink"/>
            <w:rFonts w:ascii="Times New Roman" w:hAnsi="Times New Roman" w:cs="Times New Roman"/>
            <w:noProof/>
            <w:sz w:val="24"/>
            <w:szCs w:val="24"/>
          </w:rPr>
          <w:t>Figure 3 admin/Staff activity diagram</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_Toc83402532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17</w:t>
        </w:r>
        <w:r w:rsidRPr="00B63DD8">
          <w:rPr>
            <w:rFonts w:ascii="Times New Roman" w:hAnsi="Times New Roman" w:cs="Times New Roman"/>
            <w:noProof/>
            <w:webHidden/>
            <w:sz w:val="24"/>
            <w:szCs w:val="24"/>
          </w:rPr>
          <w:fldChar w:fldCharType="end"/>
        </w:r>
      </w:hyperlink>
    </w:p>
    <w:p w14:paraId="00F648C7" w14:textId="382F5A0B"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3" w:history="1">
        <w:r w:rsidRPr="00B63DD8">
          <w:rPr>
            <w:rStyle w:val="Hyperlink"/>
            <w:rFonts w:ascii="Times New Roman" w:hAnsi="Times New Roman" w:cs="Times New Roman"/>
            <w:noProof/>
            <w:sz w:val="24"/>
            <w:szCs w:val="24"/>
          </w:rPr>
          <w:t>Figure 4 Entitty Relationship Diagram</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_Toc83402533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21</w:t>
        </w:r>
        <w:r w:rsidRPr="00B63DD8">
          <w:rPr>
            <w:rFonts w:ascii="Times New Roman" w:hAnsi="Times New Roman" w:cs="Times New Roman"/>
            <w:noProof/>
            <w:webHidden/>
            <w:sz w:val="24"/>
            <w:szCs w:val="24"/>
          </w:rPr>
          <w:fldChar w:fldCharType="end"/>
        </w:r>
      </w:hyperlink>
    </w:p>
    <w:p w14:paraId="0352AB13" w14:textId="3A1FB6B3"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4" w:history="1">
        <w:r w:rsidRPr="00B63DD8">
          <w:rPr>
            <w:rStyle w:val="Hyperlink"/>
            <w:rFonts w:ascii="Times New Roman" w:hAnsi="Times New Roman" w:cs="Times New Roman"/>
            <w:noProof/>
            <w:sz w:val="24"/>
            <w:szCs w:val="24"/>
          </w:rPr>
          <w:t>Figure 5 login page design</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_Toc83402534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22</w:t>
        </w:r>
        <w:r w:rsidRPr="00B63DD8">
          <w:rPr>
            <w:rFonts w:ascii="Times New Roman" w:hAnsi="Times New Roman" w:cs="Times New Roman"/>
            <w:noProof/>
            <w:webHidden/>
            <w:sz w:val="24"/>
            <w:szCs w:val="24"/>
          </w:rPr>
          <w:fldChar w:fldCharType="end"/>
        </w:r>
      </w:hyperlink>
    </w:p>
    <w:p w14:paraId="1579B4E6" w14:textId="27B5CD3E"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5" w:history="1">
        <w:r w:rsidRPr="00B63DD8">
          <w:rPr>
            <w:rStyle w:val="Hyperlink"/>
            <w:rFonts w:ascii="Times New Roman" w:hAnsi="Times New Roman" w:cs="Times New Roman"/>
            <w:noProof/>
            <w:sz w:val="24"/>
            <w:szCs w:val="24"/>
          </w:rPr>
          <w:t>Figure 6 Register Form</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_Toc83402535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22</w:t>
        </w:r>
        <w:r w:rsidRPr="00B63DD8">
          <w:rPr>
            <w:rFonts w:ascii="Times New Roman" w:hAnsi="Times New Roman" w:cs="Times New Roman"/>
            <w:noProof/>
            <w:webHidden/>
            <w:sz w:val="24"/>
            <w:szCs w:val="24"/>
          </w:rPr>
          <w:fldChar w:fldCharType="end"/>
        </w:r>
      </w:hyperlink>
    </w:p>
    <w:p w14:paraId="791D94FB" w14:textId="32FEA6CD"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6" w:history="1">
        <w:r w:rsidRPr="00B63DD8">
          <w:rPr>
            <w:rStyle w:val="Hyperlink"/>
            <w:rFonts w:ascii="Times New Roman" w:hAnsi="Times New Roman" w:cs="Times New Roman"/>
            <w:noProof/>
            <w:sz w:val="24"/>
            <w:szCs w:val="24"/>
          </w:rPr>
          <w:t>Figure 7 Student Dashboard</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_Toc83402536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23</w:t>
        </w:r>
        <w:r w:rsidRPr="00B63DD8">
          <w:rPr>
            <w:rFonts w:ascii="Times New Roman" w:hAnsi="Times New Roman" w:cs="Times New Roman"/>
            <w:noProof/>
            <w:webHidden/>
            <w:sz w:val="24"/>
            <w:szCs w:val="24"/>
          </w:rPr>
          <w:fldChar w:fldCharType="end"/>
        </w:r>
      </w:hyperlink>
    </w:p>
    <w:p w14:paraId="7EE9664A" w14:textId="2385ED0A"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7" w:history="1">
        <w:r w:rsidRPr="00B63DD8">
          <w:rPr>
            <w:rStyle w:val="Hyperlink"/>
            <w:rFonts w:ascii="Times New Roman" w:hAnsi="Times New Roman" w:cs="Times New Roman"/>
            <w:noProof/>
            <w:sz w:val="24"/>
            <w:szCs w:val="24"/>
          </w:rPr>
          <w:t>Figure 8 Admin Dashboard</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_Toc83402537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23</w:t>
        </w:r>
        <w:r w:rsidRPr="00B63DD8">
          <w:rPr>
            <w:rFonts w:ascii="Times New Roman" w:hAnsi="Times New Roman" w:cs="Times New Roman"/>
            <w:noProof/>
            <w:webHidden/>
            <w:sz w:val="24"/>
            <w:szCs w:val="24"/>
          </w:rPr>
          <w:fldChar w:fldCharType="end"/>
        </w:r>
      </w:hyperlink>
    </w:p>
    <w:p w14:paraId="5B062C47" w14:textId="5A1BE426"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8" w:history="1">
        <w:r w:rsidRPr="00B63DD8">
          <w:rPr>
            <w:rStyle w:val="Hyperlink"/>
            <w:rFonts w:ascii="Times New Roman" w:hAnsi="Times New Roman" w:cs="Times New Roman"/>
            <w:noProof/>
            <w:sz w:val="24"/>
            <w:szCs w:val="24"/>
          </w:rPr>
          <w:t>Figure 9 Average no. of applications</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_Toc83402538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28</w:t>
        </w:r>
        <w:r w:rsidRPr="00B63DD8">
          <w:rPr>
            <w:rFonts w:ascii="Times New Roman" w:hAnsi="Times New Roman" w:cs="Times New Roman"/>
            <w:noProof/>
            <w:webHidden/>
            <w:sz w:val="24"/>
            <w:szCs w:val="24"/>
          </w:rPr>
          <w:fldChar w:fldCharType="end"/>
        </w:r>
      </w:hyperlink>
    </w:p>
    <w:p w14:paraId="16DD8254" w14:textId="39541E56"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39" w:history="1">
        <w:r w:rsidRPr="00B63DD8">
          <w:rPr>
            <w:rStyle w:val="Hyperlink"/>
            <w:rFonts w:ascii="Times New Roman" w:hAnsi="Times New Roman" w:cs="Times New Roman"/>
            <w:noProof/>
            <w:sz w:val="24"/>
            <w:szCs w:val="24"/>
          </w:rPr>
          <w:t>Figure 10 Rate of form loss by staff</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_Toc83402539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28</w:t>
        </w:r>
        <w:r w:rsidRPr="00B63DD8">
          <w:rPr>
            <w:rFonts w:ascii="Times New Roman" w:hAnsi="Times New Roman" w:cs="Times New Roman"/>
            <w:noProof/>
            <w:webHidden/>
            <w:sz w:val="24"/>
            <w:szCs w:val="24"/>
          </w:rPr>
          <w:fldChar w:fldCharType="end"/>
        </w:r>
      </w:hyperlink>
    </w:p>
    <w:p w14:paraId="4ADD7E85" w14:textId="79F5816E" w:rsidR="009C0A33" w:rsidRPr="00B63DD8" w:rsidRDefault="009C0A33" w:rsidP="00B63DD8">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0" w:history="1">
        <w:r w:rsidRPr="00B63DD8">
          <w:rPr>
            <w:rStyle w:val="Hyperlink"/>
            <w:rFonts w:ascii="Times New Roman" w:hAnsi="Times New Roman" w:cs="Times New Roman"/>
            <w:noProof/>
            <w:sz w:val="24"/>
            <w:szCs w:val="24"/>
          </w:rPr>
          <w:t>Figure 11 Rate of system reliability</w:t>
        </w:r>
        <w:r w:rsidRPr="00B63DD8">
          <w:rPr>
            <w:rFonts w:ascii="Times New Roman" w:hAnsi="Times New Roman" w:cs="Times New Roman"/>
            <w:noProof/>
            <w:webHidden/>
            <w:sz w:val="24"/>
            <w:szCs w:val="24"/>
          </w:rPr>
          <w:tab/>
        </w:r>
        <w:r w:rsidRPr="00B63DD8">
          <w:rPr>
            <w:rFonts w:ascii="Times New Roman" w:hAnsi="Times New Roman" w:cs="Times New Roman"/>
            <w:noProof/>
            <w:webHidden/>
            <w:sz w:val="24"/>
            <w:szCs w:val="24"/>
          </w:rPr>
          <w:fldChar w:fldCharType="begin"/>
        </w:r>
        <w:r w:rsidRPr="00B63DD8">
          <w:rPr>
            <w:rFonts w:ascii="Times New Roman" w:hAnsi="Times New Roman" w:cs="Times New Roman"/>
            <w:noProof/>
            <w:webHidden/>
            <w:sz w:val="24"/>
            <w:szCs w:val="24"/>
          </w:rPr>
          <w:instrText xml:space="preserve"> PAGEREF _Toc83402540 \h </w:instrText>
        </w:r>
        <w:r w:rsidRPr="00B63DD8">
          <w:rPr>
            <w:rFonts w:ascii="Times New Roman" w:hAnsi="Times New Roman" w:cs="Times New Roman"/>
            <w:noProof/>
            <w:webHidden/>
            <w:sz w:val="24"/>
            <w:szCs w:val="24"/>
          </w:rPr>
        </w:r>
        <w:r w:rsidRPr="00B63DD8">
          <w:rPr>
            <w:rFonts w:ascii="Times New Roman" w:hAnsi="Times New Roman" w:cs="Times New Roman"/>
            <w:noProof/>
            <w:webHidden/>
            <w:sz w:val="24"/>
            <w:szCs w:val="24"/>
          </w:rPr>
          <w:fldChar w:fldCharType="separate"/>
        </w:r>
        <w:r w:rsidRPr="00B63DD8">
          <w:rPr>
            <w:rFonts w:ascii="Times New Roman" w:hAnsi="Times New Roman" w:cs="Times New Roman"/>
            <w:noProof/>
            <w:webHidden/>
            <w:sz w:val="24"/>
            <w:szCs w:val="24"/>
          </w:rPr>
          <w:t>29</w:t>
        </w:r>
        <w:r w:rsidRPr="00B63DD8">
          <w:rPr>
            <w:rFonts w:ascii="Times New Roman" w:hAnsi="Times New Roman" w:cs="Times New Roman"/>
            <w:noProof/>
            <w:webHidden/>
            <w:sz w:val="24"/>
            <w:szCs w:val="24"/>
          </w:rPr>
          <w:fldChar w:fldCharType="end"/>
        </w:r>
      </w:hyperlink>
    </w:p>
    <w:p w14:paraId="4B1ACCE0" w14:textId="77777777" w:rsidR="00181D10" w:rsidRPr="00C744C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C744CB">
        <w:rPr>
          <w:rFonts w:ascii="Times New Roman" w:hAnsi="Times New Roman" w:cs="Times New Roman"/>
          <w:b/>
          <w:sz w:val="24"/>
          <w:szCs w:val="24"/>
        </w:rPr>
        <w:fldChar w:fldCharType="end"/>
      </w:r>
      <w:r w:rsidR="00181D10" w:rsidRPr="00C744CB">
        <w:rPr>
          <w:rFonts w:ascii="Times New Roman" w:hAnsi="Times New Roman" w:cs="Times New Roman"/>
          <w:b/>
          <w:sz w:val="24"/>
          <w:szCs w:val="24"/>
        </w:rPr>
        <w:br w:type="page"/>
      </w:r>
    </w:p>
    <w:p w14:paraId="5E327C7F" w14:textId="77777777" w:rsidR="009E73B1" w:rsidRPr="00C744CB" w:rsidRDefault="004A0CB8" w:rsidP="004A0CB8">
      <w:pPr>
        <w:pStyle w:val="Heading1"/>
        <w:jc w:val="center"/>
        <w:rPr>
          <w:rFonts w:ascii="Times New Roman" w:hAnsi="Times New Roman" w:cs="Times New Roman"/>
          <w:b/>
          <w:color w:val="auto"/>
        </w:rPr>
      </w:pPr>
      <w:bookmarkStart w:id="139" w:name="_Toc83402486"/>
      <w:r w:rsidRPr="00C744CB">
        <w:rPr>
          <w:rFonts w:ascii="Times New Roman" w:hAnsi="Times New Roman" w:cs="Times New Roman"/>
          <w:b/>
          <w:color w:val="auto"/>
        </w:rPr>
        <w:lastRenderedPageBreak/>
        <w:t>LIST OF TABLE</w:t>
      </w:r>
      <w:bookmarkEnd w:id="138"/>
      <w:r w:rsidR="00A171EB" w:rsidRPr="00C744CB">
        <w:rPr>
          <w:rFonts w:ascii="Times New Roman" w:hAnsi="Times New Roman" w:cs="Times New Roman"/>
          <w:b/>
          <w:color w:val="auto"/>
        </w:rPr>
        <w:t>S</w:t>
      </w:r>
      <w:bookmarkEnd w:id="139"/>
    </w:p>
    <w:p w14:paraId="0F6DD52A" w14:textId="53467603" w:rsidR="002D526A" w:rsidRPr="002D526A" w:rsidRDefault="006007DB" w:rsidP="002D526A">
      <w:pPr>
        <w:pStyle w:val="TableofFigures"/>
        <w:tabs>
          <w:tab w:val="right" w:leader="dot" w:pos="9350"/>
        </w:tabs>
        <w:spacing w:line="360" w:lineRule="auto"/>
        <w:rPr>
          <w:rFonts w:ascii="Times New Roman" w:eastAsiaTheme="minorEastAsia" w:hAnsi="Times New Roman" w:cs="Times New Roman"/>
          <w:noProof/>
          <w:sz w:val="24"/>
          <w:szCs w:val="24"/>
        </w:rPr>
      </w:pPr>
      <w:r w:rsidRPr="002D526A">
        <w:rPr>
          <w:rFonts w:ascii="Times New Roman" w:hAnsi="Times New Roman" w:cs="Times New Roman"/>
          <w:b/>
          <w:sz w:val="24"/>
          <w:szCs w:val="24"/>
        </w:rPr>
        <w:fldChar w:fldCharType="begin"/>
      </w:r>
      <w:r w:rsidRPr="002D526A">
        <w:rPr>
          <w:rFonts w:ascii="Times New Roman" w:hAnsi="Times New Roman" w:cs="Times New Roman"/>
          <w:b/>
          <w:sz w:val="24"/>
          <w:szCs w:val="24"/>
        </w:rPr>
        <w:instrText xml:space="preserve"> TOC \h \z \c "Table" </w:instrText>
      </w:r>
      <w:r w:rsidRPr="002D526A">
        <w:rPr>
          <w:rFonts w:ascii="Times New Roman" w:hAnsi="Times New Roman" w:cs="Times New Roman"/>
          <w:b/>
          <w:sz w:val="24"/>
          <w:szCs w:val="24"/>
        </w:rPr>
        <w:fldChar w:fldCharType="separate"/>
      </w:r>
      <w:hyperlink w:anchor="_Toc83402541" w:history="1">
        <w:r w:rsidR="002D526A" w:rsidRPr="002D526A">
          <w:rPr>
            <w:rStyle w:val="Hyperlink"/>
            <w:rFonts w:ascii="Times New Roman" w:hAnsi="Times New Roman" w:cs="Times New Roman"/>
            <w:noProof/>
            <w:sz w:val="24"/>
            <w:szCs w:val="24"/>
          </w:rPr>
          <w:t>Table 1 Use case simplification table</w:t>
        </w:r>
        <w:r w:rsidR="002D526A" w:rsidRPr="002D526A">
          <w:rPr>
            <w:rFonts w:ascii="Times New Roman" w:hAnsi="Times New Roman" w:cs="Times New Roman"/>
            <w:noProof/>
            <w:webHidden/>
            <w:sz w:val="24"/>
            <w:szCs w:val="24"/>
          </w:rPr>
          <w:tab/>
        </w:r>
        <w:r w:rsidR="002D526A" w:rsidRPr="002D526A">
          <w:rPr>
            <w:rFonts w:ascii="Times New Roman" w:hAnsi="Times New Roman" w:cs="Times New Roman"/>
            <w:noProof/>
            <w:webHidden/>
            <w:sz w:val="24"/>
            <w:szCs w:val="24"/>
          </w:rPr>
          <w:fldChar w:fldCharType="begin"/>
        </w:r>
        <w:r w:rsidR="002D526A" w:rsidRPr="002D526A">
          <w:rPr>
            <w:rFonts w:ascii="Times New Roman" w:hAnsi="Times New Roman" w:cs="Times New Roman"/>
            <w:noProof/>
            <w:webHidden/>
            <w:sz w:val="24"/>
            <w:szCs w:val="24"/>
          </w:rPr>
          <w:instrText xml:space="preserve"> PAGEREF _Toc83402541 \h </w:instrText>
        </w:r>
        <w:r w:rsidR="002D526A" w:rsidRPr="002D526A">
          <w:rPr>
            <w:rFonts w:ascii="Times New Roman" w:hAnsi="Times New Roman" w:cs="Times New Roman"/>
            <w:noProof/>
            <w:webHidden/>
            <w:sz w:val="24"/>
            <w:szCs w:val="24"/>
          </w:rPr>
        </w:r>
        <w:r w:rsidR="002D526A" w:rsidRPr="002D526A">
          <w:rPr>
            <w:rFonts w:ascii="Times New Roman" w:hAnsi="Times New Roman" w:cs="Times New Roman"/>
            <w:noProof/>
            <w:webHidden/>
            <w:sz w:val="24"/>
            <w:szCs w:val="24"/>
          </w:rPr>
          <w:fldChar w:fldCharType="separate"/>
        </w:r>
        <w:r w:rsidR="002D526A" w:rsidRPr="002D526A">
          <w:rPr>
            <w:rFonts w:ascii="Times New Roman" w:hAnsi="Times New Roman" w:cs="Times New Roman"/>
            <w:noProof/>
            <w:webHidden/>
            <w:sz w:val="24"/>
            <w:szCs w:val="24"/>
          </w:rPr>
          <w:t>13</w:t>
        </w:r>
        <w:r w:rsidR="002D526A" w:rsidRPr="002D526A">
          <w:rPr>
            <w:rFonts w:ascii="Times New Roman" w:hAnsi="Times New Roman" w:cs="Times New Roman"/>
            <w:noProof/>
            <w:webHidden/>
            <w:sz w:val="24"/>
            <w:szCs w:val="24"/>
          </w:rPr>
          <w:fldChar w:fldCharType="end"/>
        </w:r>
      </w:hyperlink>
    </w:p>
    <w:p w14:paraId="03976A14" w14:textId="28DE8B6C"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2" w:history="1">
        <w:r w:rsidRPr="002D526A">
          <w:rPr>
            <w:rStyle w:val="Hyperlink"/>
            <w:rFonts w:ascii="Times New Roman" w:hAnsi="Times New Roman" w:cs="Times New Roman"/>
            <w:noProof/>
            <w:sz w:val="24"/>
            <w:szCs w:val="24"/>
          </w:rPr>
          <w:t>Table 2 Use Case 1</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_Toc83402542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13</w:t>
        </w:r>
        <w:r w:rsidRPr="002D526A">
          <w:rPr>
            <w:rFonts w:ascii="Times New Roman" w:hAnsi="Times New Roman" w:cs="Times New Roman"/>
            <w:noProof/>
            <w:webHidden/>
            <w:sz w:val="24"/>
            <w:szCs w:val="24"/>
          </w:rPr>
          <w:fldChar w:fldCharType="end"/>
        </w:r>
      </w:hyperlink>
    </w:p>
    <w:p w14:paraId="62CD3D7D" w14:textId="06BECA5B"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3" w:history="1">
        <w:r w:rsidRPr="002D526A">
          <w:rPr>
            <w:rStyle w:val="Hyperlink"/>
            <w:rFonts w:ascii="Times New Roman" w:hAnsi="Times New Roman" w:cs="Times New Roman"/>
            <w:noProof/>
            <w:sz w:val="24"/>
            <w:szCs w:val="24"/>
          </w:rPr>
          <w:t>Table 3 Use Case 2</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_Toc83402543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13</w:t>
        </w:r>
        <w:r w:rsidRPr="002D526A">
          <w:rPr>
            <w:rFonts w:ascii="Times New Roman" w:hAnsi="Times New Roman" w:cs="Times New Roman"/>
            <w:noProof/>
            <w:webHidden/>
            <w:sz w:val="24"/>
            <w:szCs w:val="24"/>
          </w:rPr>
          <w:fldChar w:fldCharType="end"/>
        </w:r>
      </w:hyperlink>
    </w:p>
    <w:p w14:paraId="76BCC798" w14:textId="7FA0CC42"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4" w:history="1">
        <w:r w:rsidRPr="002D526A">
          <w:rPr>
            <w:rStyle w:val="Hyperlink"/>
            <w:rFonts w:ascii="Times New Roman" w:hAnsi="Times New Roman" w:cs="Times New Roman"/>
            <w:noProof/>
            <w:sz w:val="24"/>
            <w:szCs w:val="24"/>
          </w:rPr>
          <w:t>Table 4 Use Case 3</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_Toc83402544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14</w:t>
        </w:r>
        <w:r w:rsidRPr="002D526A">
          <w:rPr>
            <w:rFonts w:ascii="Times New Roman" w:hAnsi="Times New Roman" w:cs="Times New Roman"/>
            <w:noProof/>
            <w:webHidden/>
            <w:sz w:val="24"/>
            <w:szCs w:val="24"/>
          </w:rPr>
          <w:fldChar w:fldCharType="end"/>
        </w:r>
      </w:hyperlink>
    </w:p>
    <w:p w14:paraId="434206CF" w14:textId="76B36699"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5" w:history="1">
        <w:r w:rsidRPr="002D526A">
          <w:rPr>
            <w:rStyle w:val="Hyperlink"/>
            <w:rFonts w:ascii="Times New Roman" w:hAnsi="Times New Roman" w:cs="Times New Roman"/>
            <w:noProof/>
            <w:sz w:val="24"/>
            <w:szCs w:val="24"/>
          </w:rPr>
          <w:t>Table 5 Use Case 4</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_Toc83402545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14</w:t>
        </w:r>
        <w:r w:rsidRPr="002D526A">
          <w:rPr>
            <w:rFonts w:ascii="Times New Roman" w:hAnsi="Times New Roman" w:cs="Times New Roman"/>
            <w:noProof/>
            <w:webHidden/>
            <w:sz w:val="24"/>
            <w:szCs w:val="24"/>
          </w:rPr>
          <w:fldChar w:fldCharType="end"/>
        </w:r>
      </w:hyperlink>
    </w:p>
    <w:p w14:paraId="570BFEF3" w14:textId="20DEF511"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6" w:history="1">
        <w:r w:rsidRPr="002D526A">
          <w:rPr>
            <w:rStyle w:val="Hyperlink"/>
            <w:rFonts w:ascii="Times New Roman" w:hAnsi="Times New Roman" w:cs="Times New Roman"/>
            <w:noProof/>
            <w:sz w:val="24"/>
            <w:szCs w:val="24"/>
          </w:rPr>
          <w:t>Table 6 Use Case 5</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_Toc83402546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14</w:t>
        </w:r>
        <w:r w:rsidRPr="002D526A">
          <w:rPr>
            <w:rFonts w:ascii="Times New Roman" w:hAnsi="Times New Roman" w:cs="Times New Roman"/>
            <w:noProof/>
            <w:webHidden/>
            <w:sz w:val="24"/>
            <w:szCs w:val="24"/>
          </w:rPr>
          <w:fldChar w:fldCharType="end"/>
        </w:r>
      </w:hyperlink>
    </w:p>
    <w:p w14:paraId="0240A29F" w14:textId="2CE091D1"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7" w:history="1">
        <w:r w:rsidRPr="002D526A">
          <w:rPr>
            <w:rStyle w:val="Hyperlink"/>
            <w:rFonts w:ascii="Times New Roman" w:hAnsi="Times New Roman" w:cs="Times New Roman"/>
            <w:noProof/>
            <w:sz w:val="24"/>
            <w:szCs w:val="24"/>
          </w:rPr>
          <w:t>Table 7 Use Case 6</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_Toc83402547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14</w:t>
        </w:r>
        <w:r w:rsidRPr="002D526A">
          <w:rPr>
            <w:rFonts w:ascii="Times New Roman" w:hAnsi="Times New Roman" w:cs="Times New Roman"/>
            <w:noProof/>
            <w:webHidden/>
            <w:sz w:val="24"/>
            <w:szCs w:val="24"/>
          </w:rPr>
          <w:fldChar w:fldCharType="end"/>
        </w:r>
      </w:hyperlink>
    </w:p>
    <w:p w14:paraId="04AB6849" w14:textId="61E1733C"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8" w:history="1">
        <w:r w:rsidRPr="002D526A">
          <w:rPr>
            <w:rStyle w:val="Hyperlink"/>
            <w:rFonts w:ascii="Times New Roman" w:hAnsi="Times New Roman" w:cs="Times New Roman"/>
            <w:noProof/>
            <w:sz w:val="24"/>
            <w:szCs w:val="24"/>
          </w:rPr>
          <w:t>Table 8 Use Case 7</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_Toc83402548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15</w:t>
        </w:r>
        <w:r w:rsidRPr="002D526A">
          <w:rPr>
            <w:rFonts w:ascii="Times New Roman" w:hAnsi="Times New Roman" w:cs="Times New Roman"/>
            <w:noProof/>
            <w:webHidden/>
            <w:sz w:val="24"/>
            <w:szCs w:val="24"/>
          </w:rPr>
          <w:fldChar w:fldCharType="end"/>
        </w:r>
      </w:hyperlink>
    </w:p>
    <w:p w14:paraId="3ECC66AE" w14:textId="6DD8FD93"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49" w:history="1">
        <w:r w:rsidRPr="002D526A">
          <w:rPr>
            <w:rStyle w:val="Hyperlink"/>
            <w:rFonts w:ascii="Times New Roman" w:hAnsi="Times New Roman" w:cs="Times New Roman"/>
            <w:noProof/>
            <w:sz w:val="24"/>
            <w:szCs w:val="24"/>
          </w:rPr>
          <w:t>Table 9 Database design tables</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_Toc83402549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18</w:t>
        </w:r>
        <w:r w:rsidRPr="002D526A">
          <w:rPr>
            <w:rFonts w:ascii="Times New Roman" w:hAnsi="Times New Roman" w:cs="Times New Roman"/>
            <w:noProof/>
            <w:webHidden/>
            <w:sz w:val="24"/>
            <w:szCs w:val="24"/>
          </w:rPr>
          <w:fldChar w:fldCharType="end"/>
        </w:r>
      </w:hyperlink>
    </w:p>
    <w:p w14:paraId="428BE77C" w14:textId="5CE4D9D2"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0" w:history="1">
        <w:r w:rsidRPr="002D526A">
          <w:rPr>
            <w:rStyle w:val="Hyperlink"/>
            <w:rFonts w:ascii="Times New Roman" w:hAnsi="Times New Roman" w:cs="Times New Roman"/>
            <w:noProof/>
            <w:sz w:val="24"/>
            <w:szCs w:val="24"/>
          </w:rPr>
          <w:t>Table 10 Student's register table</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_Toc83402550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18</w:t>
        </w:r>
        <w:r w:rsidRPr="002D526A">
          <w:rPr>
            <w:rFonts w:ascii="Times New Roman" w:hAnsi="Times New Roman" w:cs="Times New Roman"/>
            <w:noProof/>
            <w:webHidden/>
            <w:sz w:val="24"/>
            <w:szCs w:val="24"/>
          </w:rPr>
          <w:fldChar w:fldCharType="end"/>
        </w:r>
      </w:hyperlink>
    </w:p>
    <w:p w14:paraId="0C3C5924" w14:textId="63A18C1F"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1" w:history="1">
        <w:r w:rsidRPr="002D526A">
          <w:rPr>
            <w:rStyle w:val="Hyperlink"/>
            <w:rFonts w:ascii="Times New Roman" w:hAnsi="Times New Roman" w:cs="Times New Roman"/>
            <w:noProof/>
            <w:sz w:val="24"/>
            <w:szCs w:val="24"/>
          </w:rPr>
          <w:t>Table 11 Student's application Table</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_Toc83402551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19</w:t>
        </w:r>
        <w:r w:rsidRPr="002D526A">
          <w:rPr>
            <w:rFonts w:ascii="Times New Roman" w:hAnsi="Times New Roman" w:cs="Times New Roman"/>
            <w:noProof/>
            <w:webHidden/>
            <w:sz w:val="24"/>
            <w:szCs w:val="24"/>
          </w:rPr>
          <w:fldChar w:fldCharType="end"/>
        </w:r>
      </w:hyperlink>
    </w:p>
    <w:p w14:paraId="02346C6F" w14:textId="656A5E9A"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2" w:history="1">
        <w:r w:rsidRPr="002D526A">
          <w:rPr>
            <w:rStyle w:val="Hyperlink"/>
            <w:rFonts w:ascii="Times New Roman" w:hAnsi="Times New Roman" w:cs="Times New Roman"/>
            <w:noProof/>
            <w:sz w:val="24"/>
            <w:szCs w:val="24"/>
          </w:rPr>
          <w:t>Table 12 Loan details Table</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_Toc83402552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19</w:t>
        </w:r>
        <w:r w:rsidRPr="002D526A">
          <w:rPr>
            <w:rFonts w:ascii="Times New Roman" w:hAnsi="Times New Roman" w:cs="Times New Roman"/>
            <w:noProof/>
            <w:webHidden/>
            <w:sz w:val="24"/>
            <w:szCs w:val="24"/>
          </w:rPr>
          <w:fldChar w:fldCharType="end"/>
        </w:r>
      </w:hyperlink>
    </w:p>
    <w:p w14:paraId="30309433" w14:textId="07D7CBB1"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3" w:history="1">
        <w:r w:rsidRPr="002D526A">
          <w:rPr>
            <w:rStyle w:val="Hyperlink"/>
            <w:rFonts w:ascii="Times New Roman" w:hAnsi="Times New Roman" w:cs="Times New Roman"/>
            <w:noProof/>
            <w:sz w:val="24"/>
            <w:szCs w:val="24"/>
          </w:rPr>
          <w:t>Table 13 Complaints Table</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_Toc83402553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20</w:t>
        </w:r>
        <w:r w:rsidRPr="002D526A">
          <w:rPr>
            <w:rFonts w:ascii="Times New Roman" w:hAnsi="Times New Roman" w:cs="Times New Roman"/>
            <w:noProof/>
            <w:webHidden/>
            <w:sz w:val="24"/>
            <w:szCs w:val="24"/>
          </w:rPr>
          <w:fldChar w:fldCharType="end"/>
        </w:r>
      </w:hyperlink>
    </w:p>
    <w:p w14:paraId="52B23302" w14:textId="7012AB82"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4" w:history="1">
        <w:r w:rsidRPr="002D526A">
          <w:rPr>
            <w:rStyle w:val="Hyperlink"/>
            <w:rFonts w:ascii="Times New Roman" w:hAnsi="Times New Roman" w:cs="Times New Roman"/>
            <w:noProof/>
            <w:sz w:val="24"/>
            <w:szCs w:val="24"/>
          </w:rPr>
          <w:t>Table 14 Downloads Table</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_Toc83402554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20</w:t>
        </w:r>
        <w:r w:rsidRPr="002D526A">
          <w:rPr>
            <w:rFonts w:ascii="Times New Roman" w:hAnsi="Times New Roman" w:cs="Times New Roman"/>
            <w:noProof/>
            <w:webHidden/>
            <w:sz w:val="24"/>
            <w:szCs w:val="24"/>
          </w:rPr>
          <w:fldChar w:fldCharType="end"/>
        </w:r>
      </w:hyperlink>
    </w:p>
    <w:p w14:paraId="195BB356" w14:textId="7C4AECCC" w:rsidR="002D526A" w:rsidRPr="002D526A" w:rsidRDefault="002D526A" w:rsidP="002D526A">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402555" w:history="1">
        <w:r w:rsidRPr="002D526A">
          <w:rPr>
            <w:rStyle w:val="Hyperlink"/>
            <w:rFonts w:ascii="Times New Roman" w:hAnsi="Times New Roman" w:cs="Times New Roman"/>
            <w:noProof/>
            <w:sz w:val="24"/>
            <w:szCs w:val="24"/>
          </w:rPr>
          <w:t>Table 15 Staff Response Raw data table</w:t>
        </w:r>
        <w:r w:rsidRPr="002D526A">
          <w:rPr>
            <w:rFonts w:ascii="Times New Roman" w:hAnsi="Times New Roman" w:cs="Times New Roman"/>
            <w:noProof/>
            <w:webHidden/>
            <w:sz w:val="24"/>
            <w:szCs w:val="24"/>
          </w:rPr>
          <w:tab/>
        </w:r>
        <w:r w:rsidRPr="002D526A">
          <w:rPr>
            <w:rFonts w:ascii="Times New Roman" w:hAnsi="Times New Roman" w:cs="Times New Roman"/>
            <w:noProof/>
            <w:webHidden/>
            <w:sz w:val="24"/>
            <w:szCs w:val="24"/>
          </w:rPr>
          <w:fldChar w:fldCharType="begin"/>
        </w:r>
        <w:r w:rsidRPr="002D526A">
          <w:rPr>
            <w:rFonts w:ascii="Times New Roman" w:hAnsi="Times New Roman" w:cs="Times New Roman"/>
            <w:noProof/>
            <w:webHidden/>
            <w:sz w:val="24"/>
            <w:szCs w:val="24"/>
          </w:rPr>
          <w:instrText xml:space="preserve"> PAGEREF _Toc83402555 \h </w:instrText>
        </w:r>
        <w:r w:rsidRPr="002D526A">
          <w:rPr>
            <w:rFonts w:ascii="Times New Roman" w:hAnsi="Times New Roman" w:cs="Times New Roman"/>
            <w:noProof/>
            <w:webHidden/>
            <w:sz w:val="24"/>
            <w:szCs w:val="24"/>
          </w:rPr>
        </w:r>
        <w:r w:rsidRPr="002D526A">
          <w:rPr>
            <w:rFonts w:ascii="Times New Roman" w:hAnsi="Times New Roman" w:cs="Times New Roman"/>
            <w:noProof/>
            <w:webHidden/>
            <w:sz w:val="24"/>
            <w:szCs w:val="24"/>
          </w:rPr>
          <w:fldChar w:fldCharType="separate"/>
        </w:r>
        <w:r w:rsidRPr="002D526A">
          <w:rPr>
            <w:rFonts w:ascii="Times New Roman" w:hAnsi="Times New Roman" w:cs="Times New Roman"/>
            <w:noProof/>
            <w:webHidden/>
            <w:sz w:val="24"/>
            <w:szCs w:val="24"/>
          </w:rPr>
          <w:t>27</w:t>
        </w:r>
        <w:r w:rsidRPr="002D526A">
          <w:rPr>
            <w:rFonts w:ascii="Times New Roman" w:hAnsi="Times New Roman" w:cs="Times New Roman"/>
            <w:noProof/>
            <w:webHidden/>
            <w:sz w:val="24"/>
            <w:szCs w:val="24"/>
          </w:rPr>
          <w:fldChar w:fldCharType="end"/>
        </w:r>
      </w:hyperlink>
    </w:p>
    <w:p w14:paraId="09CFF6AE" w14:textId="004FC60F" w:rsidR="004A0CB8" w:rsidRPr="00C744CB" w:rsidRDefault="006007DB" w:rsidP="002D526A">
      <w:pPr>
        <w:pStyle w:val="TableofFigures"/>
        <w:tabs>
          <w:tab w:val="right" w:leader="dot" w:pos="9350"/>
        </w:tabs>
        <w:spacing w:line="360" w:lineRule="auto"/>
        <w:rPr>
          <w:rFonts w:ascii="Times New Roman" w:hAnsi="Times New Roman" w:cs="Times New Roman"/>
          <w:b/>
        </w:rPr>
      </w:pPr>
      <w:r w:rsidRPr="002D526A">
        <w:rPr>
          <w:rFonts w:ascii="Times New Roman" w:hAnsi="Times New Roman" w:cs="Times New Roman"/>
          <w:b/>
          <w:sz w:val="24"/>
          <w:szCs w:val="24"/>
        </w:rPr>
        <w:fldChar w:fldCharType="end"/>
      </w:r>
      <w:r w:rsidR="004A0CB8" w:rsidRPr="00C744CB">
        <w:rPr>
          <w:rFonts w:ascii="Times New Roman" w:hAnsi="Times New Roman" w:cs="Times New Roman"/>
          <w:b/>
        </w:rPr>
        <w:br w:type="page"/>
      </w:r>
    </w:p>
    <w:p w14:paraId="0A371614" w14:textId="77777777" w:rsidR="004A0CB8" w:rsidRPr="00C744CB" w:rsidRDefault="004A0CB8" w:rsidP="004A0CB8">
      <w:pPr>
        <w:pStyle w:val="Heading1"/>
        <w:jc w:val="center"/>
        <w:rPr>
          <w:rFonts w:ascii="Times New Roman" w:hAnsi="Times New Roman" w:cs="Times New Roman"/>
          <w:b/>
          <w:color w:val="auto"/>
        </w:rPr>
        <w:sectPr w:rsidR="004A0CB8" w:rsidRPr="00C744C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C744CB" w:rsidRDefault="004A0CB8" w:rsidP="004A0CB8">
      <w:pPr>
        <w:pStyle w:val="Heading1"/>
        <w:jc w:val="center"/>
        <w:rPr>
          <w:rFonts w:ascii="Times New Roman" w:hAnsi="Times New Roman" w:cs="Times New Roman"/>
          <w:b/>
          <w:color w:val="auto"/>
        </w:rPr>
      </w:pPr>
      <w:bookmarkStart w:id="140" w:name="_Toc81039344"/>
      <w:bookmarkStart w:id="141" w:name="_Toc83402487"/>
      <w:r w:rsidRPr="00C744CB">
        <w:rPr>
          <w:rFonts w:ascii="Times New Roman" w:hAnsi="Times New Roman" w:cs="Times New Roman"/>
          <w:b/>
          <w:color w:val="auto"/>
        </w:rPr>
        <w:lastRenderedPageBreak/>
        <w:t xml:space="preserve">CHAPTER </w:t>
      </w:r>
      <w:bookmarkEnd w:id="140"/>
      <w:r w:rsidR="00276C1C" w:rsidRPr="00C744CB">
        <w:rPr>
          <w:rFonts w:ascii="Times New Roman" w:hAnsi="Times New Roman" w:cs="Times New Roman"/>
          <w:b/>
          <w:color w:val="auto"/>
        </w:rPr>
        <w:t>ONE:</w:t>
      </w:r>
      <w:r w:rsidR="002903D5" w:rsidRPr="00C744CB">
        <w:rPr>
          <w:rFonts w:ascii="Times New Roman" w:hAnsi="Times New Roman" w:cs="Times New Roman"/>
          <w:b/>
          <w:color w:val="auto"/>
        </w:rPr>
        <w:t xml:space="preserve"> INTRODUCTION</w:t>
      </w:r>
      <w:bookmarkEnd w:id="141"/>
    </w:p>
    <w:p w14:paraId="60E3A261" w14:textId="77777777" w:rsidR="004A0CB8" w:rsidRPr="00C744CB" w:rsidRDefault="00883E49" w:rsidP="004A0CB8">
      <w:pPr>
        <w:pStyle w:val="Heading2"/>
        <w:rPr>
          <w:rFonts w:ascii="Times New Roman" w:hAnsi="Times New Roman" w:cs="Times New Roman"/>
          <w:b/>
          <w:color w:val="auto"/>
          <w:sz w:val="28"/>
          <w:szCs w:val="28"/>
        </w:rPr>
      </w:pPr>
      <w:bookmarkStart w:id="142" w:name="_Toc83402488"/>
      <w:r w:rsidRPr="00C744CB">
        <w:rPr>
          <w:rFonts w:ascii="Times New Roman" w:hAnsi="Times New Roman" w:cs="Times New Roman"/>
          <w:b/>
          <w:color w:val="auto"/>
          <w:sz w:val="28"/>
          <w:szCs w:val="28"/>
        </w:rPr>
        <w:t>1.1</w:t>
      </w:r>
      <w:r w:rsidR="004A0CB8" w:rsidRPr="00C744CB">
        <w:rPr>
          <w:rFonts w:ascii="Times New Roman" w:hAnsi="Times New Roman" w:cs="Times New Roman"/>
          <w:b/>
          <w:color w:val="auto"/>
          <w:sz w:val="28"/>
          <w:szCs w:val="28"/>
        </w:rPr>
        <w:t xml:space="preserve"> </w:t>
      </w:r>
      <w:r w:rsidR="00F17A42" w:rsidRPr="00C744CB">
        <w:rPr>
          <w:rFonts w:ascii="Times New Roman" w:hAnsi="Times New Roman" w:cs="Times New Roman"/>
          <w:b/>
          <w:color w:val="auto"/>
          <w:sz w:val="28"/>
          <w:szCs w:val="28"/>
        </w:rPr>
        <w:t xml:space="preserve">Background </w:t>
      </w:r>
      <w:r w:rsidR="00FB50B8" w:rsidRPr="00C744CB">
        <w:rPr>
          <w:rFonts w:ascii="Times New Roman" w:hAnsi="Times New Roman" w:cs="Times New Roman"/>
          <w:b/>
          <w:color w:val="auto"/>
          <w:sz w:val="28"/>
          <w:szCs w:val="28"/>
        </w:rPr>
        <w:t>I</w:t>
      </w:r>
      <w:r w:rsidR="00F17A42" w:rsidRPr="00C744CB">
        <w:rPr>
          <w:rFonts w:ascii="Times New Roman" w:hAnsi="Times New Roman" w:cs="Times New Roman"/>
          <w:b/>
          <w:color w:val="auto"/>
          <w:sz w:val="28"/>
          <w:szCs w:val="28"/>
        </w:rPr>
        <w:t>nformation</w:t>
      </w:r>
      <w:bookmarkEnd w:id="142"/>
    </w:p>
    <w:p w14:paraId="17D95BA7"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C744CB" w:rsidRDefault="004A0CB8" w:rsidP="003B7BE5">
      <w:pPr>
        <w:spacing w:after="0" w:line="480" w:lineRule="auto"/>
        <w:rPr>
          <w:rFonts w:ascii="Times New Roman" w:hAnsi="Times New Roman" w:cs="Times New Roman"/>
          <w:sz w:val="24"/>
          <w:szCs w:val="24"/>
        </w:rPr>
      </w:pPr>
      <w:r w:rsidRPr="00C744C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0E3EDFB9" w14:textId="77777777" w:rsidR="004A0CB8" w:rsidRPr="00C744CB" w:rsidDel="00DD2E8C" w:rsidRDefault="004A0CB8" w:rsidP="003B7BE5">
      <w:pPr>
        <w:spacing w:after="0" w:line="480" w:lineRule="auto"/>
        <w:rPr>
          <w:del w:id="143" w:author="Benson" w:date="2021-09-24T18:07:00Z"/>
          <w:rFonts w:ascii="Times New Roman" w:hAnsi="Times New Roman" w:cs="Times New Roman"/>
          <w:sz w:val="24"/>
          <w:szCs w:val="24"/>
        </w:rPr>
      </w:pPr>
      <w:r w:rsidRPr="00C744C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1D197694" w14:textId="77777777" w:rsidR="004A0CB8" w:rsidRPr="00C744CB" w:rsidRDefault="004A0CB8" w:rsidP="003B7BE5">
      <w:pPr>
        <w:spacing w:after="0" w:line="480" w:lineRule="auto"/>
        <w:rPr>
          <w:rFonts w:ascii="Times New Roman" w:hAnsi="Times New Roman" w:cs="Times New Roman"/>
          <w:sz w:val="24"/>
          <w:szCs w:val="24"/>
        </w:rPr>
      </w:pPr>
    </w:p>
    <w:p w14:paraId="74E6D258" w14:textId="77777777" w:rsidR="004A0CB8" w:rsidRPr="00C744CB" w:rsidRDefault="008601AD" w:rsidP="004A0CB8">
      <w:pPr>
        <w:pStyle w:val="Heading2"/>
        <w:spacing w:after="100"/>
        <w:rPr>
          <w:rFonts w:ascii="Times New Roman" w:hAnsi="Times New Roman" w:cs="Times New Roman"/>
          <w:b/>
          <w:color w:val="auto"/>
          <w:sz w:val="28"/>
          <w:szCs w:val="28"/>
        </w:rPr>
      </w:pPr>
      <w:bookmarkStart w:id="144" w:name="_Toc81039346"/>
      <w:bookmarkStart w:id="145" w:name="_Toc83402489"/>
      <w:r w:rsidRPr="00C744CB">
        <w:rPr>
          <w:rFonts w:ascii="Times New Roman" w:hAnsi="Times New Roman" w:cs="Times New Roman"/>
          <w:b/>
          <w:color w:val="auto"/>
          <w:sz w:val="28"/>
          <w:szCs w:val="28"/>
        </w:rPr>
        <w:t>1.2</w:t>
      </w:r>
      <w:r w:rsidR="004A0CB8" w:rsidRPr="00C744CB">
        <w:rPr>
          <w:rFonts w:ascii="Times New Roman" w:hAnsi="Times New Roman" w:cs="Times New Roman"/>
          <w:b/>
          <w:color w:val="auto"/>
          <w:sz w:val="28"/>
          <w:szCs w:val="28"/>
        </w:rPr>
        <w:t xml:space="preserve"> </w:t>
      </w:r>
      <w:r w:rsidR="00576932" w:rsidRPr="00C744CB">
        <w:rPr>
          <w:rFonts w:ascii="Times New Roman" w:hAnsi="Times New Roman" w:cs="Times New Roman"/>
          <w:b/>
          <w:color w:val="auto"/>
          <w:sz w:val="28"/>
          <w:szCs w:val="28"/>
        </w:rPr>
        <w:t>Problem Statement</w:t>
      </w:r>
      <w:bookmarkEnd w:id="144"/>
      <w:bookmarkEnd w:id="145"/>
    </w:p>
    <w:p w14:paraId="56207E37"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14:paraId="3796F4C0" w14:textId="77777777" w:rsidR="00683122" w:rsidRPr="00C744CB" w:rsidRDefault="009A472B" w:rsidP="00683122">
      <w:pPr>
        <w:pStyle w:val="Heading2"/>
        <w:rPr>
          <w:rFonts w:ascii="Times New Roman" w:hAnsi="Times New Roman" w:cs="Times New Roman"/>
          <w:b/>
          <w:color w:val="auto"/>
          <w:sz w:val="28"/>
          <w:szCs w:val="28"/>
        </w:rPr>
      </w:pPr>
      <w:bookmarkStart w:id="146" w:name="_Toc83402490"/>
      <w:r w:rsidRPr="00C744CB">
        <w:rPr>
          <w:rFonts w:ascii="Times New Roman" w:hAnsi="Times New Roman" w:cs="Times New Roman"/>
          <w:b/>
          <w:color w:val="auto"/>
          <w:sz w:val="28"/>
          <w:szCs w:val="28"/>
        </w:rPr>
        <w:t>1.3</w:t>
      </w:r>
      <w:r w:rsidR="00683122"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General Objective</w:t>
      </w:r>
      <w:bookmarkEnd w:id="146"/>
    </w:p>
    <w:p w14:paraId="35382B63" w14:textId="77777777" w:rsidR="00683122" w:rsidRPr="00C744CB" w:rsidRDefault="00683122" w:rsidP="00B117F3">
      <w:pPr>
        <w:rPr>
          <w:rFonts w:ascii="Times New Roman" w:hAnsi="Times New Roman" w:cs="Times New Roman"/>
          <w:sz w:val="24"/>
          <w:szCs w:val="24"/>
        </w:rPr>
      </w:pPr>
      <w:r w:rsidRPr="00C744CB">
        <w:rPr>
          <w:rFonts w:ascii="Times New Roman" w:hAnsi="Times New Roman" w:cs="Times New Roman"/>
          <w:sz w:val="24"/>
          <w:szCs w:val="24"/>
        </w:rPr>
        <w:t xml:space="preserve">To develop an </w:t>
      </w:r>
      <w:r w:rsidR="00276C1C" w:rsidRPr="00C744CB">
        <w:rPr>
          <w:rFonts w:ascii="Times New Roman" w:hAnsi="Times New Roman" w:cs="Times New Roman"/>
          <w:sz w:val="24"/>
          <w:szCs w:val="24"/>
        </w:rPr>
        <w:t xml:space="preserve">Online Bursary Management System </w:t>
      </w:r>
      <w:r w:rsidRPr="00C744CB">
        <w:rPr>
          <w:rFonts w:ascii="Times New Roman" w:hAnsi="Times New Roman" w:cs="Times New Roman"/>
          <w:sz w:val="24"/>
          <w:szCs w:val="24"/>
        </w:rPr>
        <w:t>for Maseno University.</w:t>
      </w:r>
    </w:p>
    <w:p w14:paraId="46E5534D" w14:textId="77777777" w:rsidR="004A0CB8" w:rsidRPr="00C744CB" w:rsidRDefault="00C45BB5" w:rsidP="004A0CB8">
      <w:pPr>
        <w:pStyle w:val="Heading2"/>
        <w:spacing w:line="360" w:lineRule="auto"/>
        <w:rPr>
          <w:rFonts w:ascii="Times New Roman" w:hAnsi="Times New Roman" w:cs="Times New Roman"/>
          <w:b/>
          <w:color w:val="auto"/>
          <w:sz w:val="28"/>
          <w:szCs w:val="28"/>
        </w:rPr>
      </w:pPr>
      <w:bookmarkStart w:id="147" w:name="_Toc83402491"/>
      <w:r w:rsidRPr="00C744CB">
        <w:rPr>
          <w:rFonts w:ascii="Times New Roman" w:hAnsi="Times New Roman" w:cs="Times New Roman"/>
          <w:b/>
          <w:color w:val="auto"/>
          <w:sz w:val="28"/>
          <w:szCs w:val="28"/>
        </w:rPr>
        <w:t>1</w:t>
      </w:r>
      <w:r w:rsidR="009A472B" w:rsidRPr="00C744CB">
        <w:rPr>
          <w:rFonts w:ascii="Times New Roman" w:hAnsi="Times New Roman" w:cs="Times New Roman"/>
          <w:b/>
          <w:color w:val="auto"/>
          <w:sz w:val="28"/>
          <w:szCs w:val="28"/>
        </w:rPr>
        <w:t>.4</w:t>
      </w:r>
      <w:r w:rsidR="00206B5B" w:rsidRPr="00C744CB">
        <w:rPr>
          <w:rFonts w:ascii="Times New Roman" w:hAnsi="Times New Roman" w:cs="Times New Roman"/>
          <w:b/>
          <w:color w:val="auto"/>
          <w:sz w:val="28"/>
          <w:szCs w:val="28"/>
        </w:rPr>
        <w:t xml:space="preserve"> </w:t>
      </w:r>
      <w:r w:rsidR="00F11820" w:rsidRPr="00C744CB">
        <w:rPr>
          <w:rFonts w:ascii="Times New Roman" w:hAnsi="Times New Roman" w:cs="Times New Roman"/>
          <w:b/>
          <w:color w:val="auto"/>
          <w:sz w:val="28"/>
          <w:szCs w:val="28"/>
        </w:rPr>
        <w:t>Specific Objectives</w:t>
      </w:r>
      <w:bookmarkEnd w:id="147"/>
    </w:p>
    <w:p w14:paraId="66B97EBF"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The following are the objectives of this proposed Maseno E-Bursary Project:</w:t>
      </w:r>
    </w:p>
    <w:p w14:paraId="7540540E" w14:textId="77777777" w:rsidR="008E52B7" w:rsidRPr="00C744CB" w:rsidRDefault="008E52B7"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challenges associated with the existing system.</w:t>
      </w:r>
    </w:p>
    <w:p w14:paraId="3FE581CA"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identify the functional requirements of the proposed system.</w:t>
      </w:r>
    </w:p>
    <w:p w14:paraId="62B10104"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design a prototype of the proposed system.</w:t>
      </w:r>
    </w:p>
    <w:p w14:paraId="3B80E01A"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implement the proposed system.</w:t>
      </w:r>
    </w:p>
    <w:p w14:paraId="5A2223A1" w14:textId="77777777" w:rsidR="00E05162" w:rsidRPr="00C744CB" w:rsidRDefault="00E05162" w:rsidP="00347BE1">
      <w:pPr>
        <w:pStyle w:val="ListParagraph"/>
        <w:numPr>
          <w:ilvl w:val="0"/>
          <w:numId w:val="17"/>
        </w:numPr>
        <w:spacing w:line="360" w:lineRule="auto"/>
        <w:rPr>
          <w:rFonts w:ascii="Times New Roman" w:hAnsi="Times New Roman" w:cs="Times New Roman"/>
          <w:sz w:val="24"/>
          <w:szCs w:val="24"/>
        </w:rPr>
      </w:pPr>
      <w:r w:rsidRPr="00C744CB">
        <w:rPr>
          <w:rFonts w:ascii="Times New Roman" w:hAnsi="Times New Roman" w:cs="Times New Roman"/>
          <w:sz w:val="24"/>
          <w:szCs w:val="24"/>
        </w:rPr>
        <w:t>To test the prototype.</w:t>
      </w:r>
    </w:p>
    <w:p w14:paraId="0233EF56" w14:textId="33E2058D" w:rsidR="003C0C15" w:rsidRPr="00C744CB" w:rsidRDefault="006F5D3D" w:rsidP="007C6230">
      <w:pPr>
        <w:pStyle w:val="Heading2"/>
        <w:rPr>
          <w:rFonts w:ascii="Times New Roman" w:hAnsi="Times New Roman" w:cs="Times New Roman"/>
          <w:b/>
          <w:color w:val="auto"/>
          <w:sz w:val="28"/>
          <w:szCs w:val="28"/>
        </w:rPr>
      </w:pPr>
      <w:bookmarkStart w:id="148" w:name="_Toc83402492"/>
      <w:r w:rsidRPr="00C744CB">
        <w:rPr>
          <w:rFonts w:ascii="Times New Roman" w:hAnsi="Times New Roman" w:cs="Times New Roman"/>
          <w:b/>
          <w:color w:val="auto"/>
          <w:sz w:val="28"/>
          <w:szCs w:val="28"/>
        </w:rPr>
        <w:t>1.5</w:t>
      </w:r>
      <w:r w:rsidR="00F11820" w:rsidRPr="00C744CB">
        <w:rPr>
          <w:rFonts w:ascii="Times New Roman" w:hAnsi="Times New Roman" w:cs="Times New Roman"/>
          <w:b/>
          <w:color w:val="auto"/>
          <w:sz w:val="28"/>
          <w:szCs w:val="28"/>
        </w:rPr>
        <w:t xml:space="preserve"> Significance</w:t>
      </w:r>
      <w:bookmarkEnd w:id="148"/>
    </w:p>
    <w:p w14:paraId="1D7172F0" w14:textId="77777777" w:rsidR="00B80E98" w:rsidRPr="00C744CB" w:rsidRDefault="00F539DF" w:rsidP="00653B14">
      <w:pPr>
        <w:pStyle w:val="ListParagraph"/>
        <w:spacing w:line="360" w:lineRule="auto"/>
        <w:ind w:left="0"/>
        <w:rPr>
          <w:rFonts w:ascii="Times New Roman" w:hAnsi="Times New Roman" w:cs="Times New Roman"/>
          <w:sz w:val="24"/>
          <w:szCs w:val="24"/>
        </w:rPr>
      </w:pPr>
      <w:r w:rsidRPr="00C744CB">
        <w:rPr>
          <w:rFonts w:ascii="Times New Roman" w:hAnsi="Times New Roman" w:cs="Times New Roman"/>
          <w:sz w:val="24"/>
          <w:szCs w:val="24"/>
        </w:rPr>
        <w:t>The project expects to create a prototype that aims to prove the concept of the use of technology in handling bursary application</w:t>
      </w:r>
      <w:r w:rsidR="00A05327" w:rsidRPr="00C744CB">
        <w:rPr>
          <w:rFonts w:ascii="Times New Roman" w:hAnsi="Times New Roman" w:cs="Times New Roman"/>
          <w:sz w:val="24"/>
          <w:szCs w:val="24"/>
        </w:rPr>
        <w:t>s:</w:t>
      </w:r>
      <w:r w:rsidR="00702C42" w:rsidRPr="00C744CB">
        <w:rPr>
          <w:rFonts w:ascii="Times New Roman" w:hAnsi="Times New Roman" w:cs="Times New Roman"/>
          <w:sz w:val="24"/>
          <w:szCs w:val="24"/>
        </w:rPr>
        <w:t xml:space="preserve"> It will provide a foundation for further research in this area with the aim of reducing paper work, increasing efficiency and trans</w:t>
      </w:r>
      <w:r w:rsidR="00547B0F" w:rsidRPr="00C744CB">
        <w:rPr>
          <w:rFonts w:ascii="Times New Roman" w:hAnsi="Times New Roman" w:cs="Times New Roman"/>
          <w:sz w:val="24"/>
          <w:szCs w:val="24"/>
        </w:rPr>
        <w:t>parency of bursary applications.</w:t>
      </w:r>
    </w:p>
    <w:p w14:paraId="2453199D" w14:textId="77777777" w:rsidR="00745D71" w:rsidRPr="00C744CB" w:rsidRDefault="00745D71" w:rsidP="00653B14">
      <w:pPr>
        <w:pStyle w:val="ListParagraph"/>
        <w:spacing w:line="360" w:lineRule="auto"/>
        <w:ind w:left="0"/>
        <w:rPr>
          <w:rFonts w:ascii="Times New Roman" w:hAnsi="Times New Roman" w:cs="Times New Roman"/>
          <w:sz w:val="24"/>
          <w:szCs w:val="24"/>
        </w:rPr>
      </w:pPr>
    </w:p>
    <w:p w14:paraId="230A5DE6" w14:textId="77777777" w:rsidR="00745D71" w:rsidRPr="00C744CB" w:rsidRDefault="00745D71" w:rsidP="00653B14">
      <w:pPr>
        <w:pStyle w:val="ListParagraph"/>
        <w:spacing w:line="360" w:lineRule="auto"/>
        <w:ind w:left="0"/>
        <w:rPr>
          <w:rFonts w:ascii="Times New Roman" w:hAnsi="Times New Roman" w:cs="Times New Roman"/>
          <w:sz w:val="24"/>
          <w:szCs w:val="24"/>
        </w:rPr>
      </w:pPr>
    </w:p>
    <w:p w14:paraId="5FC10D6E" w14:textId="47A24F60" w:rsidR="009B736C" w:rsidRPr="00C744CB" w:rsidRDefault="00E97584" w:rsidP="00E97584">
      <w:pPr>
        <w:pStyle w:val="Heading2"/>
        <w:rPr>
          <w:rFonts w:ascii="Times New Roman" w:hAnsi="Times New Roman" w:cs="Times New Roman"/>
          <w:b/>
          <w:color w:val="auto"/>
          <w:sz w:val="28"/>
          <w:szCs w:val="28"/>
        </w:rPr>
      </w:pPr>
      <w:bookmarkStart w:id="149" w:name="_Toc83402493"/>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6</w:t>
      </w:r>
      <w:r w:rsidRPr="00C744CB">
        <w:rPr>
          <w:rFonts w:ascii="Times New Roman" w:hAnsi="Times New Roman" w:cs="Times New Roman"/>
          <w:b/>
          <w:color w:val="auto"/>
          <w:sz w:val="28"/>
          <w:szCs w:val="28"/>
        </w:rPr>
        <w:t xml:space="preserve"> </w:t>
      </w:r>
      <w:r w:rsidR="00D66F35" w:rsidRPr="00C744CB">
        <w:rPr>
          <w:rFonts w:ascii="Times New Roman" w:hAnsi="Times New Roman" w:cs="Times New Roman"/>
          <w:b/>
          <w:color w:val="auto"/>
          <w:sz w:val="28"/>
          <w:szCs w:val="28"/>
        </w:rPr>
        <w:t>Project Scope</w:t>
      </w:r>
      <w:bookmarkEnd w:id="149"/>
    </w:p>
    <w:p w14:paraId="0C2D1CBD" w14:textId="77777777" w:rsidR="00F70CCE" w:rsidRPr="00C744CB" w:rsidRDefault="000B070F" w:rsidP="00F70CCE">
      <w:pPr>
        <w:pStyle w:val="ListParagraph"/>
        <w:spacing w:line="360" w:lineRule="auto"/>
        <w:ind w:left="0"/>
        <w:rPr>
          <w:rFonts w:ascii="Times New Roman" w:hAnsi="Times New Roman" w:cs="Times New Roman"/>
          <w:sz w:val="24"/>
          <w:szCs w:val="24"/>
        </w:rPr>
      </w:pPr>
      <w:r w:rsidRPr="00C744CB">
        <w:rPr>
          <w:rFonts w:ascii="Times New Roman" w:hAnsi="Times New Roman" w:cs="Times New Roman"/>
          <w:sz w:val="24"/>
          <w:szCs w:val="24"/>
        </w:rPr>
        <w:t>The prototype to be developed will include a user access interface that will allow users to</w:t>
      </w:r>
      <w:r w:rsidR="00CF776E" w:rsidRPr="00C744CB">
        <w:rPr>
          <w:rFonts w:ascii="Times New Roman" w:hAnsi="Times New Roman" w:cs="Times New Roman"/>
          <w:sz w:val="24"/>
          <w:szCs w:val="24"/>
        </w:rPr>
        <w:t xml:space="preserve"> register</w:t>
      </w:r>
      <w:r w:rsidR="00174FF7" w:rsidRPr="00C744CB">
        <w:rPr>
          <w:rFonts w:ascii="Times New Roman" w:hAnsi="Times New Roman" w:cs="Times New Roman"/>
          <w:sz w:val="24"/>
          <w:szCs w:val="24"/>
        </w:rPr>
        <w:t>, login</w:t>
      </w:r>
      <w:r w:rsidR="00CF776E" w:rsidRPr="00C744CB">
        <w:rPr>
          <w:rFonts w:ascii="Times New Roman" w:hAnsi="Times New Roman" w:cs="Times New Roman"/>
          <w:sz w:val="24"/>
          <w:szCs w:val="24"/>
        </w:rPr>
        <w:t>,</w:t>
      </w:r>
      <w:r w:rsidRPr="00C744CB">
        <w:rPr>
          <w:rFonts w:ascii="Times New Roman" w:hAnsi="Times New Roman" w:cs="Times New Roman"/>
          <w:sz w:val="24"/>
          <w:szCs w:val="24"/>
        </w:rPr>
        <w:t xml:space="preserve"> input their personal information and apply for the bursary, a module that will display the application status to every </w:t>
      </w:r>
      <w:r w:rsidR="00D50125" w:rsidRPr="00C744CB">
        <w:rPr>
          <w:rFonts w:ascii="Times New Roman" w:hAnsi="Times New Roman" w:cs="Times New Roman"/>
          <w:sz w:val="24"/>
          <w:szCs w:val="24"/>
        </w:rPr>
        <w:t>applicant</w:t>
      </w:r>
      <w:r w:rsidRPr="00C744CB">
        <w:rPr>
          <w:rFonts w:ascii="Times New Roman" w:hAnsi="Times New Roman" w:cs="Times New Roman"/>
          <w:sz w:val="24"/>
          <w:szCs w:val="24"/>
        </w:rPr>
        <w:t>, a module to file complaints if any, and be able to view the responses in real time and a mo</w:t>
      </w:r>
      <w:r w:rsidR="00D50125" w:rsidRPr="00C744CB">
        <w:rPr>
          <w:rFonts w:ascii="Times New Roman" w:hAnsi="Times New Roman" w:cs="Times New Roman"/>
          <w:sz w:val="24"/>
          <w:szCs w:val="24"/>
        </w:rPr>
        <w:t>dule to download information posted by the admin.</w:t>
      </w:r>
    </w:p>
    <w:p w14:paraId="39B44817" w14:textId="4AF4F89A" w:rsidR="00E03912" w:rsidRPr="00C744CB" w:rsidRDefault="00053C7D" w:rsidP="00053C7D">
      <w:pPr>
        <w:pStyle w:val="Heading2"/>
        <w:rPr>
          <w:rFonts w:ascii="Times New Roman" w:hAnsi="Times New Roman" w:cs="Times New Roman"/>
          <w:b/>
          <w:color w:val="auto"/>
          <w:sz w:val="28"/>
          <w:szCs w:val="28"/>
        </w:rPr>
      </w:pPr>
      <w:bookmarkStart w:id="150" w:name="_Toc83402494"/>
      <w:r w:rsidRPr="00C744CB">
        <w:rPr>
          <w:rFonts w:ascii="Times New Roman" w:hAnsi="Times New Roman" w:cs="Times New Roman"/>
          <w:b/>
          <w:color w:val="auto"/>
          <w:sz w:val="28"/>
          <w:szCs w:val="28"/>
        </w:rPr>
        <w:t>1.</w:t>
      </w:r>
      <w:r w:rsidR="0015414C">
        <w:rPr>
          <w:rFonts w:ascii="Times New Roman" w:hAnsi="Times New Roman" w:cs="Times New Roman"/>
          <w:b/>
          <w:color w:val="auto"/>
          <w:sz w:val="28"/>
          <w:szCs w:val="28"/>
        </w:rPr>
        <w:t>7</w:t>
      </w:r>
      <w:r w:rsidRPr="00C744CB">
        <w:rPr>
          <w:rFonts w:ascii="Times New Roman" w:hAnsi="Times New Roman" w:cs="Times New Roman"/>
          <w:b/>
          <w:color w:val="auto"/>
          <w:sz w:val="28"/>
          <w:szCs w:val="28"/>
        </w:rPr>
        <w:t xml:space="preserve"> </w:t>
      </w:r>
      <w:r w:rsidR="00E03912" w:rsidRPr="00C744CB">
        <w:rPr>
          <w:rFonts w:ascii="Times New Roman" w:hAnsi="Times New Roman" w:cs="Times New Roman"/>
          <w:b/>
          <w:color w:val="auto"/>
          <w:sz w:val="28"/>
          <w:szCs w:val="28"/>
        </w:rPr>
        <w:t>Assumptions</w:t>
      </w:r>
      <w:bookmarkEnd w:id="150"/>
    </w:p>
    <w:p w14:paraId="543E747E" w14:textId="77777777" w:rsidR="00E03912"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access to fast internet.</w:t>
      </w:r>
    </w:p>
    <w:p w14:paraId="7B07F35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 xml:space="preserve"> Users have devices which can surf through the web.</w:t>
      </w:r>
    </w:p>
    <w:p w14:paraId="7B0E59B1" w14:textId="77777777" w:rsidR="00475138" w:rsidRPr="00C744C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C744CB">
        <w:rPr>
          <w:rFonts w:ascii="Times New Roman" w:hAnsi="Times New Roman" w:cs="Times New Roman"/>
          <w:sz w:val="24"/>
          <w:szCs w:val="24"/>
        </w:rPr>
        <w:t>Users have the knowledge of the internet and how to browse.</w:t>
      </w:r>
    </w:p>
    <w:p w14:paraId="7093D176" w14:textId="6EA6B803" w:rsidR="004A0CB8" w:rsidRPr="00C744CB" w:rsidRDefault="0045584D" w:rsidP="004A0CB8">
      <w:pPr>
        <w:pStyle w:val="Heading2"/>
        <w:spacing w:line="360" w:lineRule="auto"/>
        <w:rPr>
          <w:rFonts w:ascii="Times New Roman" w:hAnsi="Times New Roman" w:cs="Times New Roman"/>
          <w:b/>
          <w:color w:val="auto"/>
          <w:sz w:val="28"/>
          <w:szCs w:val="28"/>
        </w:rPr>
      </w:pPr>
      <w:bookmarkStart w:id="151" w:name="_Toc81039348"/>
      <w:bookmarkStart w:id="152" w:name="_Toc83402495"/>
      <w:r w:rsidRPr="00C744CB">
        <w:rPr>
          <w:rFonts w:ascii="Times New Roman" w:hAnsi="Times New Roman" w:cs="Times New Roman"/>
          <w:b/>
          <w:color w:val="auto"/>
          <w:sz w:val="28"/>
          <w:szCs w:val="28"/>
        </w:rPr>
        <w:t>1</w:t>
      </w:r>
      <w:r w:rsidR="00E07190" w:rsidRPr="00C744CB">
        <w:rPr>
          <w:rFonts w:ascii="Times New Roman" w:hAnsi="Times New Roman" w:cs="Times New Roman"/>
          <w:b/>
          <w:color w:val="auto"/>
          <w:sz w:val="28"/>
          <w:szCs w:val="28"/>
        </w:rPr>
        <w:t>.</w:t>
      </w:r>
      <w:r w:rsidR="000110D1">
        <w:rPr>
          <w:rFonts w:ascii="Times New Roman" w:hAnsi="Times New Roman" w:cs="Times New Roman"/>
          <w:b/>
          <w:color w:val="auto"/>
          <w:sz w:val="28"/>
          <w:szCs w:val="28"/>
        </w:rPr>
        <w:t xml:space="preserve">8 </w:t>
      </w:r>
      <w:r w:rsidR="006309C4" w:rsidRPr="00C744CB">
        <w:rPr>
          <w:rFonts w:ascii="Times New Roman" w:hAnsi="Times New Roman" w:cs="Times New Roman"/>
          <w:b/>
          <w:color w:val="auto"/>
          <w:sz w:val="28"/>
          <w:szCs w:val="28"/>
        </w:rPr>
        <w:t>Limitations</w:t>
      </w:r>
      <w:bookmarkEnd w:id="151"/>
      <w:bookmarkEnd w:id="152"/>
    </w:p>
    <w:p w14:paraId="71D786F0" w14:textId="77777777" w:rsidR="004A0CB8" w:rsidRPr="00C744CB" w:rsidRDefault="00B22D27"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4C3062" w:rsidRPr="00C744CB">
        <w:rPr>
          <w:rFonts w:ascii="Times New Roman" w:hAnsi="Times New Roman" w:cs="Times New Roman"/>
          <w:sz w:val="24"/>
          <w:szCs w:val="24"/>
        </w:rPr>
        <w:t>he following</w:t>
      </w:r>
      <w:r w:rsidRPr="00C744CB">
        <w:rPr>
          <w:rFonts w:ascii="Times New Roman" w:hAnsi="Times New Roman" w:cs="Times New Roman"/>
          <w:sz w:val="24"/>
          <w:szCs w:val="24"/>
        </w:rPr>
        <w:t xml:space="preserve"> are the limitations of this proposed Maseno E-Bursary project:</w:t>
      </w:r>
    </w:p>
    <w:p w14:paraId="746094C1" w14:textId="77777777" w:rsidR="004A0CB8" w:rsidRPr="00C744C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Network downtime from the internet service providers may interfere with the whole bursary application process.</w:t>
      </w:r>
    </w:p>
    <w:p w14:paraId="38379BC9" w14:textId="77777777" w:rsidR="002658E8" w:rsidRPr="00C744CB" w:rsidRDefault="002658E8" w:rsidP="004A0CB8">
      <w:pPr>
        <w:pStyle w:val="ListParagraph"/>
        <w:numPr>
          <w:ilvl w:val="0"/>
          <w:numId w:val="1"/>
        </w:numPr>
        <w:spacing w:line="360" w:lineRule="auto"/>
        <w:ind w:left="270" w:firstLine="0"/>
        <w:rPr>
          <w:rFonts w:ascii="Times New Roman" w:hAnsi="Times New Roman" w:cs="Times New Roman"/>
          <w:sz w:val="24"/>
          <w:szCs w:val="24"/>
        </w:rPr>
      </w:pPr>
      <w:r w:rsidRPr="00C744CB">
        <w:rPr>
          <w:rFonts w:ascii="Times New Roman" w:hAnsi="Times New Roman" w:cs="Times New Roman"/>
          <w:sz w:val="24"/>
          <w:szCs w:val="24"/>
        </w:rPr>
        <w:t>Users must have devices with the capabilities to surf the web.</w:t>
      </w:r>
    </w:p>
    <w:p w14:paraId="4860489C" w14:textId="77777777" w:rsidR="00AE67DB" w:rsidRPr="00C744CB" w:rsidRDefault="00AE67DB">
      <w:pPr>
        <w:rPr>
          <w:rFonts w:ascii="Times New Roman" w:eastAsiaTheme="majorEastAsia" w:hAnsi="Times New Roman" w:cs="Times New Roman"/>
          <w:b/>
          <w:sz w:val="32"/>
          <w:szCs w:val="32"/>
        </w:rPr>
      </w:pPr>
      <w:r w:rsidRPr="00C744CB">
        <w:rPr>
          <w:rFonts w:ascii="Times New Roman" w:hAnsi="Times New Roman" w:cs="Times New Roman"/>
          <w:b/>
        </w:rPr>
        <w:br w:type="page"/>
      </w:r>
    </w:p>
    <w:p w14:paraId="30CE534D" w14:textId="0C7A322B" w:rsidR="004A0CB8" w:rsidRPr="00C744CB" w:rsidRDefault="004A0CB8" w:rsidP="00B61CC9">
      <w:pPr>
        <w:pStyle w:val="Heading1"/>
        <w:jc w:val="center"/>
        <w:rPr>
          <w:rFonts w:ascii="Times New Roman" w:hAnsi="Times New Roman" w:cs="Times New Roman"/>
          <w:b/>
          <w:color w:val="auto"/>
        </w:rPr>
      </w:pPr>
      <w:bookmarkStart w:id="153" w:name="_Toc83402496"/>
      <w:r w:rsidRPr="00C744CB">
        <w:rPr>
          <w:rFonts w:ascii="Times New Roman" w:hAnsi="Times New Roman" w:cs="Times New Roman"/>
          <w:b/>
          <w:color w:val="auto"/>
        </w:rPr>
        <w:lastRenderedPageBreak/>
        <w:t xml:space="preserve">CHAPTER </w:t>
      </w:r>
      <w:r w:rsidR="00276C1C" w:rsidRPr="00C744CB">
        <w:rPr>
          <w:rFonts w:ascii="Times New Roman" w:hAnsi="Times New Roman" w:cs="Times New Roman"/>
          <w:b/>
          <w:color w:val="auto"/>
        </w:rPr>
        <w:t>TWO:</w:t>
      </w:r>
      <w:r w:rsidR="00B61CC9" w:rsidRPr="00C744CB">
        <w:rPr>
          <w:rFonts w:ascii="Times New Roman" w:hAnsi="Times New Roman" w:cs="Times New Roman"/>
          <w:b/>
          <w:color w:val="auto"/>
        </w:rPr>
        <w:t xml:space="preserve"> LITERATURE REVIEW</w:t>
      </w:r>
      <w:bookmarkEnd w:id="153"/>
    </w:p>
    <w:p w14:paraId="765E8783" w14:textId="77777777" w:rsidR="004A0CB8" w:rsidRPr="00C744CB" w:rsidRDefault="0083595A" w:rsidP="004A0CB8">
      <w:pPr>
        <w:pStyle w:val="Heading2"/>
        <w:spacing w:before="0" w:line="360" w:lineRule="auto"/>
        <w:rPr>
          <w:rFonts w:ascii="Times New Roman" w:hAnsi="Times New Roman" w:cs="Times New Roman"/>
          <w:b/>
          <w:color w:val="auto"/>
          <w:sz w:val="28"/>
          <w:szCs w:val="28"/>
        </w:rPr>
      </w:pPr>
      <w:bookmarkStart w:id="154" w:name="2.1_INTRODUCTION"/>
      <w:bookmarkStart w:id="155" w:name="_Toc83402497"/>
      <w:bookmarkEnd w:id="154"/>
      <w:r w:rsidRPr="00C744CB">
        <w:rPr>
          <w:rFonts w:ascii="Times New Roman" w:hAnsi="Times New Roman" w:cs="Times New Roman"/>
          <w:b/>
          <w:color w:val="auto"/>
          <w:sz w:val="28"/>
          <w:szCs w:val="28"/>
        </w:rPr>
        <w:t>2.1</w:t>
      </w:r>
      <w:r w:rsidR="004A0CB8" w:rsidRPr="00C744CB">
        <w:rPr>
          <w:rFonts w:ascii="Times New Roman" w:hAnsi="Times New Roman" w:cs="Times New Roman"/>
          <w:b/>
          <w:color w:val="auto"/>
          <w:sz w:val="28"/>
          <w:szCs w:val="28"/>
        </w:rPr>
        <w:t xml:space="preserve"> </w:t>
      </w:r>
      <w:r w:rsidR="00F01A3B" w:rsidRPr="00C744CB">
        <w:rPr>
          <w:rFonts w:ascii="Times New Roman" w:hAnsi="Times New Roman" w:cs="Times New Roman"/>
          <w:b/>
          <w:color w:val="auto"/>
          <w:sz w:val="28"/>
          <w:szCs w:val="28"/>
        </w:rPr>
        <w:t>Introduction</w:t>
      </w:r>
      <w:bookmarkEnd w:id="155"/>
    </w:p>
    <w:p w14:paraId="2381A4ED"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Arc05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(Arceneaux, 2005)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744CB">
        <w:rPr>
          <w:rFonts w:ascii="Times New Roman" w:hAnsi="Times New Roman" w:cs="Times New Roman"/>
          <w:sz w:val="24"/>
          <w:szCs w:val="24"/>
        </w:rPr>
        <w:t>equipment</w:t>
      </w:r>
      <w:r w:rsidRPr="00C744C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156" w:name="_Toc83402498"/>
      <w:r w:rsidRPr="00C744CB">
        <w:rPr>
          <w:rFonts w:ascii="Times New Roman" w:hAnsi="Times New Roman" w:cs="Times New Roman"/>
          <w:b/>
          <w:color w:val="auto"/>
          <w:sz w:val="28"/>
          <w:szCs w:val="28"/>
        </w:rPr>
        <w:t>2.2</w:t>
      </w:r>
      <w:r w:rsidR="004A0CB8" w:rsidRPr="00C744CB">
        <w:rPr>
          <w:rFonts w:ascii="Times New Roman" w:hAnsi="Times New Roman" w:cs="Times New Roman"/>
          <w:b/>
          <w:color w:val="auto"/>
          <w:sz w:val="28"/>
          <w:szCs w:val="28"/>
        </w:rPr>
        <w:t xml:space="preserve"> </w:t>
      </w:r>
      <w:r w:rsidR="00C738A0" w:rsidRPr="00C744CB">
        <w:rPr>
          <w:rFonts w:ascii="Times New Roman" w:hAnsi="Times New Roman" w:cs="Times New Roman"/>
          <w:b/>
          <w:color w:val="auto"/>
          <w:sz w:val="28"/>
          <w:szCs w:val="28"/>
        </w:rPr>
        <w:t>The Scope of Review</w:t>
      </w:r>
      <w:bookmarkEnd w:id="156"/>
    </w:p>
    <w:p w14:paraId="1AD0687C"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1F385817"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157" w:name="_Toc83402499"/>
      <w:r w:rsidRPr="00C744CB">
        <w:rPr>
          <w:rFonts w:ascii="Times New Roman" w:hAnsi="Times New Roman" w:cs="Times New Roman"/>
          <w:b/>
          <w:color w:val="auto"/>
          <w:sz w:val="28"/>
          <w:szCs w:val="28"/>
        </w:rPr>
        <w:lastRenderedPageBreak/>
        <w:t>2.3</w:t>
      </w:r>
      <w:r w:rsidR="004A0CB8" w:rsidRPr="00C744CB">
        <w:rPr>
          <w:rFonts w:ascii="Times New Roman" w:hAnsi="Times New Roman" w:cs="Times New Roman"/>
          <w:b/>
          <w:color w:val="auto"/>
          <w:sz w:val="28"/>
          <w:szCs w:val="28"/>
        </w:rPr>
        <w:t xml:space="preserve"> </w:t>
      </w:r>
      <w:r w:rsidR="002F2A74" w:rsidRPr="00C744CB">
        <w:rPr>
          <w:rFonts w:ascii="Times New Roman" w:hAnsi="Times New Roman" w:cs="Times New Roman"/>
          <w:b/>
          <w:color w:val="auto"/>
          <w:sz w:val="28"/>
          <w:szCs w:val="28"/>
        </w:rPr>
        <w:t>Criteria Used</w:t>
      </w:r>
      <w:bookmarkEnd w:id="157"/>
    </w:p>
    <w:p w14:paraId="4F983E8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744CB">
        <w:rPr>
          <w:rFonts w:ascii="Times New Roman" w:hAnsi="Times New Roman" w:cs="Times New Roman"/>
          <w:sz w:val="24"/>
          <w:szCs w:val="24"/>
        </w:rPr>
        <w:t xml:space="preserve"> the</w:t>
      </w:r>
      <w:r w:rsidRPr="00C744C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158" w:name="_Toc83402500"/>
      <w:r w:rsidRPr="00C744CB">
        <w:rPr>
          <w:rFonts w:ascii="Times New Roman" w:hAnsi="Times New Roman" w:cs="Times New Roman"/>
          <w:b/>
          <w:color w:val="auto"/>
          <w:sz w:val="28"/>
          <w:szCs w:val="28"/>
        </w:rPr>
        <w:t>2.4</w:t>
      </w:r>
      <w:r w:rsidR="004A0CB8" w:rsidRPr="00C744CB">
        <w:rPr>
          <w:rFonts w:ascii="Times New Roman" w:hAnsi="Times New Roman" w:cs="Times New Roman"/>
          <w:b/>
          <w:color w:val="auto"/>
          <w:sz w:val="28"/>
          <w:szCs w:val="28"/>
        </w:rPr>
        <w:t xml:space="preserve"> </w:t>
      </w:r>
      <w:r w:rsidR="00A05116" w:rsidRPr="00C744CB">
        <w:rPr>
          <w:rFonts w:ascii="Times New Roman" w:hAnsi="Times New Roman" w:cs="Times New Roman"/>
          <w:b/>
          <w:color w:val="auto"/>
          <w:sz w:val="28"/>
          <w:szCs w:val="28"/>
        </w:rPr>
        <w:t>Historical Background</w:t>
      </w:r>
      <w:bookmarkEnd w:id="158"/>
    </w:p>
    <w:p w14:paraId="6BFBD12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744C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744C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744CB">
        <w:rPr>
          <w:rFonts w:ascii="Times New Roman" w:hAnsi="Times New Roman" w:cs="Times New Roman"/>
          <w:sz w:val="24"/>
          <w:szCs w:val="24"/>
        </w:rPr>
        <w:t>entails physically submitting the forms to the respective offices.</w:t>
      </w:r>
    </w:p>
    <w:p w14:paraId="6D07F27A" w14:textId="77777777" w:rsidR="004A0CB8" w:rsidRPr="00C744CB" w:rsidRDefault="004A0CB8" w:rsidP="004A0CB8">
      <w:pPr>
        <w:rPr>
          <w:rFonts w:ascii="Times New Roman" w:hAnsi="Times New Roman" w:cs="Times New Roman"/>
          <w:sz w:val="24"/>
          <w:szCs w:val="24"/>
        </w:rPr>
      </w:pPr>
      <w:r w:rsidRPr="00C744CB">
        <w:rPr>
          <w:rFonts w:ascii="Times New Roman" w:hAnsi="Times New Roman" w:cs="Times New Roman"/>
          <w:sz w:val="24"/>
          <w:szCs w:val="24"/>
        </w:rPr>
        <w:br w:type="page"/>
      </w:r>
    </w:p>
    <w:p w14:paraId="64EE2542" w14:textId="77777777" w:rsidR="004A0CB8" w:rsidRPr="00C744CB" w:rsidRDefault="004A0CB8" w:rsidP="0026233C">
      <w:pPr>
        <w:pStyle w:val="Heading2"/>
        <w:rPr>
          <w:rFonts w:ascii="Times New Roman" w:hAnsi="Times New Roman" w:cs="Times New Roman"/>
          <w:b/>
          <w:color w:val="auto"/>
        </w:rPr>
      </w:pPr>
      <w:bookmarkStart w:id="159" w:name="_Toc83402501"/>
      <w:r w:rsidRPr="00C744CB">
        <w:rPr>
          <w:rFonts w:ascii="Times New Roman" w:hAnsi="Times New Roman" w:cs="Times New Roman"/>
          <w:b/>
          <w:color w:val="auto"/>
        </w:rPr>
        <w:lastRenderedPageBreak/>
        <w:t>2.</w:t>
      </w:r>
      <w:r w:rsidR="0083595A" w:rsidRPr="00C744CB">
        <w:rPr>
          <w:rFonts w:ascii="Times New Roman" w:hAnsi="Times New Roman" w:cs="Times New Roman"/>
          <w:b/>
          <w:color w:val="auto"/>
        </w:rPr>
        <w:t>5</w:t>
      </w:r>
      <w:r w:rsidRPr="00C744CB">
        <w:rPr>
          <w:rFonts w:ascii="Times New Roman" w:hAnsi="Times New Roman" w:cs="Times New Roman"/>
          <w:b/>
          <w:color w:val="auto"/>
        </w:rPr>
        <w:t xml:space="preserve"> </w:t>
      </w:r>
      <w:r w:rsidR="00F25828" w:rsidRPr="00C744CB">
        <w:rPr>
          <w:rFonts w:ascii="Times New Roman" w:hAnsi="Times New Roman" w:cs="Times New Roman"/>
          <w:b/>
          <w:color w:val="auto"/>
        </w:rPr>
        <w:t>Approaches</w:t>
      </w:r>
      <w:bookmarkEnd w:id="159"/>
    </w:p>
    <w:p w14:paraId="1F18476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Approaches towards this review will be based on the </w:t>
      </w:r>
      <w:r w:rsidR="008D3499" w:rsidRPr="00C744CB">
        <w:rPr>
          <w:rFonts w:ascii="Times New Roman" w:hAnsi="Times New Roman" w:cs="Times New Roman"/>
          <w:sz w:val="24"/>
          <w:szCs w:val="24"/>
        </w:rPr>
        <w:t xml:space="preserve">web-based </w:t>
      </w:r>
      <w:r w:rsidRPr="00C744CB">
        <w:rPr>
          <w:rFonts w:ascii="Times New Roman" w:hAnsi="Times New Roman" w:cs="Times New Roman"/>
          <w:sz w:val="24"/>
          <w:szCs w:val="24"/>
        </w:rPr>
        <w:t xml:space="preserve">application systems that assist people in making their various applications processes </w:t>
      </w:r>
      <w:r w:rsidR="00F809CA" w:rsidRPr="00C744CB">
        <w:rPr>
          <w:rFonts w:ascii="Times New Roman" w:hAnsi="Times New Roman" w:cs="Times New Roman"/>
          <w:sz w:val="24"/>
          <w:szCs w:val="24"/>
        </w:rPr>
        <w:t xml:space="preserve">online </w:t>
      </w:r>
      <w:r w:rsidRPr="00C744C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To achieve this, both a </w:t>
      </w:r>
      <w:r w:rsidRPr="00C744CB">
        <w:rPr>
          <w:rFonts w:ascii="Times New Roman" w:hAnsi="Times New Roman" w:cs="Times New Roman"/>
        </w:rPr>
        <w:t xml:space="preserve">questionnaire and an interview research methodologies </w:t>
      </w:r>
      <w:r w:rsidR="00344743" w:rsidRPr="00C744CB">
        <w:rPr>
          <w:rFonts w:ascii="Times New Roman" w:hAnsi="Times New Roman" w:cs="Times New Roman"/>
          <w:sz w:val="24"/>
          <w:szCs w:val="24"/>
        </w:rPr>
        <w:t>will be</w:t>
      </w:r>
      <w:r w:rsidRPr="00C744CB">
        <w:rPr>
          <w:rFonts w:ascii="Times New Roman" w:hAnsi="Times New Roman" w:cs="Times New Roman"/>
          <w:sz w:val="24"/>
          <w:szCs w:val="24"/>
        </w:rPr>
        <w:t xml:space="preserve"> used to clarify the research inquiry and </w:t>
      </w:r>
      <w:r w:rsidR="0049679B" w:rsidRPr="00C744CB">
        <w:rPr>
          <w:rFonts w:ascii="Times New Roman" w:hAnsi="Times New Roman" w:cs="Times New Roman"/>
          <w:sz w:val="24"/>
          <w:szCs w:val="24"/>
        </w:rPr>
        <w:t>if the inquiry is imperative or not.</w:t>
      </w:r>
    </w:p>
    <w:p w14:paraId="6788481B"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160" w:name="_Toc83402502"/>
      <w:r w:rsidRPr="00C744CB">
        <w:rPr>
          <w:rFonts w:ascii="Times New Roman" w:hAnsi="Times New Roman" w:cs="Times New Roman"/>
          <w:b/>
          <w:color w:val="auto"/>
          <w:sz w:val="28"/>
          <w:szCs w:val="28"/>
        </w:rPr>
        <w:t>2.6</w:t>
      </w:r>
      <w:r w:rsidR="004A0CB8" w:rsidRPr="00C744CB">
        <w:rPr>
          <w:rFonts w:ascii="Times New Roman" w:hAnsi="Times New Roman" w:cs="Times New Roman"/>
          <w:b/>
          <w:color w:val="auto"/>
          <w:sz w:val="28"/>
          <w:szCs w:val="28"/>
        </w:rPr>
        <w:t xml:space="preserve"> </w:t>
      </w:r>
      <w:r w:rsidR="00F25828" w:rsidRPr="00C744CB">
        <w:rPr>
          <w:rFonts w:ascii="Times New Roman" w:hAnsi="Times New Roman" w:cs="Times New Roman"/>
          <w:b/>
          <w:color w:val="auto"/>
          <w:sz w:val="28"/>
          <w:szCs w:val="28"/>
        </w:rPr>
        <w:t>Previous Studies</w:t>
      </w:r>
      <w:bookmarkEnd w:id="160"/>
    </w:p>
    <w:p w14:paraId="72433030"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doing a broad research, the following </w:t>
      </w:r>
      <w:r w:rsidR="00914598" w:rsidRPr="00C744CB">
        <w:rPr>
          <w:rFonts w:ascii="Times New Roman" w:hAnsi="Times New Roman" w:cs="Times New Roman"/>
          <w:sz w:val="24"/>
          <w:szCs w:val="24"/>
        </w:rPr>
        <w:t xml:space="preserve">web-based bursary/loan </w:t>
      </w:r>
      <w:r w:rsidRPr="00C744C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C744CB" w:rsidRDefault="004A0CB8" w:rsidP="004A0CB8">
      <w:pPr>
        <w:rPr>
          <w:rFonts w:ascii="Times New Roman" w:hAnsi="Times New Roman" w:cs="Times New Roman"/>
          <w:b/>
          <w:sz w:val="28"/>
          <w:szCs w:val="28"/>
        </w:rPr>
      </w:pPr>
      <w:r w:rsidRPr="00C744CB">
        <w:rPr>
          <w:rFonts w:ascii="Times New Roman" w:hAnsi="Times New Roman" w:cs="Times New Roman"/>
          <w:b/>
          <w:sz w:val="28"/>
          <w:szCs w:val="28"/>
        </w:rPr>
        <w:t>Mwala NG-CDF Online Bursary Application System</w:t>
      </w:r>
    </w:p>
    <w:p w14:paraId="10EC4E06"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It’s a bursary management system developed for Mwala Constituency students in Machakos County</w:t>
      </w:r>
      <w:r w:rsidR="0026440C" w:rsidRPr="00C744CB">
        <w:rPr>
          <w:rFonts w:ascii="Times New Roman" w:hAnsi="Times New Roman" w:cs="Times New Roman"/>
          <w:sz w:val="24"/>
          <w:szCs w:val="24"/>
        </w:rPr>
        <w:t xml:space="preserve"> in Kenya</w:t>
      </w:r>
      <w:r w:rsidRPr="00C744C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Mwa20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(Mwala NG-CDF Online Bursary , 2020)</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744CB">
        <w:rPr>
          <w:rFonts w:ascii="Times New Roman" w:hAnsi="Times New Roman" w:cs="Times New Roman"/>
          <w:sz w:val="24"/>
          <w:szCs w:val="24"/>
        </w:rPr>
        <w:t xml:space="preserve">nt, the system also generates </w:t>
      </w:r>
      <w:r w:rsidRPr="00C744CB">
        <w:rPr>
          <w:rFonts w:ascii="Times New Roman" w:hAnsi="Times New Roman" w:cs="Times New Roman"/>
          <w:sz w:val="24"/>
          <w:szCs w:val="24"/>
        </w:rPr>
        <w:t xml:space="preserve">bulk messages to the parents </w:t>
      </w:r>
      <w:r w:rsidR="00204F35" w:rsidRPr="00C744CB">
        <w:rPr>
          <w:rFonts w:ascii="Times New Roman" w:hAnsi="Times New Roman" w:cs="Times New Roman"/>
          <w:sz w:val="24"/>
          <w:szCs w:val="24"/>
        </w:rPr>
        <w:t xml:space="preserve">informing </w:t>
      </w:r>
      <w:r w:rsidR="004765DB" w:rsidRPr="00C744CB">
        <w:rPr>
          <w:rFonts w:ascii="Times New Roman" w:hAnsi="Times New Roman" w:cs="Times New Roman"/>
          <w:sz w:val="24"/>
          <w:szCs w:val="24"/>
        </w:rPr>
        <w:t xml:space="preserve">them that their child </w:t>
      </w:r>
      <w:r w:rsidRPr="00C744CB">
        <w:rPr>
          <w:rFonts w:ascii="Times New Roman" w:hAnsi="Times New Roman" w:cs="Times New Roman"/>
          <w:sz w:val="24"/>
          <w:szCs w:val="24"/>
        </w:rPr>
        <w:t>was awarded a certain amount of money from Mwala CDF.</w:t>
      </w:r>
    </w:p>
    <w:p w14:paraId="5479E697"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However, despite being such a helpful system, with it comes some drawbacks namely:</w:t>
      </w:r>
    </w:p>
    <w:p w14:paraId="6390015A" w14:textId="77777777" w:rsidR="004A0CB8"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system doesn’t give the students a platform to file their complaints if at all they have any.</w:t>
      </w:r>
    </w:p>
    <w:p w14:paraId="2690B303" w14:textId="77777777" w:rsidR="009B4CF2" w:rsidRPr="00C744CB" w:rsidRDefault="004A0CB8" w:rsidP="00017A77">
      <w:pPr>
        <w:pStyle w:val="ListParagraph"/>
        <w:numPr>
          <w:ilvl w:val="0"/>
          <w:numId w:val="19"/>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C744CB" w:rsidRDefault="004A0CB8" w:rsidP="004A0CB8">
      <w:pPr>
        <w:spacing w:after="0" w:line="360" w:lineRule="auto"/>
        <w:rPr>
          <w:rFonts w:ascii="Times New Roman" w:hAnsi="Times New Roman" w:cs="Times New Roman"/>
          <w:b/>
          <w:sz w:val="28"/>
          <w:szCs w:val="28"/>
        </w:rPr>
      </w:pPr>
      <w:r w:rsidRPr="00C744CB">
        <w:rPr>
          <w:rFonts w:ascii="Times New Roman" w:hAnsi="Times New Roman" w:cs="Times New Roman"/>
          <w:b/>
          <w:sz w:val="28"/>
          <w:szCs w:val="28"/>
        </w:rPr>
        <w:t>Higher Education Loans Board (HELB)</w:t>
      </w:r>
    </w:p>
    <w:p w14:paraId="0E47C335"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w:t>
      </w:r>
      <w:r w:rsidRPr="00C744CB">
        <w:rPr>
          <w:rFonts w:ascii="Times New Roman" w:hAnsi="Times New Roman" w:cs="Times New Roman"/>
          <w:sz w:val="24"/>
          <w:szCs w:val="24"/>
        </w:rPr>
        <w:lastRenderedPageBreak/>
        <w:t>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Hig95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 xml:space="preserve"> (Higher Education Loans Board, 1995)</w:t>
          </w:r>
          <w:r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The board also has a system which allows students who need more funding to appeal for the same.</w:t>
      </w:r>
    </w:p>
    <w:p w14:paraId="721893D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The drawbacks of this system</w:t>
      </w:r>
      <w:r w:rsidR="00060477" w:rsidRPr="00C744CB">
        <w:rPr>
          <w:rFonts w:ascii="Times New Roman" w:hAnsi="Times New Roman" w:cs="Times New Roman"/>
          <w:sz w:val="24"/>
          <w:szCs w:val="24"/>
        </w:rPr>
        <w:t xml:space="preserve"> however</w:t>
      </w:r>
      <w:r w:rsidRPr="00C744CB">
        <w:rPr>
          <w:rFonts w:ascii="Times New Roman" w:hAnsi="Times New Roman" w:cs="Times New Roman"/>
          <w:sz w:val="24"/>
          <w:szCs w:val="24"/>
        </w:rPr>
        <w:t xml:space="preserve"> includes:</w:t>
      </w:r>
    </w:p>
    <w:p w14:paraId="33ED1CF7"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This system does not provide a platform through which students can file complaints </w:t>
      </w:r>
      <w:r w:rsidR="0095396A" w:rsidRPr="00C744CB">
        <w:rPr>
          <w:rFonts w:ascii="Times New Roman" w:hAnsi="Times New Roman" w:cs="Times New Roman"/>
          <w:sz w:val="24"/>
          <w:szCs w:val="24"/>
        </w:rPr>
        <w:t>and for that reason they end up sending their complaints to HELB via their social media handles</w:t>
      </w:r>
      <w:r w:rsidRPr="00C744CB">
        <w:rPr>
          <w:rFonts w:ascii="Times New Roman" w:hAnsi="Times New Roman" w:cs="Times New Roman"/>
          <w:sz w:val="24"/>
          <w:szCs w:val="24"/>
        </w:rPr>
        <w:t>.</w:t>
      </w:r>
    </w:p>
    <w:p w14:paraId="2A7CF27E" w14:textId="77777777" w:rsidR="004A0CB8" w:rsidRPr="00C744CB" w:rsidRDefault="004A0CB8" w:rsidP="004A0CB8">
      <w:pPr>
        <w:pStyle w:val="ListParagraph"/>
        <w:numPr>
          <w:ilvl w:val="0"/>
          <w:numId w:val="3"/>
        </w:numPr>
        <w:spacing w:line="360" w:lineRule="auto"/>
        <w:rPr>
          <w:rFonts w:ascii="Times New Roman" w:hAnsi="Times New Roman" w:cs="Times New Roman"/>
          <w:b/>
          <w:sz w:val="24"/>
          <w:szCs w:val="24"/>
        </w:rPr>
      </w:pPr>
      <w:r w:rsidRPr="00C744CB">
        <w:rPr>
          <w:rFonts w:ascii="Times New Roman" w:hAnsi="Times New Roman" w:cs="Times New Roman"/>
          <w:sz w:val="24"/>
          <w:szCs w:val="24"/>
        </w:rPr>
        <w:t xml:space="preserve">For a student to apply for a loan from the Helb board, he or she must own a Kenyan Identification </w:t>
      </w:r>
      <w:r w:rsidR="00017A77" w:rsidRPr="00C744CB">
        <w:rPr>
          <w:rFonts w:ascii="Times New Roman" w:hAnsi="Times New Roman" w:cs="Times New Roman"/>
          <w:sz w:val="24"/>
          <w:szCs w:val="24"/>
        </w:rPr>
        <w:t xml:space="preserve">Card. This creates an unfair situation and especially to the </w:t>
      </w:r>
      <w:r w:rsidRPr="00C744C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161" w:name="_Toc83402503"/>
      <w:r w:rsidRPr="00C744CB">
        <w:rPr>
          <w:rFonts w:ascii="Times New Roman" w:hAnsi="Times New Roman" w:cs="Times New Roman"/>
          <w:b/>
          <w:color w:val="auto"/>
          <w:sz w:val="28"/>
          <w:szCs w:val="28"/>
        </w:rPr>
        <w:t>2.7</w:t>
      </w:r>
      <w:r w:rsidR="004A0CB8" w:rsidRPr="00C744CB">
        <w:rPr>
          <w:rFonts w:ascii="Times New Roman" w:hAnsi="Times New Roman" w:cs="Times New Roman"/>
          <w:b/>
          <w:color w:val="auto"/>
          <w:sz w:val="28"/>
          <w:szCs w:val="28"/>
        </w:rPr>
        <w:t xml:space="preserve"> </w:t>
      </w:r>
      <w:r w:rsidR="002A6E6D" w:rsidRPr="00C744CB">
        <w:rPr>
          <w:rFonts w:ascii="Times New Roman" w:hAnsi="Times New Roman" w:cs="Times New Roman"/>
          <w:b/>
          <w:color w:val="auto"/>
          <w:sz w:val="28"/>
          <w:szCs w:val="28"/>
        </w:rPr>
        <w:t>General Conclusions</w:t>
      </w:r>
      <w:bookmarkEnd w:id="161"/>
    </w:p>
    <w:p w14:paraId="5348742E" w14:textId="77777777" w:rsidR="004A0CB8" w:rsidRPr="00C744CB" w:rsidRDefault="004A0CB8" w:rsidP="004A0CB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744CB">
        <w:rPr>
          <w:rFonts w:ascii="Times New Roman" w:hAnsi="Times New Roman" w:cs="Times New Roman"/>
          <w:sz w:val="24"/>
          <w:szCs w:val="24"/>
        </w:rPr>
        <w:t>bursary</w:t>
      </w:r>
      <w:r w:rsidRPr="00C744C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C744CB" w:rsidRDefault="0083595A" w:rsidP="004A0CB8">
      <w:pPr>
        <w:pStyle w:val="Heading2"/>
        <w:spacing w:line="360" w:lineRule="auto"/>
        <w:rPr>
          <w:rFonts w:ascii="Times New Roman" w:hAnsi="Times New Roman" w:cs="Times New Roman"/>
          <w:b/>
          <w:color w:val="auto"/>
          <w:sz w:val="28"/>
          <w:szCs w:val="28"/>
        </w:rPr>
      </w:pPr>
      <w:bookmarkStart w:id="162" w:name="_Toc83402504"/>
      <w:r w:rsidRPr="00C744CB">
        <w:rPr>
          <w:rFonts w:ascii="Times New Roman" w:hAnsi="Times New Roman" w:cs="Times New Roman"/>
          <w:b/>
          <w:color w:val="auto"/>
          <w:sz w:val="28"/>
          <w:szCs w:val="28"/>
        </w:rPr>
        <w:t>2.8</w:t>
      </w:r>
      <w:r w:rsidR="004A0CB8" w:rsidRPr="00C744CB">
        <w:rPr>
          <w:rFonts w:ascii="Times New Roman" w:hAnsi="Times New Roman" w:cs="Times New Roman"/>
          <w:b/>
          <w:color w:val="auto"/>
          <w:sz w:val="28"/>
          <w:szCs w:val="28"/>
        </w:rPr>
        <w:t xml:space="preserve"> </w:t>
      </w:r>
      <w:r w:rsidR="00DA414A" w:rsidRPr="00C744CB">
        <w:rPr>
          <w:rFonts w:ascii="Times New Roman" w:hAnsi="Times New Roman" w:cs="Times New Roman"/>
          <w:b/>
          <w:color w:val="auto"/>
          <w:sz w:val="28"/>
          <w:szCs w:val="28"/>
        </w:rPr>
        <w:t>Conclusions</w:t>
      </w:r>
      <w:bookmarkEnd w:id="162"/>
      <w:r w:rsidR="004A0CB8" w:rsidRPr="00C744CB">
        <w:rPr>
          <w:rFonts w:ascii="Times New Roman" w:hAnsi="Times New Roman" w:cs="Times New Roman"/>
          <w:b/>
          <w:color w:val="auto"/>
          <w:sz w:val="28"/>
          <w:szCs w:val="28"/>
        </w:rPr>
        <w:t xml:space="preserve">    </w:t>
      </w:r>
    </w:p>
    <w:p w14:paraId="50FFBF3E"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C744CB">
        <w:rPr>
          <w:rFonts w:ascii="Times New Roman" w:hAnsi="Times New Roman" w:cs="Times New Roman"/>
          <w:sz w:val="24"/>
          <w:szCs w:val="24"/>
        </w:rPr>
        <w:t>appeal if they need their loan incremented.</w:t>
      </w:r>
    </w:p>
    <w:p w14:paraId="7E5889FB" w14:textId="77777777" w:rsidR="004A0CB8"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Having such a platform </w:t>
      </w:r>
      <w:r w:rsidR="00FE6358" w:rsidRPr="00C744C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744CB">
        <w:rPr>
          <w:rFonts w:ascii="Times New Roman" w:hAnsi="Times New Roman" w:cs="Times New Roman"/>
          <w:sz w:val="24"/>
          <w:szCs w:val="24"/>
        </w:rPr>
        <w:t xml:space="preserve">would bring about convenience </w:t>
      </w:r>
      <w:r w:rsidR="004B7CE6" w:rsidRPr="00C744CB">
        <w:rPr>
          <w:rFonts w:ascii="Times New Roman" w:hAnsi="Times New Roman" w:cs="Times New Roman"/>
          <w:sz w:val="24"/>
          <w:szCs w:val="24"/>
        </w:rPr>
        <w:t>and transparency in the loan/</w:t>
      </w:r>
      <w:r w:rsidRPr="00C744CB">
        <w:rPr>
          <w:rFonts w:ascii="Times New Roman" w:hAnsi="Times New Roman" w:cs="Times New Roman"/>
          <w:sz w:val="24"/>
          <w:szCs w:val="24"/>
        </w:rPr>
        <w:t>bursary application process.</w:t>
      </w:r>
      <w:r w:rsidR="00957AB2" w:rsidRPr="00C744CB">
        <w:rPr>
          <w:rFonts w:ascii="Times New Roman" w:hAnsi="Times New Roman" w:cs="Times New Roman"/>
          <w:sz w:val="24"/>
          <w:szCs w:val="24"/>
        </w:rPr>
        <w:t xml:space="preserve"> </w:t>
      </w:r>
    </w:p>
    <w:p w14:paraId="25B267EF" w14:textId="77777777" w:rsidR="007F7276" w:rsidRPr="00C744CB" w:rsidRDefault="004A0CB8" w:rsidP="004A0CB8">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744CB">
        <w:rPr>
          <w:rFonts w:ascii="Times New Roman" w:hAnsi="Times New Roman" w:cs="Times New Roman"/>
          <w:sz w:val="24"/>
          <w:szCs w:val="24"/>
        </w:rPr>
        <w:t xml:space="preserve">user-friendly, </w:t>
      </w:r>
      <w:r w:rsidRPr="00C744CB">
        <w:rPr>
          <w:rFonts w:ascii="Times New Roman" w:hAnsi="Times New Roman" w:cs="Times New Roman"/>
          <w:sz w:val="24"/>
          <w:szCs w:val="24"/>
        </w:rPr>
        <w:t xml:space="preserve">convenient and transparent </w:t>
      </w:r>
      <w:r w:rsidR="00FC200A" w:rsidRPr="00C744CB">
        <w:rPr>
          <w:rFonts w:ascii="Times New Roman" w:hAnsi="Times New Roman" w:cs="Times New Roman"/>
          <w:sz w:val="24"/>
          <w:szCs w:val="24"/>
        </w:rPr>
        <w:t xml:space="preserve">bursary management </w:t>
      </w:r>
      <w:r w:rsidRPr="00C744CB">
        <w:rPr>
          <w:rFonts w:ascii="Times New Roman" w:hAnsi="Times New Roman" w:cs="Times New Roman"/>
          <w:sz w:val="24"/>
          <w:szCs w:val="24"/>
        </w:rPr>
        <w:t>system.</w:t>
      </w:r>
    </w:p>
    <w:p w14:paraId="4849F824" w14:textId="77777777" w:rsidR="007F7276" w:rsidRPr="00C744CB" w:rsidRDefault="007F7276">
      <w:pPr>
        <w:rPr>
          <w:rFonts w:ascii="Times New Roman" w:hAnsi="Times New Roman" w:cs="Times New Roman"/>
          <w:sz w:val="24"/>
          <w:szCs w:val="24"/>
        </w:rPr>
      </w:pPr>
      <w:r w:rsidRPr="00C744CB">
        <w:rPr>
          <w:rFonts w:ascii="Times New Roman" w:hAnsi="Times New Roman" w:cs="Times New Roman"/>
          <w:sz w:val="24"/>
          <w:szCs w:val="24"/>
        </w:rPr>
        <w:br w:type="page"/>
      </w:r>
    </w:p>
    <w:p w14:paraId="58C15F62" w14:textId="449A523D" w:rsidR="004A0CB8" w:rsidRPr="00C744CB" w:rsidRDefault="007F7276" w:rsidP="00E211B0">
      <w:pPr>
        <w:pStyle w:val="Heading1"/>
        <w:spacing w:line="360" w:lineRule="auto"/>
        <w:jc w:val="center"/>
        <w:rPr>
          <w:rFonts w:ascii="Times New Roman" w:hAnsi="Times New Roman" w:cs="Times New Roman"/>
          <w:b/>
          <w:color w:val="auto"/>
        </w:rPr>
      </w:pPr>
      <w:bookmarkStart w:id="163" w:name="_Toc83402505"/>
      <w:r w:rsidRPr="00C744CB">
        <w:rPr>
          <w:rFonts w:ascii="Times New Roman" w:hAnsi="Times New Roman" w:cs="Times New Roman"/>
          <w:b/>
          <w:color w:val="auto"/>
        </w:rPr>
        <w:lastRenderedPageBreak/>
        <w:t xml:space="preserve">CHAPTER </w:t>
      </w:r>
      <w:r w:rsidR="00391853" w:rsidRPr="00C744CB">
        <w:rPr>
          <w:rFonts w:ascii="Times New Roman" w:hAnsi="Times New Roman" w:cs="Times New Roman"/>
          <w:b/>
          <w:color w:val="auto"/>
        </w:rPr>
        <w:t>THREE</w:t>
      </w:r>
      <w:bookmarkEnd w:id="163"/>
      <w:r w:rsidR="006F77CC" w:rsidRPr="00C744CB">
        <w:rPr>
          <w:rFonts w:ascii="Times New Roman" w:hAnsi="Times New Roman" w:cs="Times New Roman"/>
          <w:b/>
          <w:color w:val="auto"/>
        </w:rPr>
        <w:t>: METHODOLOGY</w:t>
      </w:r>
    </w:p>
    <w:p w14:paraId="0D75186F" w14:textId="77777777" w:rsidR="00B761AD" w:rsidRPr="00C744CB" w:rsidRDefault="00B761AD" w:rsidP="00B761AD">
      <w:pPr>
        <w:pStyle w:val="Heading2"/>
        <w:rPr>
          <w:rFonts w:ascii="Times New Roman" w:hAnsi="Times New Roman" w:cs="Times New Roman"/>
          <w:b/>
          <w:color w:val="auto"/>
          <w:sz w:val="28"/>
          <w:szCs w:val="28"/>
        </w:rPr>
      </w:pPr>
      <w:bookmarkStart w:id="164" w:name="_Toc83402506"/>
      <w:r w:rsidRPr="00C744CB">
        <w:rPr>
          <w:rFonts w:ascii="Times New Roman" w:hAnsi="Times New Roman" w:cs="Times New Roman"/>
          <w:b/>
          <w:color w:val="auto"/>
          <w:sz w:val="28"/>
          <w:szCs w:val="28"/>
        </w:rPr>
        <w:t>3.1 Introduction</w:t>
      </w:r>
      <w:bookmarkEnd w:id="164"/>
    </w:p>
    <w:p w14:paraId="60370807" w14:textId="77777777" w:rsidR="00B761AD" w:rsidRPr="00C744CB" w:rsidRDefault="00B761AD" w:rsidP="00B761AD">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C744CB">
        <w:rPr>
          <w:rFonts w:ascii="Times New Roman" w:hAnsi="Times New Roman" w:cs="Times New Roman"/>
          <w:sz w:val="24"/>
          <w:szCs w:val="24"/>
        </w:rPr>
        <w:t>Nonfunctional</w:t>
      </w:r>
      <w:r w:rsidRPr="00C744C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C744CB" w:rsidRDefault="00C13711" w:rsidP="0061330B">
      <w:pPr>
        <w:pStyle w:val="Heading2"/>
        <w:spacing w:line="360" w:lineRule="auto"/>
        <w:rPr>
          <w:rFonts w:ascii="Times New Roman" w:hAnsi="Times New Roman" w:cs="Times New Roman"/>
          <w:b/>
          <w:color w:val="auto"/>
          <w:sz w:val="28"/>
          <w:szCs w:val="28"/>
        </w:rPr>
      </w:pPr>
      <w:bookmarkStart w:id="165" w:name="_Toc83402507"/>
      <w:r w:rsidRPr="00C744CB">
        <w:rPr>
          <w:rFonts w:ascii="Times New Roman" w:hAnsi="Times New Roman" w:cs="Times New Roman"/>
          <w:b/>
          <w:color w:val="auto"/>
          <w:sz w:val="28"/>
          <w:szCs w:val="28"/>
        </w:rPr>
        <w:t>3.2 Research Design</w:t>
      </w:r>
      <w:bookmarkEnd w:id="165"/>
    </w:p>
    <w:p w14:paraId="2803E240" w14:textId="77777777" w:rsidR="0024533C" w:rsidRPr="00C744CB" w:rsidRDefault="0024533C" w:rsidP="0061330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Defining the project scope</w:t>
      </w:r>
    </w:p>
    <w:p w14:paraId="2D9346A6"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User requirements gathering and analysis</w:t>
      </w:r>
    </w:p>
    <w:p w14:paraId="060A27F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Prototype functional requirements identification and specification.</w:t>
      </w:r>
    </w:p>
    <w:p w14:paraId="4EAD255F"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Prototyping the web-based Maseno E-Bursary system.</w:t>
      </w:r>
    </w:p>
    <w:p w14:paraId="637F8F24" w14:textId="77777777" w:rsidR="003D5C79" w:rsidRPr="00C744CB" w:rsidRDefault="003D5C79" w:rsidP="00463665">
      <w:pPr>
        <w:pStyle w:val="ListParagraph"/>
        <w:numPr>
          <w:ilvl w:val="0"/>
          <w:numId w:val="21"/>
        </w:numPr>
        <w:spacing w:line="360" w:lineRule="auto"/>
        <w:rPr>
          <w:rFonts w:ascii="Times New Roman" w:hAnsi="Times New Roman" w:cs="Times New Roman"/>
          <w:sz w:val="24"/>
          <w:szCs w:val="24"/>
        </w:rPr>
      </w:pPr>
      <w:r w:rsidRPr="00C744CB">
        <w:rPr>
          <w:rFonts w:ascii="Times New Roman" w:hAnsi="Times New Roman" w:cs="Times New Roman"/>
          <w:sz w:val="24"/>
          <w:szCs w:val="24"/>
        </w:rPr>
        <w:t>Testing of the prototype.</w:t>
      </w:r>
    </w:p>
    <w:p w14:paraId="2FA34BEB" w14:textId="77777777" w:rsidR="004E1E98" w:rsidRPr="00C744CB" w:rsidRDefault="004E1E98" w:rsidP="00822522">
      <w:pPr>
        <w:pStyle w:val="Heading2"/>
        <w:rPr>
          <w:rFonts w:ascii="Times New Roman" w:hAnsi="Times New Roman" w:cs="Times New Roman"/>
          <w:b/>
          <w:color w:val="auto"/>
        </w:rPr>
      </w:pPr>
      <w:bookmarkStart w:id="166" w:name="_Toc83402508"/>
      <w:r w:rsidRPr="00C744CB">
        <w:rPr>
          <w:rFonts w:ascii="Times New Roman" w:hAnsi="Times New Roman" w:cs="Times New Roman"/>
          <w:b/>
          <w:color w:val="auto"/>
        </w:rPr>
        <w:t>3.3 Population of the Study</w:t>
      </w:r>
      <w:bookmarkEnd w:id="166"/>
    </w:p>
    <w:p w14:paraId="26A4492B" w14:textId="77777777" w:rsidR="009E24F1" w:rsidRPr="00C744CB" w:rsidRDefault="002634F8" w:rsidP="00974E5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population of this study will entail the SOMU bursary management staff that includes the SOMU officials, the </w:t>
      </w:r>
      <w:r w:rsidR="00974E5B" w:rsidRPr="00C744CB">
        <w:rPr>
          <w:rFonts w:ascii="Times New Roman" w:hAnsi="Times New Roman" w:cs="Times New Roman"/>
          <w:sz w:val="24"/>
          <w:szCs w:val="24"/>
        </w:rPr>
        <w:t>administration staff and then Maseno University students</w:t>
      </w:r>
      <w:r w:rsidR="00D26E49" w:rsidRPr="00C744CB">
        <w:rPr>
          <w:rFonts w:ascii="Times New Roman" w:hAnsi="Times New Roman" w:cs="Times New Roman"/>
          <w:sz w:val="24"/>
          <w:szCs w:val="24"/>
        </w:rPr>
        <w:t xml:space="preserve"> who have had applied for the SOMU bursary before and those who have not yet applied for the bursary. </w:t>
      </w:r>
      <w:r w:rsidR="006554ED" w:rsidRPr="00C744CB">
        <w:rPr>
          <w:rFonts w:ascii="Times New Roman" w:hAnsi="Times New Roman" w:cs="Times New Roman"/>
          <w:sz w:val="24"/>
          <w:szCs w:val="24"/>
        </w:rPr>
        <w:t xml:space="preserve">The total population is expected to consist of hundred people: five SOMU officials, five administration staff, </w:t>
      </w:r>
      <w:r w:rsidR="00BA78E2" w:rsidRPr="00C744CB">
        <w:rPr>
          <w:rFonts w:ascii="Times New Roman" w:hAnsi="Times New Roman" w:cs="Times New Roman"/>
          <w:sz w:val="24"/>
          <w:szCs w:val="24"/>
        </w:rPr>
        <w:t xml:space="preserve">forty five </w:t>
      </w:r>
      <w:r w:rsidR="008C281A" w:rsidRPr="00C744CB">
        <w:rPr>
          <w:rFonts w:ascii="Times New Roman" w:hAnsi="Times New Roman" w:cs="Times New Roman"/>
          <w:sz w:val="24"/>
          <w:szCs w:val="24"/>
        </w:rPr>
        <w:t xml:space="preserve">students who have had applied for the SOMU bursary before and </w:t>
      </w:r>
      <w:r w:rsidR="000D250D" w:rsidRPr="00C744CB">
        <w:rPr>
          <w:rFonts w:ascii="Times New Roman" w:hAnsi="Times New Roman" w:cs="Times New Roman"/>
          <w:sz w:val="24"/>
          <w:szCs w:val="24"/>
        </w:rPr>
        <w:t>forty five</w:t>
      </w:r>
      <w:r w:rsidR="008C281A" w:rsidRPr="00C744CB">
        <w:rPr>
          <w:rFonts w:ascii="Times New Roman" w:hAnsi="Times New Roman" w:cs="Times New Roman"/>
          <w:sz w:val="24"/>
          <w:szCs w:val="24"/>
        </w:rPr>
        <w:t xml:space="preserve"> students who have not yet applied for the bursary. </w:t>
      </w:r>
      <w:r w:rsidR="002956AD" w:rsidRPr="00C744C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C744CB">
        <w:rPr>
          <w:rFonts w:ascii="Times New Roman" w:hAnsi="Times New Roman" w:cs="Times New Roman"/>
          <w:sz w:val="24"/>
          <w:szCs w:val="24"/>
        </w:rPr>
        <w:t xml:space="preserve">s school accounts conveniently and with transparency. </w:t>
      </w:r>
    </w:p>
    <w:p w14:paraId="0797C573" w14:textId="77777777" w:rsidR="0057123F" w:rsidRPr="00C744CB" w:rsidRDefault="009E24F1" w:rsidP="0057123F">
      <w:pPr>
        <w:pStyle w:val="Heading2"/>
        <w:spacing w:line="360" w:lineRule="auto"/>
        <w:rPr>
          <w:rFonts w:ascii="Times New Roman" w:hAnsi="Times New Roman" w:cs="Times New Roman"/>
          <w:b/>
          <w:color w:val="auto"/>
          <w:sz w:val="28"/>
          <w:szCs w:val="28"/>
        </w:rPr>
      </w:pPr>
      <w:bookmarkStart w:id="167" w:name="_Toc83402509"/>
      <w:r w:rsidRPr="00C744CB">
        <w:rPr>
          <w:rFonts w:ascii="Times New Roman" w:hAnsi="Times New Roman" w:cs="Times New Roman"/>
          <w:b/>
          <w:color w:val="auto"/>
          <w:sz w:val="28"/>
          <w:szCs w:val="28"/>
        </w:rPr>
        <w:lastRenderedPageBreak/>
        <w:t>3.4 Sampling</w:t>
      </w:r>
      <w:bookmarkEnd w:id="167"/>
    </w:p>
    <w:p w14:paraId="647E838C" w14:textId="77777777" w:rsidR="00B761AD" w:rsidRPr="00C744CB" w:rsidRDefault="0057123F" w:rsidP="0057123F">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C744C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EndPr/>
        <w:sdtContent>
          <w:r w:rsidR="00BA6C26" w:rsidRPr="00C744CB">
            <w:rPr>
              <w:rFonts w:ascii="Times New Roman" w:hAnsi="Times New Roman" w:cs="Times New Roman"/>
              <w:sz w:val="24"/>
              <w:szCs w:val="24"/>
            </w:rPr>
            <w:fldChar w:fldCharType="begin"/>
          </w:r>
          <w:r w:rsidR="00BA6C26" w:rsidRPr="00C744CB">
            <w:rPr>
              <w:rFonts w:ascii="Times New Roman" w:hAnsi="Times New Roman" w:cs="Times New Roman"/>
              <w:sz w:val="24"/>
              <w:szCs w:val="24"/>
            </w:rPr>
            <w:instrText xml:space="preserve"> CITATION Ton07 \l 1033 </w:instrText>
          </w:r>
          <w:r w:rsidR="00BA6C26" w:rsidRPr="00C744CB">
            <w:rPr>
              <w:rFonts w:ascii="Times New Roman" w:hAnsi="Times New Roman" w:cs="Times New Roman"/>
              <w:sz w:val="24"/>
              <w:szCs w:val="24"/>
            </w:rPr>
            <w:fldChar w:fldCharType="separate"/>
          </w:r>
          <w:r w:rsidR="00BA6C26" w:rsidRPr="00C744CB">
            <w:rPr>
              <w:rFonts w:ascii="Times New Roman" w:hAnsi="Times New Roman" w:cs="Times New Roman"/>
              <w:noProof/>
              <w:sz w:val="24"/>
              <w:szCs w:val="24"/>
            </w:rPr>
            <w:t>(Tongco, 2007)</w:t>
          </w:r>
          <w:r w:rsidR="00BA6C26" w:rsidRPr="00C744CB">
            <w:rPr>
              <w:rFonts w:ascii="Times New Roman" w:hAnsi="Times New Roman" w:cs="Times New Roman"/>
              <w:sz w:val="24"/>
              <w:szCs w:val="24"/>
            </w:rPr>
            <w:fldChar w:fldCharType="end"/>
          </w:r>
        </w:sdtContent>
      </w:sdt>
      <w:r w:rsidRPr="00C744CB">
        <w:rPr>
          <w:rFonts w:ascii="Times New Roman" w:hAnsi="Times New Roman" w:cs="Times New Roman"/>
          <w:sz w:val="24"/>
          <w:szCs w:val="24"/>
        </w:rPr>
        <w:t xml:space="preserve">. This study will identify individuals that interact directly with the current </w:t>
      </w:r>
      <w:r w:rsidR="00FB0DCF"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to identify the requirement, the procedures, the challenges and the workflow </w:t>
      </w:r>
      <w:r w:rsidR="004F0661" w:rsidRPr="00C744C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C744CB" w:rsidRDefault="009F383C" w:rsidP="009F383C">
      <w:pPr>
        <w:pStyle w:val="Heading2"/>
        <w:spacing w:line="360" w:lineRule="auto"/>
        <w:rPr>
          <w:rFonts w:ascii="Times New Roman" w:hAnsi="Times New Roman" w:cs="Times New Roman"/>
          <w:b/>
          <w:color w:val="auto"/>
          <w:sz w:val="28"/>
          <w:szCs w:val="28"/>
        </w:rPr>
      </w:pPr>
      <w:bookmarkStart w:id="168" w:name="_Toc83402510"/>
      <w:r w:rsidRPr="00C744CB">
        <w:rPr>
          <w:rFonts w:ascii="Times New Roman" w:hAnsi="Times New Roman" w:cs="Times New Roman"/>
          <w:b/>
          <w:color w:val="auto"/>
          <w:sz w:val="28"/>
          <w:szCs w:val="28"/>
        </w:rPr>
        <w:t>3.5 Sample Size</w:t>
      </w:r>
      <w:bookmarkEnd w:id="168"/>
    </w:p>
    <w:p w14:paraId="0B70701A" w14:textId="77777777" w:rsidR="009F383C" w:rsidRPr="00C744CB" w:rsidRDefault="009F383C" w:rsidP="009F383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EndPr/>
        <w:sdtContent>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CITATION Mug03 \l 1033 </w:instrText>
          </w:r>
          <w:r w:rsidRPr="00C744CB">
            <w:rPr>
              <w:rFonts w:ascii="Times New Roman" w:hAnsi="Times New Roman" w:cs="Times New Roman"/>
              <w:sz w:val="24"/>
              <w:szCs w:val="24"/>
            </w:rPr>
            <w:fldChar w:fldCharType="separate"/>
          </w:r>
          <w:r w:rsidRPr="00C744CB">
            <w:rPr>
              <w:rFonts w:ascii="Times New Roman" w:hAnsi="Times New Roman" w:cs="Times New Roman"/>
              <w:noProof/>
              <w:sz w:val="24"/>
              <w:szCs w:val="24"/>
            </w:rPr>
            <w:t>(Mugenda, 2003)</w:t>
          </w:r>
          <w:r w:rsidRPr="00C744CB">
            <w:rPr>
              <w:rFonts w:ascii="Times New Roman" w:hAnsi="Times New Roman" w:cs="Times New Roman"/>
              <w:sz w:val="24"/>
              <w:szCs w:val="24"/>
            </w:rPr>
            <w:fldChar w:fldCharType="end"/>
          </w:r>
        </w:sdtContent>
      </w:sdt>
      <w:r w:rsidR="00E41138"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C744CB">
        <w:rPr>
          <w:rFonts w:ascii="Times New Roman" w:hAnsi="Times New Roman" w:cs="Times New Roman"/>
          <w:sz w:val="24"/>
          <w:szCs w:val="24"/>
        </w:rPr>
        <w:t>bursary management</w:t>
      </w:r>
      <w:r w:rsidRPr="00C744CB">
        <w:rPr>
          <w:rFonts w:ascii="Times New Roman" w:hAnsi="Times New Roman" w:cs="Times New Roman"/>
          <w:sz w:val="24"/>
          <w:szCs w:val="24"/>
        </w:rPr>
        <w:t xml:space="preserve"> system in </w:t>
      </w:r>
      <w:r w:rsidR="00412512" w:rsidRPr="00C744CB">
        <w:rPr>
          <w:rFonts w:ascii="Times New Roman" w:hAnsi="Times New Roman" w:cs="Times New Roman"/>
          <w:sz w:val="24"/>
          <w:szCs w:val="24"/>
        </w:rPr>
        <w:t xml:space="preserve">Maseno </w:t>
      </w:r>
      <w:r w:rsidR="00C75C64" w:rsidRPr="00C744CB">
        <w:rPr>
          <w:rFonts w:ascii="Times New Roman" w:hAnsi="Times New Roman" w:cs="Times New Roman"/>
          <w:sz w:val="24"/>
          <w:szCs w:val="24"/>
        </w:rPr>
        <w:t>University, Kenya</w:t>
      </w:r>
      <w:r w:rsidR="0041251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and the entities that interact with it. The sampling size is to be aimed at </w:t>
      </w:r>
      <w:r w:rsidR="00EF5A1C" w:rsidRPr="00C744CB">
        <w:rPr>
          <w:rFonts w:ascii="Times New Roman" w:hAnsi="Times New Roman" w:cs="Times New Roman"/>
          <w:sz w:val="24"/>
          <w:szCs w:val="24"/>
        </w:rPr>
        <w:t>100</w:t>
      </w:r>
      <w:r w:rsidRPr="00C744CB">
        <w:rPr>
          <w:rFonts w:ascii="Times New Roman" w:hAnsi="Times New Roman" w:cs="Times New Roman"/>
          <w:sz w:val="24"/>
          <w:szCs w:val="24"/>
        </w:rPr>
        <w:t xml:space="preserve"> individuals distributed</w:t>
      </w:r>
      <w:r w:rsidR="005B7D7E" w:rsidRPr="00C744CB">
        <w:rPr>
          <w:rFonts w:ascii="Times New Roman" w:hAnsi="Times New Roman" w:cs="Times New Roman"/>
          <w:sz w:val="24"/>
          <w:szCs w:val="24"/>
        </w:rPr>
        <w:t xml:space="preserve"> in ratio</w:t>
      </w:r>
      <w:r w:rsidRPr="00C744CB">
        <w:rPr>
          <w:rFonts w:ascii="Times New Roman" w:hAnsi="Times New Roman" w:cs="Times New Roman"/>
          <w:sz w:val="24"/>
          <w:szCs w:val="24"/>
        </w:rPr>
        <w:t xml:space="preserve"> among the individuals that interact with the current </w:t>
      </w:r>
      <w:r w:rsidR="004D2F49" w:rsidRPr="00C744CB">
        <w:rPr>
          <w:rFonts w:ascii="Times New Roman" w:hAnsi="Times New Roman" w:cs="Times New Roman"/>
          <w:sz w:val="24"/>
          <w:szCs w:val="24"/>
        </w:rPr>
        <w:t>SOMU bursary management system</w:t>
      </w:r>
      <w:r w:rsidRPr="00C744CB">
        <w:rPr>
          <w:rFonts w:ascii="Times New Roman" w:hAnsi="Times New Roman" w:cs="Times New Roman"/>
          <w:sz w:val="24"/>
          <w:szCs w:val="24"/>
        </w:rPr>
        <w:t xml:space="preserve"> in </w:t>
      </w:r>
      <w:r w:rsidR="004D2F49" w:rsidRPr="00C744CB">
        <w:rPr>
          <w:rFonts w:ascii="Times New Roman" w:hAnsi="Times New Roman" w:cs="Times New Roman"/>
          <w:sz w:val="24"/>
          <w:szCs w:val="24"/>
        </w:rPr>
        <w:t>Maseno University</w:t>
      </w:r>
      <w:r w:rsidRPr="00C744CB">
        <w:rPr>
          <w:rFonts w:ascii="Times New Roman" w:hAnsi="Times New Roman" w:cs="Times New Roman"/>
          <w:sz w:val="24"/>
          <w:szCs w:val="24"/>
        </w:rPr>
        <w:t>. As mentioned above in the population of study,</w:t>
      </w:r>
      <w:r w:rsidR="00DE3BDE" w:rsidRPr="00C744CB">
        <w:rPr>
          <w:rFonts w:ascii="Times New Roman" w:hAnsi="Times New Roman" w:cs="Times New Roman"/>
          <w:sz w:val="24"/>
          <w:szCs w:val="24"/>
        </w:rPr>
        <w:t xml:space="preserve"> the population of this study involves the SOMU bursary management staff  that includes</w:t>
      </w:r>
      <w:r w:rsidRPr="00C744CB">
        <w:rPr>
          <w:rFonts w:ascii="Times New Roman" w:hAnsi="Times New Roman" w:cs="Times New Roman"/>
          <w:sz w:val="24"/>
          <w:szCs w:val="24"/>
        </w:rPr>
        <w:t xml:space="preserve"> </w:t>
      </w:r>
      <w:r w:rsidR="00D24FEF" w:rsidRPr="00C744C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Therefore </w:t>
      </w:r>
      <w:r w:rsidR="005A4C2E" w:rsidRPr="00C744CB">
        <w:rPr>
          <w:rFonts w:ascii="Times New Roman" w:hAnsi="Times New Roman" w:cs="Times New Roman"/>
          <w:sz w:val="24"/>
          <w:szCs w:val="24"/>
        </w:rPr>
        <w:t xml:space="preserve">there </w:t>
      </w:r>
      <w:r w:rsidR="005D4A34" w:rsidRPr="00C744CB">
        <w:rPr>
          <w:rFonts w:ascii="Times New Roman" w:hAnsi="Times New Roman" w:cs="Times New Roman"/>
          <w:sz w:val="24"/>
          <w:szCs w:val="24"/>
        </w:rPr>
        <w:t>5</w:t>
      </w:r>
      <w:r w:rsidRPr="00C744CB">
        <w:rPr>
          <w:rFonts w:ascii="Times New Roman" w:hAnsi="Times New Roman" w:cs="Times New Roman"/>
          <w:sz w:val="24"/>
          <w:szCs w:val="24"/>
        </w:rPr>
        <w:t xml:space="preserve"> </w:t>
      </w:r>
      <w:r w:rsidR="004D448D" w:rsidRPr="00C744CB">
        <w:rPr>
          <w:rFonts w:ascii="Times New Roman" w:hAnsi="Times New Roman" w:cs="Times New Roman"/>
          <w:sz w:val="24"/>
          <w:szCs w:val="24"/>
        </w:rPr>
        <w:t>SOMU officials,</w:t>
      </w:r>
      <w:r w:rsidR="00401143" w:rsidRPr="00C744CB">
        <w:rPr>
          <w:rFonts w:ascii="Times New Roman" w:hAnsi="Times New Roman" w:cs="Times New Roman"/>
          <w:sz w:val="24"/>
          <w:szCs w:val="24"/>
        </w:rPr>
        <w:t xml:space="preserve"> </w:t>
      </w:r>
      <w:r w:rsidR="005F18AA" w:rsidRPr="00C744CB">
        <w:rPr>
          <w:rFonts w:ascii="Times New Roman" w:hAnsi="Times New Roman" w:cs="Times New Roman"/>
          <w:sz w:val="24"/>
          <w:szCs w:val="24"/>
        </w:rPr>
        <w:t>five</w:t>
      </w:r>
      <w:r w:rsidR="004D448D" w:rsidRPr="00C744CB">
        <w:rPr>
          <w:rFonts w:ascii="Times New Roman" w:hAnsi="Times New Roman" w:cs="Times New Roman"/>
          <w:sz w:val="24"/>
          <w:szCs w:val="24"/>
        </w:rPr>
        <w:t xml:space="preserve"> administration staff</w:t>
      </w:r>
      <w:r w:rsidR="009051FC" w:rsidRPr="00C744CB">
        <w:rPr>
          <w:rFonts w:ascii="Times New Roman" w:hAnsi="Times New Roman" w:cs="Times New Roman"/>
          <w:sz w:val="24"/>
          <w:szCs w:val="24"/>
        </w:rPr>
        <w:t xml:space="preserve"> and forty five students who have had applied for the </w:t>
      </w:r>
      <w:r w:rsidR="00097455" w:rsidRPr="00C744CB">
        <w:rPr>
          <w:rFonts w:ascii="Times New Roman" w:hAnsi="Times New Roman" w:cs="Times New Roman"/>
          <w:sz w:val="24"/>
          <w:szCs w:val="24"/>
        </w:rPr>
        <w:t xml:space="preserve">SOMU </w:t>
      </w:r>
      <w:r w:rsidR="009051FC" w:rsidRPr="00C744CB">
        <w:rPr>
          <w:rFonts w:ascii="Times New Roman" w:hAnsi="Times New Roman" w:cs="Times New Roman"/>
          <w:sz w:val="24"/>
          <w:szCs w:val="24"/>
        </w:rPr>
        <w:t>bursary before and forty five other students who have never applied for the SOMU bursary</w:t>
      </w:r>
      <w:r w:rsidRPr="00C744C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3894DCA" w14:textId="77777777" w:rsidR="003D6FB8" w:rsidRPr="00C744CB" w:rsidRDefault="003D6FB8" w:rsidP="003D6FB8">
      <w:pPr>
        <w:pStyle w:val="Heading2"/>
        <w:spacing w:line="360" w:lineRule="auto"/>
        <w:rPr>
          <w:rFonts w:ascii="Times New Roman" w:hAnsi="Times New Roman" w:cs="Times New Roman"/>
          <w:b/>
          <w:color w:val="auto"/>
          <w:sz w:val="28"/>
          <w:szCs w:val="28"/>
        </w:rPr>
      </w:pPr>
      <w:bookmarkStart w:id="169" w:name="_Toc83402511"/>
      <w:r w:rsidRPr="00C744CB">
        <w:rPr>
          <w:rFonts w:ascii="Times New Roman" w:hAnsi="Times New Roman" w:cs="Times New Roman"/>
          <w:b/>
          <w:color w:val="auto"/>
          <w:sz w:val="28"/>
          <w:szCs w:val="28"/>
        </w:rPr>
        <w:t>3.6 System Requirements and Environment</w:t>
      </w:r>
      <w:bookmarkEnd w:id="169"/>
    </w:p>
    <w:p w14:paraId="757A2EFF" w14:textId="77777777" w:rsidR="003D6FB8" w:rsidRPr="00C744CB" w:rsidRDefault="008C0449" w:rsidP="003D6FB8">
      <w:pPr>
        <w:spacing w:line="360" w:lineRule="auto"/>
        <w:rPr>
          <w:rFonts w:ascii="Times New Roman" w:hAnsi="Times New Roman" w:cs="Times New Roman"/>
          <w:sz w:val="24"/>
          <w:szCs w:val="24"/>
        </w:rPr>
      </w:pPr>
      <w:r w:rsidRPr="00C744C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6B69ED23" w14:textId="77777777" w:rsidR="00901B28" w:rsidRPr="00C744CB" w:rsidRDefault="00901B28">
      <w:pPr>
        <w:rPr>
          <w:rFonts w:ascii="Times New Roman" w:hAnsi="Times New Roman" w:cs="Times New Roman"/>
          <w:b/>
          <w:sz w:val="26"/>
          <w:szCs w:val="26"/>
        </w:rPr>
      </w:pPr>
      <w:r w:rsidRPr="00C744CB">
        <w:rPr>
          <w:rFonts w:ascii="Times New Roman" w:hAnsi="Times New Roman" w:cs="Times New Roman"/>
          <w:b/>
          <w:sz w:val="26"/>
          <w:szCs w:val="26"/>
        </w:rPr>
        <w:br w:type="page"/>
      </w:r>
    </w:p>
    <w:p w14:paraId="59BB4555" w14:textId="77777777" w:rsidR="00901B28" w:rsidRPr="00C744CB" w:rsidRDefault="00901B28" w:rsidP="00835C5E">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lastRenderedPageBreak/>
        <w:t>Minimum System requirements for users</w:t>
      </w:r>
    </w:p>
    <w:p w14:paraId="005FC432" w14:textId="77777777" w:rsidR="00EB397C"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Mobile phone or tablet running Android or iOS.</w:t>
      </w:r>
    </w:p>
    <w:p w14:paraId="74F65E5E" w14:textId="77777777" w:rsidR="00835C5E" w:rsidRPr="00C744CB" w:rsidRDefault="00835C5E"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3G or 4G connectivity.</w:t>
      </w:r>
    </w:p>
    <w:p w14:paraId="2A8F42CC" w14:textId="77777777" w:rsidR="0056392B" w:rsidRPr="00C744CB" w:rsidRDefault="0056392B" w:rsidP="00835C5E">
      <w:pPr>
        <w:pStyle w:val="ListParagraph"/>
        <w:numPr>
          <w:ilvl w:val="0"/>
          <w:numId w:val="22"/>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1D179D"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55025DB5" w14:textId="77777777" w:rsidR="00873850" w:rsidRPr="00C744CB" w:rsidRDefault="00873850" w:rsidP="00873850">
      <w:pPr>
        <w:spacing w:after="0" w:line="360" w:lineRule="auto"/>
        <w:rPr>
          <w:rFonts w:ascii="Times New Roman" w:hAnsi="Times New Roman" w:cs="Times New Roman"/>
          <w:b/>
          <w:sz w:val="26"/>
          <w:szCs w:val="26"/>
        </w:rPr>
      </w:pPr>
      <w:r w:rsidRPr="00C744C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C744CB" w:rsidRDefault="00674CC7"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A </w:t>
      </w:r>
      <w:r w:rsidR="00E47CF7" w:rsidRPr="00C744CB">
        <w:rPr>
          <w:rFonts w:ascii="Times New Roman" w:hAnsi="Times New Roman" w:cs="Times New Roman"/>
          <w:sz w:val="24"/>
          <w:szCs w:val="24"/>
        </w:rPr>
        <w:t>desktop computer or laptop</w:t>
      </w:r>
      <w:r w:rsidR="00873850" w:rsidRPr="00C744CB">
        <w:rPr>
          <w:rFonts w:ascii="Times New Roman" w:hAnsi="Times New Roman" w:cs="Times New Roman"/>
          <w:sz w:val="24"/>
          <w:szCs w:val="24"/>
        </w:rPr>
        <w:t>.</w:t>
      </w:r>
    </w:p>
    <w:p w14:paraId="47067FB2"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Internet connectivity, Wi-Fi or Ethernet connection</w:t>
      </w:r>
    </w:p>
    <w:p w14:paraId="5F5D9B0A" w14:textId="77777777" w:rsidR="00873850" w:rsidRPr="00C744CB" w:rsidRDefault="00873850" w:rsidP="00873850">
      <w:pPr>
        <w:pStyle w:val="ListParagraph"/>
        <w:numPr>
          <w:ilvl w:val="0"/>
          <w:numId w:val="23"/>
        </w:num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Browser application such as Google Chrome, Mozilla Firefox, Safari browser or Opera Mini that can execute and has </w:t>
      </w:r>
      <w:r w:rsidR="00D8616A" w:rsidRPr="00C744CB">
        <w:rPr>
          <w:rFonts w:ascii="Times New Roman" w:hAnsi="Times New Roman" w:cs="Times New Roman"/>
          <w:sz w:val="24"/>
          <w:szCs w:val="24"/>
        </w:rPr>
        <w:t>JavaScript</w:t>
      </w:r>
      <w:r w:rsidRPr="00C744CB">
        <w:rPr>
          <w:rFonts w:ascii="Times New Roman" w:hAnsi="Times New Roman" w:cs="Times New Roman"/>
          <w:sz w:val="24"/>
          <w:szCs w:val="24"/>
        </w:rPr>
        <w:t xml:space="preserve"> enabled.</w:t>
      </w:r>
    </w:p>
    <w:p w14:paraId="2511C47F" w14:textId="77777777" w:rsidR="00214AD9" w:rsidRPr="00C744CB" w:rsidRDefault="00850744" w:rsidP="00C637A5">
      <w:pPr>
        <w:pStyle w:val="Heading2"/>
        <w:spacing w:line="360" w:lineRule="auto"/>
        <w:rPr>
          <w:rFonts w:ascii="Times New Roman" w:hAnsi="Times New Roman" w:cs="Times New Roman"/>
          <w:b/>
          <w:color w:val="auto"/>
          <w:sz w:val="28"/>
          <w:szCs w:val="28"/>
        </w:rPr>
      </w:pPr>
      <w:r w:rsidRPr="00C744CB">
        <w:rPr>
          <w:rFonts w:ascii="Times New Roman" w:hAnsi="Times New Roman" w:cs="Times New Roman"/>
          <w:b/>
          <w:color w:val="auto"/>
          <w:sz w:val="28"/>
          <w:szCs w:val="28"/>
        </w:rPr>
        <w:t xml:space="preserve"> </w:t>
      </w:r>
      <w:bookmarkStart w:id="170" w:name="_Toc83402512"/>
      <w:r w:rsidR="00214AD9" w:rsidRPr="00C744CB">
        <w:rPr>
          <w:rFonts w:ascii="Times New Roman" w:hAnsi="Times New Roman" w:cs="Times New Roman"/>
          <w:b/>
          <w:color w:val="auto"/>
          <w:sz w:val="28"/>
          <w:szCs w:val="28"/>
        </w:rPr>
        <w:t>3.7 Prototype Design</w:t>
      </w:r>
      <w:bookmarkEnd w:id="170"/>
    </w:p>
    <w:p w14:paraId="35AC0B43" w14:textId="77777777" w:rsidR="00D669B9" w:rsidRPr="00C744CB" w:rsidRDefault="00F16651" w:rsidP="00F16651">
      <w:pPr>
        <w:spacing w:line="360" w:lineRule="auto"/>
        <w:rPr>
          <w:rFonts w:ascii="Times New Roman" w:hAnsi="Times New Roman" w:cs="Times New Roman"/>
          <w:sz w:val="24"/>
          <w:szCs w:val="24"/>
        </w:rPr>
      </w:pPr>
      <w:r w:rsidRPr="00C744C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C744CB" w:rsidRDefault="009002A9" w:rsidP="009002A9">
      <w:pPr>
        <w:pStyle w:val="Heading3"/>
        <w:spacing w:line="360" w:lineRule="auto"/>
        <w:rPr>
          <w:rFonts w:ascii="Times New Roman" w:hAnsi="Times New Roman" w:cs="Times New Roman"/>
          <w:b/>
          <w:color w:val="auto"/>
          <w:sz w:val="26"/>
          <w:szCs w:val="26"/>
        </w:rPr>
      </w:pPr>
      <w:bookmarkStart w:id="171" w:name="_Toc83402513"/>
      <w:r w:rsidRPr="00C744CB">
        <w:rPr>
          <w:rFonts w:ascii="Times New Roman" w:hAnsi="Times New Roman" w:cs="Times New Roman"/>
          <w:b/>
          <w:color w:val="auto"/>
          <w:sz w:val="26"/>
          <w:szCs w:val="26"/>
        </w:rPr>
        <w:t>3.7.1 Requirement Gathering and Analysis</w:t>
      </w:r>
      <w:bookmarkEnd w:id="171"/>
    </w:p>
    <w:p w14:paraId="345C39CD" w14:textId="77777777" w:rsidR="009002A9" w:rsidRPr="00C744CB" w:rsidRDefault="004E138F" w:rsidP="00C963C7">
      <w:pPr>
        <w:spacing w:line="360" w:lineRule="auto"/>
        <w:rPr>
          <w:rFonts w:ascii="Times New Roman" w:hAnsi="Times New Roman" w:cs="Times New Roman"/>
          <w:sz w:val="24"/>
          <w:szCs w:val="24"/>
        </w:rPr>
      </w:pPr>
      <w:r w:rsidRPr="00C744C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744CB">
        <w:rPr>
          <w:rFonts w:ascii="Times New Roman" w:hAnsi="Times New Roman" w:cs="Times New Roman"/>
          <w:sz w:val="24"/>
          <w:szCs w:val="24"/>
        </w:rPr>
        <w:t>.</w:t>
      </w:r>
    </w:p>
    <w:p w14:paraId="51222C7D" w14:textId="77777777" w:rsidR="00C963C7" w:rsidRPr="00C744CB" w:rsidRDefault="00C963C7" w:rsidP="00C963C7">
      <w:pPr>
        <w:spacing w:line="360" w:lineRule="auto"/>
        <w:rPr>
          <w:rFonts w:ascii="Times New Roman" w:hAnsi="Times New Roman" w:cs="Times New Roman"/>
          <w:b/>
          <w:sz w:val="24"/>
          <w:szCs w:val="24"/>
        </w:rPr>
      </w:pPr>
      <w:r w:rsidRPr="00C744CB">
        <w:rPr>
          <w:rFonts w:ascii="Times New Roman" w:hAnsi="Times New Roman" w:cs="Times New Roman"/>
          <w:b/>
          <w:sz w:val="26"/>
          <w:szCs w:val="26"/>
        </w:rPr>
        <w:t>Primary Data Sources</w:t>
      </w:r>
    </w:p>
    <w:p w14:paraId="27118809" w14:textId="77777777" w:rsidR="009117BF" w:rsidRPr="00C744CB" w:rsidRDefault="009117BF" w:rsidP="00C963C7">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Structured Online Questionnaires</w:t>
      </w:r>
    </w:p>
    <w:p w14:paraId="669C85D4" w14:textId="77777777" w:rsidR="009117BF" w:rsidRPr="00C744CB" w:rsidRDefault="008E12CC"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t>
      </w:r>
      <w:r w:rsidRPr="00C744CB">
        <w:rPr>
          <w:rFonts w:ascii="Times New Roman" w:hAnsi="Times New Roman" w:cs="Times New Roman"/>
          <w:sz w:val="24"/>
          <w:szCs w:val="24"/>
        </w:rPr>
        <w:lastRenderedPageBreak/>
        <w:t>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C744CB" w:rsidRDefault="00EC771B"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Open Interviews</w:t>
      </w:r>
    </w:p>
    <w:p w14:paraId="751488E8" w14:textId="77777777" w:rsidR="00EC771B" w:rsidRPr="00C744CB" w:rsidRDefault="00290AAE" w:rsidP="008E12CC">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C744CB" w:rsidRDefault="00A06C28" w:rsidP="008E12C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Secondary data sources </w:t>
      </w:r>
    </w:p>
    <w:p w14:paraId="1FA847C4" w14:textId="77777777" w:rsidR="00700FCD"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77777777" w:rsidR="00A06C28" w:rsidRPr="00C744CB" w:rsidRDefault="00A06C28" w:rsidP="00A06C28">
      <w:pPr>
        <w:spacing w:line="360" w:lineRule="auto"/>
        <w:rPr>
          <w:rFonts w:ascii="Times New Roman" w:hAnsi="Times New Roman" w:cs="Times New Roman"/>
          <w:sz w:val="24"/>
          <w:szCs w:val="24"/>
        </w:rPr>
      </w:pPr>
      <w:r w:rsidRPr="00C744C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p>
    <w:p w14:paraId="49ABC21D" w14:textId="77777777" w:rsidR="00BD3456" w:rsidRPr="00C744CB" w:rsidRDefault="00BD3456" w:rsidP="004C5064">
      <w:pPr>
        <w:pStyle w:val="Heading3"/>
        <w:rPr>
          <w:rFonts w:ascii="Times New Roman" w:hAnsi="Times New Roman" w:cs="Times New Roman"/>
          <w:b/>
          <w:color w:val="auto"/>
          <w:sz w:val="28"/>
          <w:szCs w:val="28"/>
        </w:rPr>
      </w:pPr>
      <w:bookmarkStart w:id="172" w:name="_Toc83402514"/>
      <w:r w:rsidRPr="00C744CB">
        <w:rPr>
          <w:rFonts w:ascii="Times New Roman" w:hAnsi="Times New Roman" w:cs="Times New Roman"/>
          <w:b/>
          <w:color w:val="auto"/>
          <w:sz w:val="28"/>
          <w:szCs w:val="28"/>
        </w:rPr>
        <w:t>3.7.2</w:t>
      </w:r>
      <w:r w:rsidR="004C5064" w:rsidRPr="00C744CB">
        <w:rPr>
          <w:rFonts w:ascii="Times New Roman" w:hAnsi="Times New Roman" w:cs="Times New Roman"/>
          <w:b/>
          <w:color w:val="auto"/>
          <w:sz w:val="28"/>
          <w:szCs w:val="28"/>
        </w:rPr>
        <w:t xml:space="preserve"> </w:t>
      </w:r>
      <w:r w:rsidRPr="00C744CB">
        <w:rPr>
          <w:rFonts w:ascii="Times New Roman" w:hAnsi="Times New Roman" w:cs="Times New Roman"/>
          <w:b/>
          <w:color w:val="auto"/>
          <w:sz w:val="28"/>
          <w:szCs w:val="28"/>
        </w:rPr>
        <w:t>User Requirements Modelling</w:t>
      </w:r>
      <w:bookmarkEnd w:id="172"/>
    </w:p>
    <w:p w14:paraId="5D42B48A" w14:textId="77777777" w:rsidR="00BD3456" w:rsidRPr="00C744CB" w:rsidRDefault="004C5064" w:rsidP="00DD69EB">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t>3.7.2.1</w:t>
      </w:r>
      <w:r w:rsidR="00BD3456" w:rsidRPr="00C744CB">
        <w:rPr>
          <w:rFonts w:ascii="Times New Roman" w:hAnsi="Times New Roman" w:cs="Times New Roman"/>
          <w:b/>
          <w:color w:val="auto"/>
          <w:sz w:val="24"/>
          <w:szCs w:val="24"/>
        </w:rPr>
        <w:t xml:space="preserve"> Use Case Modelling</w:t>
      </w:r>
    </w:p>
    <w:p w14:paraId="63150273" w14:textId="77777777" w:rsidR="00035138" w:rsidRPr="00C744CB" w:rsidRDefault="00012064"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use case </w:t>
      </w:r>
      <w:r w:rsidR="00B920A3" w:rsidRPr="00C744CB">
        <w:rPr>
          <w:rFonts w:ascii="Times New Roman" w:hAnsi="Times New Roman" w:cs="Times New Roman"/>
          <w:sz w:val="24"/>
          <w:szCs w:val="24"/>
        </w:rPr>
        <w:t xml:space="preserve">(figure 1.1) </w:t>
      </w:r>
      <w:r w:rsidRPr="00C744CB">
        <w:rPr>
          <w:rFonts w:ascii="Times New Roman" w:hAnsi="Times New Roman" w:cs="Times New Roman"/>
          <w:sz w:val="24"/>
          <w:szCs w:val="24"/>
        </w:rPr>
        <w:t xml:space="preserve">has three actors: primary </w:t>
      </w:r>
      <w:r w:rsidR="006D3390" w:rsidRPr="00C744CB">
        <w:rPr>
          <w:rFonts w:ascii="Times New Roman" w:hAnsi="Times New Roman" w:cs="Times New Roman"/>
          <w:sz w:val="24"/>
          <w:szCs w:val="24"/>
        </w:rPr>
        <w:t>actor</w:t>
      </w:r>
      <w:r w:rsidRPr="00C744CB">
        <w:rPr>
          <w:rFonts w:ascii="Times New Roman" w:hAnsi="Times New Roman" w:cs="Times New Roman"/>
          <w:sz w:val="24"/>
          <w:szCs w:val="24"/>
        </w:rPr>
        <w:t xml:space="preserve"> (student), the </w:t>
      </w:r>
      <w:r w:rsidR="00C30A1A" w:rsidRPr="00C744CB">
        <w:rPr>
          <w:rFonts w:ascii="Times New Roman" w:hAnsi="Times New Roman" w:cs="Times New Roman"/>
          <w:sz w:val="24"/>
          <w:szCs w:val="24"/>
        </w:rPr>
        <w:t xml:space="preserve">administration staff actor </w:t>
      </w:r>
      <w:r w:rsidR="00B359D5" w:rsidRPr="00C744CB">
        <w:rPr>
          <w:rFonts w:ascii="Times New Roman" w:hAnsi="Times New Roman" w:cs="Times New Roman"/>
          <w:sz w:val="24"/>
          <w:szCs w:val="24"/>
        </w:rPr>
        <w:t>and the system</w:t>
      </w:r>
      <w:r w:rsidR="00A50A80" w:rsidRPr="00C744CB">
        <w:rPr>
          <w:rFonts w:ascii="Times New Roman" w:hAnsi="Times New Roman" w:cs="Times New Roman"/>
          <w:sz w:val="24"/>
          <w:szCs w:val="24"/>
        </w:rPr>
        <w:t xml:space="preserve"> actor</w:t>
      </w:r>
      <w:r w:rsidR="00B359D5" w:rsidRPr="00C744CB">
        <w:rPr>
          <w:rFonts w:ascii="Times New Roman" w:hAnsi="Times New Roman" w:cs="Times New Roman"/>
          <w:sz w:val="24"/>
          <w:szCs w:val="24"/>
        </w:rPr>
        <w:t>.</w:t>
      </w:r>
    </w:p>
    <w:p w14:paraId="380BDA55" w14:textId="77777777" w:rsidR="001B53CF" w:rsidRPr="00C744CB" w:rsidRDefault="001B53CF" w:rsidP="000351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C744C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C744C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C744CB" w:rsidRDefault="0048357B" w:rsidP="00F96387">
      <w:pPr>
        <w:spacing w:line="360" w:lineRule="auto"/>
        <w:rPr>
          <w:ins w:id="173" w:author="Chamwama" w:date="2021-09-23T21:20:00Z"/>
          <w:rFonts w:ascii="Times New Roman" w:hAnsi="Times New Roman" w:cs="Times New Roman"/>
          <w:sz w:val="24"/>
          <w:szCs w:val="24"/>
        </w:rPr>
      </w:pPr>
      <w:r w:rsidRPr="00C744CB">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sidRPr="00C744CB">
        <w:rPr>
          <w:rFonts w:ascii="Times New Roman" w:hAnsi="Times New Roman" w:cs="Times New Roman"/>
          <w:sz w:val="24"/>
          <w:szCs w:val="24"/>
        </w:rPr>
        <w:t xml:space="preserve">The figure below represents the interactions. </w:t>
      </w:r>
    </w:p>
    <w:p w14:paraId="25995C4C" w14:textId="77777777" w:rsidR="00276C1C" w:rsidRPr="00C744CB" w:rsidRDefault="00276C1C">
      <w:pPr>
        <w:rPr>
          <w:ins w:id="174" w:author="Chamwama" w:date="2021-09-23T21:20:00Z"/>
          <w:rFonts w:ascii="Times New Roman" w:hAnsi="Times New Roman" w:cs="Times New Roman"/>
          <w:sz w:val="24"/>
          <w:szCs w:val="24"/>
        </w:rPr>
      </w:pPr>
      <w:ins w:id="175" w:author="Chamwama" w:date="2021-09-23T21:20:00Z">
        <w:r w:rsidRPr="00C744CB">
          <w:rPr>
            <w:rFonts w:ascii="Times New Roman" w:hAnsi="Times New Roman" w:cs="Times New Roman"/>
            <w:sz w:val="24"/>
            <w:szCs w:val="24"/>
          </w:rPr>
          <w:br w:type="page"/>
        </w:r>
      </w:ins>
    </w:p>
    <w:p w14:paraId="077686AF" w14:textId="77777777" w:rsidR="004844EC" w:rsidRPr="00C744CB" w:rsidRDefault="004844EC" w:rsidP="00F96387">
      <w:pPr>
        <w:spacing w:line="360" w:lineRule="auto"/>
        <w:rPr>
          <w:rFonts w:ascii="Times New Roman" w:hAnsi="Times New Roman" w:cs="Times New Roman"/>
          <w:sz w:val="24"/>
          <w:szCs w:val="24"/>
        </w:rPr>
      </w:pPr>
    </w:p>
    <w:p w14:paraId="6919AE74" w14:textId="77777777" w:rsidR="004844EC" w:rsidRPr="00C744CB" w:rsidRDefault="009E4934" w:rsidP="00035138">
      <w:pPr>
        <w:spacing w:line="360" w:lineRule="auto"/>
        <w:rPr>
          <w:rFonts w:ascii="Times New Roman" w:hAnsi="Times New Roman" w:cs="Times New Roman"/>
          <w:sz w:val="24"/>
          <w:szCs w:val="24"/>
        </w:rPr>
      </w:pPr>
      <w:r w:rsidRPr="00C744C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0164737D" w:rsidR="00276C1C" w:rsidRPr="006756DE" w:rsidRDefault="00276C1C" w:rsidP="009E4934">
                            <w:pPr>
                              <w:pStyle w:val="Caption"/>
                              <w:rPr>
                                <w:rFonts w:ascii="Times New Roman" w:hAnsi="Times New Roman" w:cs="Times New Roman"/>
                                <w:noProof/>
                                <w:sz w:val="24"/>
                                <w:szCs w:val="24"/>
                              </w:rPr>
                            </w:pPr>
                            <w:bookmarkStart w:id="176" w:name="_Toc83402530"/>
                            <w:r>
                              <w:t xml:space="preserve">Figure </w:t>
                            </w:r>
                            <w:r w:rsidR="00784723">
                              <w:fldChar w:fldCharType="begin"/>
                            </w:r>
                            <w:r w:rsidR="00784723">
                              <w:instrText xml:space="preserve"> SEQ Figure \* ARABIC </w:instrText>
                            </w:r>
                            <w:r w:rsidR="00784723">
                              <w:fldChar w:fldCharType="separate"/>
                            </w:r>
                            <w:r w:rsidR="003F0ACE">
                              <w:rPr>
                                <w:noProof/>
                              </w:rPr>
                              <w:t>1</w:t>
                            </w:r>
                            <w:r w:rsidR="00784723">
                              <w:rPr>
                                <w:noProof/>
                              </w:rPr>
                              <w:fldChar w:fldCharType="end"/>
                            </w:r>
                            <w:r>
                              <w:t xml:space="preserve"> Use Case Diagram</w:t>
                            </w:r>
                            <w:bookmarkEnd w:id="1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0164737D" w:rsidR="00276C1C" w:rsidRPr="006756DE" w:rsidRDefault="00276C1C" w:rsidP="009E4934">
                      <w:pPr>
                        <w:pStyle w:val="Caption"/>
                        <w:rPr>
                          <w:rFonts w:ascii="Times New Roman" w:hAnsi="Times New Roman" w:cs="Times New Roman"/>
                          <w:noProof/>
                          <w:sz w:val="24"/>
                          <w:szCs w:val="24"/>
                        </w:rPr>
                      </w:pPr>
                      <w:bookmarkStart w:id="177" w:name="_Toc83402530"/>
                      <w:r>
                        <w:t xml:space="preserve">Figure </w:t>
                      </w:r>
                      <w:r w:rsidR="00784723">
                        <w:fldChar w:fldCharType="begin"/>
                      </w:r>
                      <w:r w:rsidR="00784723">
                        <w:instrText xml:space="preserve"> SEQ Figure \* ARABIC </w:instrText>
                      </w:r>
                      <w:r w:rsidR="00784723">
                        <w:fldChar w:fldCharType="separate"/>
                      </w:r>
                      <w:r w:rsidR="003F0ACE">
                        <w:rPr>
                          <w:noProof/>
                        </w:rPr>
                        <w:t>1</w:t>
                      </w:r>
                      <w:r w:rsidR="00784723">
                        <w:rPr>
                          <w:noProof/>
                        </w:rPr>
                        <w:fldChar w:fldCharType="end"/>
                      </w:r>
                      <w:r>
                        <w:t xml:space="preserve"> Use Case Diagram</w:t>
                      </w:r>
                      <w:bookmarkEnd w:id="177"/>
                    </w:p>
                  </w:txbxContent>
                </v:textbox>
              </v:shape>
            </w:pict>
          </mc:Fallback>
        </mc:AlternateContent>
      </w:r>
      <w:r w:rsidR="009E73B1" w:rsidRPr="00C744C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276C1C" w:rsidRPr="004844EC" w:rsidRDefault="00276C1C"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276C1C" w:rsidRPr="004844EC" w:rsidRDefault="00276C1C"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276C1C" w:rsidRPr="004844EC" w:rsidRDefault="00276C1C"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276C1C" w:rsidRPr="004844EC" w:rsidRDefault="00276C1C"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276C1C" w:rsidRPr="004844EC" w:rsidRDefault="00276C1C"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276C1C" w:rsidRPr="004844EC" w:rsidRDefault="00276C1C"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276C1C" w:rsidRPr="008E651D" w:rsidRDefault="00276C1C"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276C1C" w:rsidRPr="008E651D" w:rsidRDefault="00276C1C"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276C1C" w:rsidRPr="008E651D" w:rsidRDefault="00276C1C"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276C1C" w:rsidRPr="004844EC" w:rsidRDefault="00276C1C"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276C1C" w:rsidRPr="000A378C" w:rsidRDefault="00276C1C"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276C1C" w:rsidRPr="008E651D" w:rsidRDefault="00276C1C"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276C1C" w:rsidRPr="004844EC" w:rsidRDefault="00276C1C"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276C1C" w:rsidRPr="004844EC" w:rsidRDefault="00276C1C"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276C1C" w:rsidRPr="004844EC" w:rsidRDefault="00276C1C"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276C1C" w:rsidRPr="004844EC" w:rsidRDefault="00276C1C"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276C1C" w:rsidRPr="004844EC" w:rsidRDefault="00276C1C"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276C1C" w:rsidRPr="004844EC" w:rsidRDefault="00276C1C"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276C1C" w:rsidRPr="008E651D" w:rsidRDefault="00276C1C"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276C1C" w:rsidRPr="008E651D" w:rsidRDefault="00276C1C"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276C1C" w:rsidRPr="008E651D" w:rsidRDefault="00276C1C"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276C1C" w:rsidRPr="008E651D" w:rsidRDefault="00276C1C"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276C1C" w:rsidRPr="008E651D" w:rsidRDefault="00276C1C"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276C1C" w:rsidRPr="004844EC" w:rsidRDefault="00276C1C"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276C1C" w:rsidRPr="000A378C" w:rsidRDefault="00276C1C"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276C1C" w:rsidRPr="008E651D" w:rsidRDefault="00276C1C"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C744CB" w:rsidRDefault="006D3390" w:rsidP="00035138">
      <w:pPr>
        <w:spacing w:line="360" w:lineRule="auto"/>
        <w:rPr>
          <w:rFonts w:ascii="Times New Roman" w:hAnsi="Times New Roman" w:cs="Times New Roman"/>
          <w:sz w:val="24"/>
          <w:szCs w:val="24"/>
        </w:rPr>
      </w:pPr>
    </w:p>
    <w:p w14:paraId="435804C3" w14:textId="77777777" w:rsidR="004F1CBD" w:rsidRPr="00C744CB" w:rsidRDefault="004F1CBD" w:rsidP="003D6FB8">
      <w:pPr>
        <w:spacing w:line="360" w:lineRule="auto"/>
        <w:rPr>
          <w:rFonts w:ascii="Times New Roman" w:hAnsi="Times New Roman" w:cs="Times New Roman"/>
          <w:sz w:val="24"/>
          <w:szCs w:val="24"/>
        </w:rPr>
      </w:pPr>
    </w:p>
    <w:p w14:paraId="22BB8F5F" w14:textId="77777777" w:rsidR="00901B28" w:rsidRPr="00C744CB" w:rsidRDefault="00901B28" w:rsidP="003D6FB8">
      <w:pPr>
        <w:spacing w:line="360" w:lineRule="auto"/>
        <w:rPr>
          <w:rFonts w:ascii="Times New Roman" w:hAnsi="Times New Roman" w:cs="Times New Roman"/>
          <w:b/>
          <w:sz w:val="26"/>
          <w:szCs w:val="26"/>
        </w:rPr>
      </w:pPr>
    </w:p>
    <w:p w14:paraId="107803E2" w14:textId="77777777" w:rsidR="009F383C" w:rsidRPr="00C744CB" w:rsidRDefault="004045E4" w:rsidP="009E4934">
      <w:pPr>
        <w:pStyle w:val="Caption"/>
        <w:rPr>
          <w:rFonts w:ascii="Times New Roman" w:hAnsi="Times New Roman" w:cs="Times New Roman"/>
          <w:i w:val="0"/>
          <w:color w:val="auto"/>
          <w:sz w:val="24"/>
          <w:szCs w:val="24"/>
        </w:rPr>
      </w:pPr>
      <w:r w:rsidRPr="00C744CB">
        <w:rPr>
          <w:rFonts w:ascii="Times New Roman" w:hAnsi="Times New Roman" w:cs="Times New Roman"/>
          <w:color w:val="auto"/>
        </w:rPr>
        <w:t xml:space="preserve">Figure 1. </w:t>
      </w:r>
      <w:r w:rsidR="009F383C" w:rsidRPr="00C744CB">
        <w:rPr>
          <w:rFonts w:ascii="Times New Roman" w:hAnsi="Times New Roman" w:cs="Times New Roman"/>
          <w:color w:val="auto"/>
          <w:sz w:val="24"/>
          <w:szCs w:val="24"/>
        </w:rPr>
        <w:br w:type="page"/>
      </w:r>
    </w:p>
    <w:p w14:paraId="6739BCCE" w14:textId="77777777" w:rsidR="0033516C" w:rsidRPr="00C744CB" w:rsidRDefault="0033516C">
      <w:pPr>
        <w:rPr>
          <w:rFonts w:ascii="Times New Roman" w:hAnsi="Times New Roman" w:cs="Times New Roman"/>
          <w:sz w:val="24"/>
          <w:szCs w:val="24"/>
        </w:rPr>
      </w:pPr>
      <w:r w:rsidRPr="00C744CB">
        <w:rPr>
          <w:rFonts w:ascii="Times New Roman" w:hAnsi="Times New Roman" w:cs="Times New Roman"/>
          <w:sz w:val="24"/>
          <w:szCs w:val="24"/>
        </w:rPr>
        <w:lastRenderedPageBreak/>
        <w:t>To ease the understanding of the use case diagram drawn above, we will use a table</w:t>
      </w:r>
      <w:r w:rsidR="003617C5" w:rsidRPr="00C744C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C744CB" w14:paraId="4279BD3D" w14:textId="77777777" w:rsidTr="003617C5">
        <w:tc>
          <w:tcPr>
            <w:tcW w:w="4675" w:type="dxa"/>
          </w:tcPr>
          <w:p w14:paraId="2D0D2485"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Actor</w:t>
            </w:r>
          </w:p>
        </w:tc>
        <w:tc>
          <w:tcPr>
            <w:tcW w:w="4675" w:type="dxa"/>
          </w:tcPr>
          <w:p w14:paraId="6C3EDB8E" w14:textId="77777777" w:rsidR="003617C5" w:rsidRPr="00C744CB" w:rsidRDefault="003617C5">
            <w:pPr>
              <w:rPr>
                <w:rFonts w:ascii="Times New Roman" w:hAnsi="Times New Roman" w:cs="Times New Roman"/>
                <w:b/>
                <w:sz w:val="24"/>
                <w:szCs w:val="24"/>
              </w:rPr>
            </w:pPr>
            <w:r w:rsidRPr="00C744CB">
              <w:rPr>
                <w:rFonts w:ascii="Times New Roman" w:hAnsi="Times New Roman" w:cs="Times New Roman"/>
                <w:b/>
                <w:sz w:val="24"/>
                <w:szCs w:val="24"/>
              </w:rPr>
              <w:t>Use Case</w:t>
            </w:r>
          </w:p>
        </w:tc>
      </w:tr>
      <w:tr w:rsidR="003B1094" w:rsidRPr="00C744CB" w14:paraId="4AC03C2F" w14:textId="77777777" w:rsidTr="003617C5">
        <w:tc>
          <w:tcPr>
            <w:tcW w:w="4675" w:type="dxa"/>
          </w:tcPr>
          <w:p w14:paraId="535DA14E"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4A020680"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5557B31D" w14:textId="77777777" w:rsidTr="003617C5">
        <w:tc>
          <w:tcPr>
            <w:tcW w:w="4675" w:type="dxa"/>
          </w:tcPr>
          <w:p w14:paraId="4BD1AF31"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 xml:space="preserve">Student </w:t>
            </w:r>
          </w:p>
        </w:tc>
        <w:tc>
          <w:tcPr>
            <w:tcW w:w="4675" w:type="dxa"/>
          </w:tcPr>
          <w:p w14:paraId="463AB5A7"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 xml:space="preserve">Request login </w:t>
            </w:r>
          </w:p>
        </w:tc>
      </w:tr>
      <w:tr w:rsidR="003B1094" w:rsidRPr="00C744CB" w14:paraId="344492CA" w14:textId="77777777" w:rsidTr="003617C5">
        <w:tc>
          <w:tcPr>
            <w:tcW w:w="4675" w:type="dxa"/>
          </w:tcPr>
          <w:p w14:paraId="207F4B82" w14:textId="77777777" w:rsidR="003617C5" w:rsidRPr="00C744CB" w:rsidRDefault="003617C5">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4E808A40" w14:textId="77777777" w:rsidR="003617C5" w:rsidRPr="00C744CB" w:rsidRDefault="003617C5" w:rsidP="00AB7BA6">
            <w:pPr>
              <w:rPr>
                <w:rFonts w:ascii="Times New Roman" w:hAnsi="Times New Roman" w:cs="Times New Roman"/>
                <w:sz w:val="24"/>
                <w:szCs w:val="24"/>
              </w:rPr>
            </w:pPr>
            <w:r w:rsidRPr="00C744CB">
              <w:rPr>
                <w:rFonts w:ascii="Times New Roman" w:hAnsi="Times New Roman" w:cs="Times New Roman"/>
                <w:sz w:val="24"/>
                <w:szCs w:val="24"/>
              </w:rPr>
              <w:t>A</w:t>
            </w:r>
            <w:r w:rsidR="00AB7BA6" w:rsidRPr="00C744CB">
              <w:rPr>
                <w:rFonts w:ascii="Times New Roman" w:hAnsi="Times New Roman" w:cs="Times New Roman"/>
                <w:sz w:val="24"/>
                <w:szCs w:val="24"/>
              </w:rPr>
              <w:t>uthenticate login request</w:t>
            </w:r>
          </w:p>
        </w:tc>
      </w:tr>
      <w:tr w:rsidR="003B1094" w:rsidRPr="00C744CB" w14:paraId="3131D23D" w14:textId="77777777" w:rsidTr="003617C5">
        <w:tc>
          <w:tcPr>
            <w:tcW w:w="4675" w:type="dxa"/>
          </w:tcPr>
          <w:p w14:paraId="45C02B8B" w14:textId="77777777" w:rsidR="003617C5"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Student</w:t>
            </w:r>
          </w:p>
        </w:tc>
        <w:tc>
          <w:tcPr>
            <w:tcW w:w="4675" w:type="dxa"/>
          </w:tcPr>
          <w:p w14:paraId="78535D5E" w14:textId="77777777" w:rsidR="003617C5"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50A814E0" w14:textId="77777777" w:rsidTr="003617C5">
        <w:tc>
          <w:tcPr>
            <w:tcW w:w="4675" w:type="dxa"/>
          </w:tcPr>
          <w:p w14:paraId="5F5B47FF"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Staff</w:t>
            </w:r>
          </w:p>
        </w:tc>
        <w:tc>
          <w:tcPr>
            <w:tcW w:w="4675" w:type="dxa"/>
          </w:tcPr>
          <w:p w14:paraId="4BE5F9AC"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DBD9D02" w14:textId="77777777" w:rsidTr="003617C5">
        <w:tc>
          <w:tcPr>
            <w:tcW w:w="4675" w:type="dxa"/>
          </w:tcPr>
          <w:p w14:paraId="5B35A399" w14:textId="77777777" w:rsidR="00AB7BA6" w:rsidRPr="00C744CB" w:rsidRDefault="00AB7BA6">
            <w:pPr>
              <w:rPr>
                <w:rFonts w:ascii="Times New Roman" w:hAnsi="Times New Roman" w:cs="Times New Roman"/>
                <w:sz w:val="24"/>
                <w:szCs w:val="24"/>
              </w:rPr>
            </w:pPr>
            <w:r w:rsidRPr="00C744CB">
              <w:rPr>
                <w:rFonts w:ascii="Times New Roman" w:hAnsi="Times New Roman" w:cs="Times New Roman"/>
                <w:sz w:val="24"/>
                <w:szCs w:val="24"/>
              </w:rPr>
              <w:t>System</w:t>
            </w:r>
          </w:p>
        </w:tc>
        <w:tc>
          <w:tcPr>
            <w:tcW w:w="4675" w:type="dxa"/>
          </w:tcPr>
          <w:p w14:paraId="33D216B3" w14:textId="77777777" w:rsidR="00AB7BA6" w:rsidRPr="00C744CB" w:rsidRDefault="00AB7BA6" w:rsidP="00AB7BA6">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73330C6C" w14:textId="77777777" w:rsidTr="003617C5">
        <w:tc>
          <w:tcPr>
            <w:tcW w:w="4675" w:type="dxa"/>
          </w:tcPr>
          <w:p w14:paraId="0E3D1040" w14:textId="77777777" w:rsidR="00AB7BA6" w:rsidRPr="00C744CB" w:rsidRDefault="00B62E85">
            <w:pPr>
              <w:rPr>
                <w:rFonts w:ascii="Times New Roman" w:hAnsi="Times New Roman" w:cs="Times New Roman"/>
                <w:sz w:val="24"/>
                <w:szCs w:val="24"/>
              </w:rPr>
            </w:pPr>
            <w:r w:rsidRPr="00C744CB">
              <w:rPr>
                <w:rFonts w:ascii="Times New Roman" w:hAnsi="Times New Roman" w:cs="Times New Roman"/>
                <w:sz w:val="24"/>
                <w:szCs w:val="24"/>
              </w:rPr>
              <w:t>Student and Staff</w:t>
            </w:r>
          </w:p>
        </w:tc>
        <w:tc>
          <w:tcPr>
            <w:tcW w:w="4675" w:type="dxa"/>
          </w:tcPr>
          <w:p w14:paraId="57A51568" w14:textId="77777777" w:rsidR="00AB7BA6" w:rsidRPr="00C744CB" w:rsidRDefault="00B62E85" w:rsidP="00AB7BA6">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bl>
    <w:p w14:paraId="08707CAE" w14:textId="1B5B7D3A" w:rsidR="003617C5" w:rsidRPr="00C744CB" w:rsidRDefault="009E73B1" w:rsidP="009E73B1">
      <w:pPr>
        <w:pStyle w:val="Caption"/>
        <w:rPr>
          <w:rFonts w:ascii="Times New Roman" w:hAnsi="Times New Roman" w:cs="Times New Roman"/>
          <w:color w:val="auto"/>
          <w:sz w:val="24"/>
          <w:szCs w:val="24"/>
        </w:rPr>
      </w:pPr>
      <w:bookmarkStart w:id="178" w:name="_Toc83115706"/>
      <w:bookmarkStart w:id="179" w:name="_Toc8340254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simplification table</w:t>
      </w:r>
      <w:bookmarkEnd w:id="178"/>
      <w:bookmarkEnd w:id="179"/>
    </w:p>
    <w:p w14:paraId="5E6BD2FC" w14:textId="77777777" w:rsidR="00ED1999" w:rsidRPr="00C744CB" w:rsidRDefault="006B437D">
      <w:pPr>
        <w:rPr>
          <w:rFonts w:ascii="Times New Roman" w:hAnsi="Times New Roman" w:cs="Times New Roman"/>
          <w:sz w:val="24"/>
          <w:szCs w:val="24"/>
        </w:rPr>
      </w:pPr>
      <w:r w:rsidRPr="00C744CB">
        <w:rPr>
          <w:rFonts w:ascii="Times New Roman" w:hAnsi="Times New Roman" w:cs="Times New Roman"/>
          <w:sz w:val="24"/>
          <w:szCs w:val="24"/>
        </w:rPr>
        <w:t>The student use case will deal with registering and making a login request, a task initiated by the student.</w:t>
      </w:r>
      <w:r w:rsidR="00B30201" w:rsidRPr="00C744CB">
        <w:rPr>
          <w:rFonts w:ascii="Times New Roman" w:hAnsi="Times New Roman" w:cs="Times New Roman"/>
          <w:sz w:val="24"/>
          <w:szCs w:val="24"/>
        </w:rPr>
        <w:t xml:space="preserve"> This will require the user to click on a button to send the login request on the webpage. </w:t>
      </w:r>
      <w:r w:rsidR="00997496" w:rsidRPr="00C744CB">
        <w:rPr>
          <w:rFonts w:ascii="Times New Roman" w:hAnsi="Times New Roman" w:cs="Times New Roman"/>
          <w:sz w:val="24"/>
          <w:szCs w:val="24"/>
        </w:rPr>
        <w:t xml:space="preserve">The student will login with some predefined details such as their names, registration number and email </w:t>
      </w:r>
      <w:r w:rsidR="00B920A3" w:rsidRPr="00C744CB">
        <w:rPr>
          <w:rFonts w:ascii="Times New Roman" w:hAnsi="Times New Roman" w:cs="Times New Roman"/>
          <w:sz w:val="24"/>
          <w:szCs w:val="24"/>
        </w:rPr>
        <w:t xml:space="preserve">address. </w:t>
      </w:r>
      <w:r w:rsidR="00173219" w:rsidRPr="00C744CB">
        <w:rPr>
          <w:rFonts w:ascii="Times New Roman" w:hAnsi="Times New Roman" w:cs="Times New Roman"/>
          <w:sz w:val="24"/>
          <w:szCs w:val="24"/>
        </w:rPr>
        <w:t xml:space="preserve">The system use case then authenticates the login request and if </w:t>
      </w:r>
      <w:r w:rsidR="008E227E" w:rsidRPr="00C744CB">
        <w:rPr>
          <w:rFonts w:ascii="Times New Roman" w:hAnsi="Times New Roman" w:cs="Times New Roman"/>
          <w:sz w:val="24"/>
          <w:szCs w:val="24"/>
        </w:rPr>
        <w:t>the request is valid, the student</w:t>
      </w:r>
      <w:r w:rsidR="00F50AF5" w:rsidRPr="00C744CB">
        <w:rPr>
          <w:rFonts w:ascii="Times New Roman" w:hAnsi="Times New Roman" w:cs="Times New Roman"/>
          <w:sz w:val="24"/>
          <w:szCs w:val="24"/>
        </w:rPr>
        <w:t xml:space="preserve"> is logged in</w:t>
      </w:r>
      <w:r w:rsidR="007676CA" w:rsidRPr="00C744CB">
        <w:rPr>
          <w:rFonts w:ascii="Times New Roman" w:hAnsi="Times New Roman" w:cs="Times New Roman"/>
          <w:sz w:val="24"/>
          <w:szCs w:val="24"/>
        </w:rPr>
        <w:t>, a task initiated by the system automatically</w:t>
      </w:r>
      <w:r w:rsidR="00F50AF5" w:rsidRPr="00C744CB">
        <w:rPr>
          <w:rFonts w:ascii="Times New Roman" w:hAnsi="Times New Roman" w:cs="Times New Roman"/>
          <w:sz w:val="24"/>
          <w:szCs w:val="24"/>
        </w:rPr>
        <w:t xml:space="preserve">. </w:t>
      </w:r>
      <w:r w:rsidR="002149AC" w:rsidRPr="00C744CB">
        <w:rPr>
          <w:rFonts w:ascii="Times New Roman" w:hAnsi="Times New Roman" w:cs="Times New Roman"/>
          <w:sz w:val="24"/>
          <w:szCs w:val="24"/>
        </w:rPr>
        <w:t xml:space="preserve">The student the make a bursary application, a task initiated by the student. </w:t>
      </w:r>
      <w:r w:rsidR="007F47EF" w:rsidRPr="00C744C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C744CB">
        <w:rPr>
          <w:rFonts w:ascii="Times New Roman" w:hAnsi="Times New Roman" w:cs="Times New Roman"/>
          <w:sz w:val="24"/>
          <w:szCs w:val="24"/>
        </w:rPr>
        <w:t>Both the staff and student use case are then abl</w:t>
      </w:r>
      <w:r w:rsidR="004173E3" w:rsidRPr="00C744CB">
        <w:rPr>
          <w:rFonts w:ascii="Times New Roman" w:hAnsi="Times New Roman" w:cs="Times New Roman"/>
          <w:sz w:val="24"/>
          <w:szCs w:val="24"/>
        </w:rPr>
        <w:t xml:space="preserve">e to view the generated reports. </w:t>
      </w:r>
    </w:p>
    <w:p w14:paraId="6989FB17" w14:textId="77777777" w:rsidR="0033516C" w:rsidRPr="00C744CB" w:rsidRDefault="00B920A3">
      <w:pPr>
        <w:rPr>
          <w:rFonts w:ascii="Times New Roman" w:hAnsi="Times New Roman" w:cs="Times New Roman"/>
          <w:sz w:val="24"/>
          <w:szCs w:val="24"/>
        </w:rPr>
      </w:pPr>
      <w:r w:rsidRPr="00C744CB">
        <w:rPr>
          <w:rFonts w:ascii="Times New Roman" w:hAnsi="Times New Roman" w:cs="Times New Roman"/>
          <w:sz w:val="24"/>
          <w:szCs w:val="24"/>
        </w:rPr>
        <w:t>The first use case is describe</w:t>
      </w:r>
      <w:r w:rsidR="009255C8" w:rsidRPr="00C744CB">
        <w:rPr>
          <w:rFonts w:ascii="Times New Roman" w:hAnsi="Times New Roman" w:cs="Times New Roman"/>
          <w:sz w:val="24"/>
          <w:szCs w:val="24"/>
        </w:rPr>
        <w:t>d</w:t>
      </w:r>
      <w:r w:rsidRPr="00C744CB">
        <w:rPr>
          <w:rFonts w:ascii="Times New Roman" w:hAnsi="Times New Roman" w:cs="Times New Roman"/>
          <w:sz w:val="24"/>
          <w:szCs w:val="24"/>
        </w:rPr>
        <w:t xml:space="preserve"> more in detail in table 2</w:t>
      </w:r>
      <w:r w:rsidR="008B41AE" w:rsidRPr="00C744CB">
        <w:rPr>
          <w:rFonts w:ascii="Times New Roman" w:hAnsi="Times New Roman" w:cs="Times New Roman"/>
          <w:sz w:val="24"/>
          <w:szCs w:val="24"/>
        </w:rPr>
        <w:t xml:space="preserve"> below.</w:t>
      </w:r>
      <w:r w:rsidR="00173219" w:rsidRPr="00C744CB">
        <w:rPr>
          <w:rFonts w:ascii="Times New Roman" w:hAnsi="Times New Roman" w:cs="Times New Roman"/>
          <w:sz w:val="24"/>
          <w:szCs w:val="24"/>
        </w:rPr>
        <w:t xml:space="preserve"> </w:t>
      </w:r>
      <w:r w:rsidR="00CA6B6F" w:rsidRPr="00C744CB">
        <w:rPr>
          <w:rFonts w:ascii="Times New Roman" w:hAnsi="Times New Roman" w:cs="Times New Roman"/>
          <w:sz w:val="24"/>
          <w:szCs w:val="24"/>
        </w:rPr>
        <w:t xml:space="preserve">The </w:t>
      </w:r>
      <w:r w:rsidR="00616AA7" w:rsidRPr="00C744CB">
        <w:rPr>
          <w:rFonts w:ascii="Times New Roman" w:hAnsi="Times New Roman" w:cs="Times New Roman"/>
          <w:sz w:val="24"/>
          <w:szCs w:val="24"/>
        </w:rPr>
        <w:t>second, third, fourth, fifth, sixth and the seventh use cases are described in detail in tables 3</w:t>
      </w:r>
      <w:r w:rsidR="00A7636B" w:rsidRPr="00C744CB">
        <w:rPr>
          <w:rFonts w:ascii="Times New Roman" w:hAnsi="Times New Roman" w:cs="Times New Roman"/>
          <w:sz w:val="24"/>
          <w:szCs w:val="24"/>
        </w:rPr>
        <w:t>, 4, and 5,6,7,8</w:t>
      </w:r>
      <w:r w:rsidR="00616AA7" w:rsidRPr="00C744C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C744CB" w14:paraId="60A37DDC" w14:textId="77777777" w:rsidTr="00F80515">
        <w:tc>
          <w:tcPr>
            <w:tcW w:w="4675" w:type="dxa"/>
          </w:tcPr>
          <w:p w14:paraId="6D72909F"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F2319D9" w14:textId="77777777" w:rsidR="00F66FDE" w:rsidRPr="00C744CB" w:rsidRDefault="00F66FDE" w:rsidP="00F80515">
            <w:pPr>
              <w:rPr>
                <w:rFonts w:ascii="Times New Roman" w:hAnsi="Times New Roman" w:cs="Times New Roman"/>
                <w:b/>
                <w:sz w:val="24"/>
                <w:szCs w:val="24"/>
              </w:rPr>
            </w:pPr>
            <w:r w:rsidRPr="00C744CB">
              <w:rPr>
                <w:rFonts w:ascii="Times New Roman" w:hAnsi="Times New Roman" w:cs="Times New Roman"/>
                <w:b/>
                <w:sz w:val="24"/>
                <w:szCs w:val="24"/>
              </w:rPr>
              <w:t>CASE 1</w:t>
            </w:r>
          </w:p>
        </w:tc>
      </w:tr>
      <w:tr w:rsidR="003B1094" w:rsidRPr="00C744CB" w14:paraId="130B799D" w14:textId="77777777" w:rsidTr="00F80515">
        <w:tc>
          <w:tcPr>
            <w:tcW w:w="4675" w:type="dxa"/>
          </w:tcPr>
          <w:p w14:paraId="7B204D91"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14C9C0E"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Register in the system</w:t>
            </w:r>
          </w:p>
        </w:tc>
      </w:tr>
      <w:tr w:rsidR="003B1094" w:rsidRPr="00C744CB" w14:paraId="78737940" w14:textId="77777777" w:rsidTr="00F80515">
        <w:tc>
          <w:tcPr>
            <w:tcW w:w="4675" w:type="dxa"/>
          </w:tcPr>
          <w:p w14:paraId="3A453C2D"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D225069" w14:textId="77777777" w:rsidR="00F66FDE" w:rsidRPr="00C744CB" w:rsidRDefault="00061C40" w:rsidP="00F80515">
            <w:pPr>
              <w:rPr>
                <w:rFonts w:ascii="Times New Roman" w:hAnsi="Times New Roman" w:cs="Times New Roman"/>
                <w:sz w:val="24"/>
                <w:szCs w:val="24"/>
              </w:rPr>
            </w:pPr>
            <w:r w:rsidRPr="00C744CB">
              <w:rPr>
                <w:rFonts w:ascii="Times New Roman" w:hAnsi="Times New Roman" w:cs="Times New Roman"/>
                <w:sz w:val="24"/>
                <w:szCs w:val="24"/>
              </w:rPr>
              <w:t>Fill a form and click a button to submit registration details</w:t>
            </w:r>
          </w:p>
        </w:tc>
      </w:tr>
      <w:tr w:rsidR="003B1094" w:rsidRPr="00C744CB" w14:paraId="77DC3057" w14:textId="77777777" w:rsidTr="00F80515">
        <w:tc>
          <w:tcPr>
            <w:tcW w:w="4675" w:type="dxa"/>
          </w:tcPr>
          <w:p w14:paraId="00FF736E"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62FBFB1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9390249" w14:textId="77777777" w:rsidTr="00F80515">
        <w:tc>
          <w:tcPr>
            <w:tcW w:w="4675" w:type="dxa"/>
          </w:tcPr>
          <w:p w14:paraId="55376B7F"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4A23C492" w14:textId="77777777" w:rsidR="00F66FDE" w:rsidRPr="00C744CB" w:rsidRDefault="00580D99" w:rsidP="00580D99">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91D283" w14:textId="77777777" w:rsidTr="00F80515">
        <w:tc>
          <w:tcPr>
            <w:tcW w:w="4675" w:type="dxa"/>
          </w:tcPr>
          <w:p w14:paraId="7B197DE9"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C005A38"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115C944D" w14:textId="77777777" w:rsidTr="00F80515">
        <w:tc>
          <w:tcPr>
            <w:tcW w:w="4675" w:type="dxa"/>
          </w:tcPr>
          <w:p w14:paraId="7945BFF5" w14:textId="77777777" w:rsidR="00F66FDE" w:rsidRPr="00C744CB" w:rsidRDefault="00F66F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3E20814" w14:textId="77777777" w:rsidR="00F66FDE" w:rsidRPr="00C744CB" w:rsidRDefault="00F66FD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0462A" w:rsidRPr="00C744CB">
              <w:rPr>
                <w:rFonts w:ascii="Times New Roman" w:hAnsi="Times New Roman" w:cs="Times New Roman"/>
                <w:sz w:val="24"/>
                <w:szCs w:val="24"/>
              </w:rPr>
              <w:t>submits the registration details</w:t>
            </w:r>
          </w:p>
        </w:tc>
      </w:tr>
    </w:tbl>
    <w:p w14:paraId="27B207D2" w14:textId="073B12B2" w:rsidR="00F66FDE" w:rsidRPr="00C744CB" w:rsidRDefault="00CA153F" w:rsidP="00CA153F">
      <w:pPr>
        <w:pStyle w:val="Caption"/>
        <w:rPr>
          <w:rFonts w:ascii="Times New Roman" w:hAnsi="Times New Roman" w:cs="Times New Roman"/>
          <w:color w:val="auto"/>
          <w:sz w:val="24"/>
          <w:szCs w:val="24"/>
        </w:rPr>
      </w:pPr>
      <w:bookmarkStart w:id="180" w:name="_Toc83115707"/>
      <w:bookmarkStart w:id="181" w:name="_Toc8340254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1</w:t>
      </w:r>
      <w:bookmarkEnd w:id="180"/>
      <w:bookmarkEnd w:id="181"/>
    </w:p>
    <w:tbl>
      <w:tblPr>
        <w:tblStyle w:val="TableGrid"/>
        <w:tblW w:w="0" w:type="auto"/>
        <w:tblLook w:val="04A0" w:firstRow="1" w:lastRow="0" w:firstColumn="1" w:lastColumn="0" w:noHBand="0" w:noVBand="1"/>
      </w:tblPr>
      <w:tblGrid>
        <w:gridCol w:w="4675"/>
        <w:gridCol w:w="4675"/>
      </w:tblGrid>
      <w:tr w:rsidR="003B1094" w:rsidRPr="00C744CB" w14:paraId="5BE8BC3B" w14:textId="77777777" w:rsidTr="00D11AC0">
        <w:tc>
          <w:tcPr>
            <w:tcW w:w="4675" w:type="dxa"/>
          </w:tcPr>
          <w:p w14:paraId="73E2BF74" w14:textId="77777777" w:rsidR="00D11AC0" w:rsidRPr="00C744CB" w:rsidRDefault="00D11AC0">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5CD7BFDF" w14:textId="77777777" w:rsidR="00D11AC0" w:rsidRPr="00C744CB" w:rsidRDefault="00F66FDE">
            <w:pPr>
              <w:rPr>
                <w:rFonts w:ascii="Times New Roman" w:hAnsi="Times New Roman" w:cs="Times New Roman"/>
                <w:b/>
                <w:sz w:val="24"/>
                <w:szCs w:val="24"/>
              </w:rPr>
            </w:pPr>
            <w:r w:rsidRPr="00C744CB">
              <w:rPr>
                <w:rFonts w:ascii="Times New Roman" w:hAnsi="Times New Roman" w:cs="Times New Roman"/>
                <w:b/>
                <w:sz w:val="24"/>
                <w:szCs w:val="24"/>
              </w:rPr>
              <w:t>CASE 2</w:t>
            </w:r>
          </w:p>
        </w:tc>
      </w:tr>
      <w:tr w:rsidR="003B1094" w:rsidRPr="00C744CB" w14:paraId="769E0A02" w14:textId="77777777" w:rsidTr="00D11AC0">
        <w:tc>
          <w:tcPr>
            <w:tcW w:w="4675" w:type="dxa"/>
          </w:tcPr>
          <w:p w14:paraId="0A8A04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6BE2CB4C" w14:textId="77777777" w:rsidR="00D11AC0" w:rsidRPr="00C744CB" w:rsidRDefault="00540837">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603D966A" w14:textId="77777777" w:rsidTr="00D11AC0">
        <w:tc>
          <w:tcPr>
            <w:tcW w:w="4675" w:type="dxa"/>
          </w:tcPr>
          <w:p w14:paraId="27F2E20B"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2BD68874" w14:textId="77777777" w:rsidR="00D11AC0" w:rsidRPr="00C744CB" w:rsidRDefault="004032CB">
            <w:pPr>
              <w:rPr>
                <w:rFonts w:ascii="Times New Roman" w:hAnsi="Times New Roman" w:cs="Times New Roman"/>
                <w:sz w:val="24"/>
                <w:szCs w:val="24"/>
              </w:rPr>
            </w:pPr>
            <w:r w:rsidRPr="00C744CB">
              <w:rPr>
                <w:rFonts w:ascii="Times New Roman" w:hAnsi="Times New Roman" w:cs="Times New Roman"/>
                <w:sz w:val="24"/>
                <w:szCs w:val="24"/>
              </w:rPr>
              <w:t xml:space="preserve">Click a button on the web </w:t>
            </w:r>
            <w:r w:rsidR="004A586E" w:rsidRPr="00C744CB">
              <w:rPr>
                <w:rFonts w:ascii="Times New Roman" w:hAnsi="Times New Roman" w:cs="Times New Roman"/>
                <w:sz w:val="24"/>
                <w:szCs w:val="24"/>
              </w:rPr>
              <w:t>page that</w:t>
            </w:r>
            <w:r w:rsidRPr="00C744CB">
              <w:rPr>
                <w:rFonts w:ascii="Times New Roman" w:hAnsi="Times New Roman" w:cs="Times New Roman"/>
                <w:sz w:val="24"/>
                <w:szCs w:val="24"/>
              </w:rPr>
              <w:t xml:space="preserve"> automatically makes a login request.</w:t>
            </w:r>
          </w:p>
        </w:tc>
      </w:tr>
      <w:tr w:rsidR="003B1094" w:rsidRPr="00C744CB" w14:paraId="7669D2CC" w14:textId="77777777" w:rsidTr="00D11AC0">
        <w:tc>
          <w:tcPr>
            <w:tcW w:w="4675" w:type="dxa"/>
          </w:tcPr>
          <w:p w14:paraId="35C05D4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FC6BDBD"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Student</w:t>
            </w:r>
          </w:p>
        </w:tc>
      </w:tr>
      <w:tr w:rsidR="003B1094" w:rsidRPr="00C744CB" w14:paraId="56D4DF8A" w14:textId="77777777" w:rsidTr="00D11AC0">
        <w:tc>
          <w:tcPr>
            <w:tcW w:w="4675" w:type="dxa"/>
          </w:tcPr>
          <w:p w14:paraId="54C8E5D4"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3A25CA76"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The user is registered on the system</w:t>
            </w:r>
          </w:p>
        </w:tc>
      </w:tr>
      <w:tr w:rsidR="003B1094" w:rsidRPr="00C744CB" w14:paraId="63778AEC" w14:textId="77777777" w:rsidTr="00D11AC0">
        <w:tc>
          <w:tcPr>
            <w:tcW w:w="4675" w:type="dxa"/>
          </w:tcPr>
          <w:p w14:paraId="3F90A6B2"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2B57D448" w14:textId="77777777" w:rsidR="00D11AC0" w:rsidRPr="00C744CB" w:rsidRDefault="004A586E">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E462CFC" w14:textId="77777777" w:rsidTr="00D11AC0">
        <w:tc>
          <w:tcPr>
            <w:tcW w:w="4675" w:type="dxa"/>
          </w:tcPr>
          <w:p w14:paraId="7C19657C" w14:textId="77777777" w:rsidR="00D11AC0" w:rsidRPr="00C744CB" w:rsidRDefault="00D11AC0">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75573982" w14:textId="77777777" w:rsidR="00D11AC0" w:rsidRPr="00C744CB" w:rsidRDefault="004A586E" w:rsidP="00CA153F">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D62C30" w:rsidRPr="00C744CB">
              <w:rPr>
                <w:rFonts w:ascii="Times New Roman" w:hAnsi="Times New Roman" w:cs="Times New Roman"/>
                <w:sz w:val="24"/>
                <w:szCs w:val="24"/>
              </w:rPr>
              <w:t>makes the login request</w:t>
            </w:r>
          </w:p>
        </w:tc>
      </w:tr>
    </w:tbl>
    <w:p w14:paraId="553883A8" w14:textId="1ED25649" w:rsidR="00F66FDE" w:rsidRPr="00C744CB" w:rsidRDefault="00CA153F" w:rsidP="00B95C62">
      <w:pPr>
        <w:pStyle w:val="Caption"/>
        <w:rPr>
          <w:rFonts w:ascii="Times New Roman" w:hAnsi="Times New Roman" w:cs="Times New Roman"/>
          <w:color w:val="auto"/>
        </w:rPr>
      </w:pPr>
      <w:bookmarkStart w:id="182" w:name="_Toc83115708"/>
      <w:bookmarkStart w:id="183" w:name="_Toc8340254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2</w:t>
      </w:r>
      <w:bookmarkEnd w:id="182"/>
      <w:bookmarkEnd w:id="183"/>
    </w:p>
    <w:tbl>
      <w:tblPr>
        <w:tblStyle w:val="TableGrid"/>
        <w:tblW w:w="0" w:type="auto"/>
        <w:tblLook w:val="04A0" w:firstRow="1" w:lastRow="0" w:firstColumn="1" w:lastColumn="0" w:noHBand="0" w:noVBand="1"/>
      </w:tblPr>
      <w:tblGrid>
        <w:gridCol w:w="4675"/>
        <w:gridCol w:w="4675"/>
      </w:tblGrid>
      <w:tr w:rsidR="003B1094" w:rsidRPr="00C744CB" w14:paraId="0C43B7CF" w14:textId="77777777" w:rsidTr="00540837">
        <w:tc>
          <w:tcPr>
            <w:tcW w:w="4675" w:type="dxa"/>
          </w:tcPr>
          <w:p w14:paraId="741FA223" w14:textId="77777777" w:rsidR="00540837" w:rsidRPr="00C744CB" w:rsidRDefault="00540837"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7C9C1E4F" w14:textId="77777777" w:rsidR="00540837" w:rsidRPr="00C744CB" w:rsidRDefault="00CA153F" w:rsidP="00F80515">
            <w:pPr>
              <w:rPr>
                <w:rFonts w:ascii="Times New Roman" w:hAnsi="Times New Roman" w:cs="Times New Roman"/>
                <w:b/>
                <w:sz w:val="24"/>
                <w:szCs w:val="24"/>
              </w:rPr>
            </w:pPr>
            <w:r w:rsidRPr="00C744CB">
              <w:rPr>
                <w:rFonts w:ascii="Times New Roman" w:hAnsi="Times New Roman" w:cs="Times New Roman"/>
                <w:b/>
                <w:sz w:val="24"/>
                <w:szCs w:val="24"/>
              </w:rPr>
              <w:t>CASE 3</w:t>
            </w:r>
          </w:p>
        </w:tc>
      </w:tr>
      <w:tr w:rsidR="003B1094" w:rsidRPr="00C744CB" w14:paraId="137A8038" w14:textId="77777777" w:rsidTr="00540837">
        <w:tc>
          <w:tcPr>
            <w:tcW w:w="4675" w:type="dxa"/>
          </w:tcPr>
          <w:p w14:paraId="1CEF447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2222288D" w14:textId="77777777" w:rsidR="00540837" w:rsidRPr="00C744CB" w:rsidRDefault="00C70723" w:rsidP="00F80515">
            <w:pPr>
              <w:rPr>
                <w:rFonts w:ascii="Times New Roman" w:hAnsi="Times New Roman" w:cs="Times New Roman"/>
                <w:sz w:val="24"/>
                <w:szCs w:val="24"/>
              </w:rPr>
            </w:pPr>
            <w:r w:rsidRPr="00C744CB">
              <w:rPr>
                <w:rFonts w:ascii="Times New Roman" w:hAnsi="Times New Roman" w:cs="Times New Roman"/>
                <w:sz w:val="24"/>
                <w:szCs w:val="24"/>
              </w:rPr>
              <w:t>Authenticate login request</w:t>
            </w:r>
          </w:p>
        </w:tc>
      </w:tr>
      <w:tr w:rsidR="003B1094" w:rsidRPr="00C744CB" w14:paraId="36D26335" w14:textId="77777777" w:rsidTr="00540837">
        <w:tc>
          <w:tcPr>
            <w:tcW w:w="4675" w:type="dxa"/>
          </w:tcPr>
          <w:p w14:paraId="5D959366"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4E448C97"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Match login request with recorded details in the database and vet the login request</w:t>
            </w:r>
          </w:p>
        </w:tc>
      </w:tr>
      <w:tr w:rsidR="003B1094" w:rsidRPr="00C744CB" w14:paraId="2F824EF1" w14:textId="77777777" w:rsidTr="00540837">
        <w:tc>
          <w:tcPr>
            <w:tcW w:w="4675" w:type="dxa"/>
          </w:tcPr>
          <w:p w14:paraId="4034C6BD"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3B91C5F"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S</w:t>
            </w:r>
            <w:r w:rsidR="00592D0A" w:rsidRPr="00C744CB">
              <w:rPr>
                <w:rFonts w:ascii="Times New Roman" w:hAnsi="Times New Roman" w:cs="Times New Roman"/>
                <w:sz w:val="24"/>
                <w:szCs w:val="24"/>
              </w:rPr>
              <w:t>ystem</w:t>
            </w:r>
          </w:p>
        </w:tc>
      </w:tr>
      <w:tr w:rsidR="003B1094" w:rsidRPr="00C744CB" w14:paraId="19D1796D" w14:textId="77777777" w:rsidTr="00540837">
        <w:tc>
          <w:tcPr>
            <w:tcW w:w="4675" w:type="dxa"/>
          </w:tcPr>
          <w:p w14:paraId="351B32A4"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6F72952B" w14:textId="77777777" w:rsidR="00540837" w:rsidRPr="00C744CB" w:rsidRDefault="00540837" w:rsidP="00592D0A">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made a login request</w:t>
            </w:r>
          </w:p>
        </w:tc>
      </w:tr>
      <w:tr w:rsidR="003B1094" w:rsidRPr="00C744CB" w14:paraId="1BD4BCFC" w14:textId="77777777" w:rsidTr="00540837">
        <w:tc>
          <w:tcPr>
            <w:tcW w:w="4675" w:type="dxa"/>
          </w:tcPr>
          <w:p w14:paraId="142C062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77F5629B"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600C461" w14:textId="77777777" w:rsidTr="00540837">
        <w:tc>
          <w:tcPr>
            <w:tcW w:w="4675" w:type="dxa"/>
          </w:tcPr>
          <w:p w14:paraId="4B62DFF2" w14:textId="77777777" w:rsidR="00540837" w:rsidRPr="00C744CB" w:rsidRDefault="00540837"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B361CEF" w14:textId="77777777" w:rsidR="00540837" w:rsidRPr="00C744CB" w:rsidRDefault="00540837" w:rsidP="00FB4645">
            <w:pPr>
              <w:keepNext/>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592D0A" w:rsidRPr="00C744CB">
              <w:rPr>
                <w:rFonts w:ascii="Times New Roman" w:hAnsi="Times New Roman" w:cs="Times New Roman"/>
                <w:sz w:val="24"/>
                <w:szCs w:val="24"/>
              </w:rPr>
              <w:t>successfully log</w:t>
            </w:r>
            <w:r w:rsidR="00280AF7" w:rsidRPr="00C744CB">
              <w:rPr>
                <w:rFonts w:ascii="Times New Roman" w:hAnsi="Times New Roman" w:cs="Times New Roman"/>
                <w:sz w:val="24"/>
                <w:szCs w:val="24"/>
              </w:rPr>
              <w:t xml:space="preserve">s </w:t>
            </w:r>
            <w:r w:rsidR="00592D0A" w:rsidRPr="00C744CB">
              <w:rPr>
                <w:rFonts w:ascii="Times New Roman" w:hAnsi="Times New Roman" w:cs="Times New Roman"/>
                <w:sz w:val="24"/>
                <w:szCs w:val="24"/>
              </w:rPr>
              <w:t>in the system</w:t>
            </w:r>
          </w:p>
        </w:tc>
      </w:tr>
    </w:tbl>
    <w:p w14:paraId="767AA8FB" w14:textId="6CFF1597" w:rsidR="00FC59D0" w:rsidRPr="00C744CB" w:rsidRDefault="00FB4645" w:rsidP="00FB4645">
      <w:pPr>
        <w:pStyle w:val="Caption"/>
        <w:rPr>
          <w:rFonts w:ascii="Times New Roman" w:hAnsi="Times New Roman" w:cs="Times New Roman"/>
          <w:i w:val="0"/>
          <w:iCs w:val="0"/>
          <w:color w:val="auto"/>
        </w:rPr>
      </w:pPr>
      <w:bookmarkStart w:id="184" w:name="_Toc83115709"/>
      <w:bookmarkStart w:id="185" w:name="_Toc8340254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3</w:t>
      </w:r>
      <w:bookmarkEnd w:id="184"/>
      <w:bookmarkEnd w:id="185"/>
    </w:p>
    <w:tbl>
      <w:tblPr>
        <w:tblStyle w:val="TableGrid"/>
        <w:tblW w:w="0" w:type="auto"/>
        <w:tblLook w:val="04A0" w:firstRow="1" w:lastRow="0" w:firstColumn="1" w:lastColumn="0" w:noHBand="0" w:noVBand="1"/>
      </w:tblPr>
      <w:tblGrid>
        <w:gridCol w:w="4675"/>
        <w:gridCol w:w="4675"/>
      </w:tblGrid>
      <w:tr w:rsidR="003B1094" w:rsidRPr="00C744CB" w14:paraId="76578F52" w14:textId="77777777" w:rsidTr="00F80515">
        <w:tc>
          <w:tcPr>
            <w:tcW w:w="4675" w:type="dxa"/>
          </w:tcPr>
          <w:p w14:paraId="5AB1AD07" w14:textId="77777777" w:rsidR="00FC59D0" w:rsidRPr="00C744CB" w:rsidRDefault="00FC59D0"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6D47CB85" w14:textId="77777777" w:rsidR="00FC59D0"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4</w:t>
            </w:r>
          </w:p>
        </w:tc>
      </w:tr>
      <w:tr w:rsidR="003B1094" w:rsidRPr="00C744CB" w14:paraId="34F3255B" w14:textId="77777777" w:rsidTr="00F80515">
        <w:tc>
          <w:tcPr>
            <w:tcW w:w="4675" w:type="dxa"/>
          </w:tcPr>
          <w:p w14:paraId="18222D1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229496F"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Apply for bursary</w:t>
            </w:r>
          </w:p>
        </w:tc>
      </w:tr>
      <w:tr w:rsidR="003B1094" w:rsidRPr="00C744CB" w14:paraId="3AFB374A" w14:textId="77777777" w:rsidTr="00F80515">
        <w:tc>
          <w:tcPr>
            <w:tcW w:w="4675" w:type="dxa"/>
          </w:tcPr>
          <w:p w14:paraId="6EECDB9D"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0FB201C9"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Fill the form provided dully and click on a button to submit the form.</w:t>
            </w:r>
          </w:p>
        </w:tc>
      </w:tr>
      <w:tr w:rsidR="003B1094" w:rsidRPr="00C744CB" w14:paraId="2ADDF62C" w14:textId="77777777" w:rsidTr="00F80515">
        <w:tc>
          <w:tcPr>
            <w:tcW w:w="4675" w:type="dxa"/>
          </w:tcPr>
          <w:p w14:paraId="5284DF5C"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4E799F38"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w:t>
            </w:r>
            <w:r w:rsidR="00A52418" w:rsidRPr="00C744CB">
              <w:rPr>
                <w:rFonts w:ascii="Times New Roman" w:hAnsi="Times New Roman" w:cs="Times New Roman"/>
                <w:sz w:val="24"/>
                <w:szCs w:val="24"/>
              </w:rPr>
              <w:t>tudent</w:t>
            </w:r>
          </w:p>
        </w:tc>
      </w:tr>
      <w:tr w:rsidR="003B1094" w:rsidRPr="00C744CB" w14:paraId="665AEBB6" w14:textId="77777777" w:rsidTr="00F80515">
        <w:tc>
          <w:tcPr>
            <w:tcW w:w="4675" w:type="dxa"/>
          </w:tcPr>
          <w:p w14:paraId="2039ACC2"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FA55FD9" w14:textId="77777777" w:rsidR="00FC59D0" w:rsidRPr="00C744CB" w:rsidRDefault="00FC59D0" w:rsidP="00BA7418">
            <w:pPr>
              <w:rPr>
                <w:rFonts w:ascii="Times New Roman" w:hAnsi="Times New Roman" w:cs="Times New Roman"/>
                <w:sz w:val="24"/>
                <w:szCs w:val="24"/>
              </w:rPr>
            </w:pPr>
            <w:r w:rsidRPr="00C744CB">
              <w:rPr>
                <w:rFonts w:ascii="Times New Roman" w:hAnsi="Times New Roman" w:cs="Times New Roman"/>
                <w:sz w:val="24"/>
                <w:szCs w:val="24"/>
              </w:rPr>
              <w:t xml:space="preserve">The user </w:t>
            </w:r>
            <w:r w:rsidR="00BA7418" w:rsidRPr="00C744CB">
              <w:rPr>
                <w:rFonts w:ascii="Times New Roman" w:hAnsi="Times New Roman" w:cs="Times New Roman"/>
                <w:sz w:val="24"/>
                <w:szCs w:val="24"/>
              </w:rPr>
              <w:t>is logged in</w:t>
            </w:r>
          </w:p>
        </w:tc>
      </w:tr>
      <w:tr w:rsidR="003B1094" w:rsidRPr="00C744CB" w14:paraId="20F7FF22" w14:textId="77777777" w:rsidTr="00F80515">
        <w:tc>
          <w:tcPr>
            <w:tcW w:w="4675" w:type="dxa"/>
          </w:tcPr>
          <w:p w14:paraId="491183D4"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3FFB2645"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3D4766BD" w14:textId="77777777" w:rsidTr="00F80515">
        <w:tc>
          <w:tcPr>
            <w:tcW w:w="4675" w:type="dxa"/>
          </w:tcPr>
          <w:p w14:paraId="65037B90" w14:textId="77777777" w:rsidR="00FC59D0" w:rsidRPr="00C744CB" w:rsidRDefault="00FC59D0"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51A836B4" w14:textId="77777777" w:rsidR="00FC59D0" w:rsidRPr="00C744CB" w:rsidRDefault="00FC59D0"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user successfully </w:t>
            </w:r>
            <w:r w:rsidR="00680BA8" w:rsidRPr="00C744CB">
              <w:rPr>
                <w:rFonts w:ascii="Times New Roman" w:hAnsi="Times New Roman" w:cs="Times New Roman"/>
                <w:sz w:val="24"/>
                <w:szCs w:val="24"/>
              </w:rPr>
              <w:t>submits the form</w:t>
            </w:r>
          </w:p>
        </w:tc>
      </w:tr>
    </w:tbl>
    <w:p w14:paraId="773D4835" w14:textId="493C2FA7" w:rsidR="006B437D" w:rsidRPr="00C744CB" w:rsidRDefault="00DE51A3" w:rsidP="00DE51A3">
      <w:pPr>
        <w:pStyle w:val="Caption"/>
        <w:rPr>
          <w:rFonts w:ascii="Times New Roman" w:hAnsi="Times New Roman" w:cs="Times New Roman"/>
          <w:color w:val="auto"/>
        </w:rPr>
      </w:pPr>
      <w:bookmarkStart w:id="186" w:name="_Toc83115710"/>
      <w:bookmarkStart w:id="187" w:name="_Toc8340254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4</w:t>
      </w:r>
      <w:bookmarkEnd w:id="186"/>
      <w:bookmarkEnd w:id="187"/>
    </w:p>
    <w:tbl>
      <w:tblPr>
        <w:tblStyle w:val="TableGrid"/>
        <w:tblW w:w="0" w:type="auto"/>
        <w:tblLook w:val="04A0" w:firstRow="1" w:lastRow="0" w:firstColumn="1" w:lastColumn="0" w:noHBand="0" w:noVBand="1"/>
      </w:tblPr>
      <w:tblGrid>
        <w:gridCol w:w="4675"/>
        <w:gridCol w:w="4675"/>
      </w:tblGrid>
      <w:tr w:rsidR="003B1094" w:rsidRPr="00C744CB" w14:paraId="13239515" w14:textId="77777777" w:rsidTr="00F80515">
        <w:tc>
          <w:tcPr>
            <w:tcW w:w="4675" w:type="dxa"/>
          </w:tcPr>
          <w:p w14:paraId="05081A82" w14:textId="77777777" w:rsidR="001A25E5" w:rsidRPr="00C744CB" w:rsidRDefault="001A25E5"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22EDAD71" w14:textId="77777777" w:rsidR="001A25E5" w:rsidRPr="00C744CB" w:rsidRDefault="00FB4645" w:rsidP="00F80515">
            <w:pPr>
              <w:rPr>
                <w:rFonts w:ascii="Times New Roman" w:hAnsi="Times New Roman" w:cs="Times New Roman"/>
                <w:b/>
                <w:sz w:val="24"/>
                <w:szCs w:val="24"/>
              </w:rPr>
            </w:pPr>
            <w:r w:rsidRPr="00C744CB">
              <w:rPr>
                <w:rFonts w:ascii="Times New Roman" w:hAnsi="Times New Roman" w:cs="Times New Roman"/>
                <w:b/>
                <w:sz w:val="24"/>
                <w:szCs w:val="24"/>
              </w:rPr>
              <w:t>CASE 5</w:t>
            </w:r>
          </w:p>
        </w:tc>
      </w:tr>
      <w:tr w:rsidR="003B1094" w:rsidRPr="00C744CB" w14:paraId="774BF261" w14:textId="77777777" w:rsidTr="00F80515">
        <w:tc>
          <w:tcPr>
            <w:tcW w:w="4675" w:type="dxa"/>
          </w:tcPr>
          <w:p w14:paraId="571AEF9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3F674196" w14:textId="77777777" w:rsidR="001A25E5" w:rsidRPr="00C744CB" w:rsidRDefault="00B74480" w:rsidP="00F80515">
            <w:pPr>
              <w:rPr>
                <w:rFonts w:ascii="Times New Roman" w:hAnsi="Times New Roman" w:cs="Times New Roman"/>
                <w:sz w:val="24"/>
                <w:szCs w:val="24"/>
              </w:rPr>
            </w:pPr>
            <w:r w:rsidRPr="00C744CB">
              <w:rPr>
                <w:rFonts w:ascii="Times New Roman" w:hAnsi="Times New Roman" w:cs="Times New Roman"/>
                <w:sz w:val="24"/>
                <w:szCs w:val="24"/>
              </w:rPr>
              <w:t>Authenticate the application</w:t>
            </w:r>
          </w:p>
        </w:tc>
      </w:tr>
      <w:tr w:rsidR="003B1094" w:rsidRPr="00C744CB" w14:paraId="126EBD1A" w14:textId="77777777" w:rsidTr="00F80515">
        <w:tc>
          <w:tcPr>
            <w:tcW w:w="4675" w:type="dxa"/>
          </w:tcPr>
          <w:p w14:paraId="379E59BE"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50E59415" w14:textId="77777777" w:rsidR="001A25E5" w:rsidRPr="00C744CB" w:rsidRDefault="00E3551A" w:rsidP="00F80515">
            <w:pPr>
              <w:rPr>
                <w:rFonts w:ascii="Times New Roman" w:hAnsi="Times New Roman" w:cs="Times New Roman"/>
                <w:sz w:val="24"/>
                <w:szCs w:val="24"/>
              </w:rPr>
            </w:pPr>
            <w:r w:rsidRPr="00C744CB">
              <w:rPr>
                <w:rFonts w:ascii="Times New Roman" w:hAnsi="Times New Roman" w:cs="Times New Roman"/>
                <w:sz w:val="24"/>
                <w:szCs w:val="24"/>
              </w:rPr>
              <w:t>Check is the submitted data is valid</w:t>
            </w:r>
          </w:p>
        </w:tc>
      </w:tr>
      <w:tr w:rsidR="003B1094" w:rsidRPr="00C744CB" w14:paraId="5E9E2BB5" w14:textId="77777777" w:rsidTr="00F80515">
        <w:tc>
          <w:tcPr>
            <w:tcW w:w="4675" w:type="dxa"/>
          </w:tcPr>
          <w:p w14:paraId="3D594F42"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26427563"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w:t>
            </w:r>
            <w:r w:rsidR="00F17C00" w:rsidRPr="00C744CB">
              <w:rPr>
                <w:rFonts w:ascii="Times New Roman" w:hAnsi="Times New Roman" w:cs="Times New Roman"/>
                <w:sz w:val="24"/>
                <w:szCs w:val="24"/>
              </w:rPr>
              <w:t>taff</w:t>
            </w:r>
          </w:p>
        </w:tc>
      </w:tr>
      <w:tr w:rsidR="003B1094" w:rsidRPr="00C744CB" w14:paraId="46E9D1E9" w14:textId="77777777" w:rsidTr="00F80515">
        <w:tc>
          <w:tcPr>
            <w:tcW w:w="4675" w:type="dxa"/>
          </w:tcPr>
          <w:p w14:paraId="74FFA94D"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0F0ED40E" w14:textId="77777777" w:rsidR="001A25E5" w:rsidRPr="00C744CB" w:rsidRDefault="001A25E5" w:rsidP="00A625DA">
            <w:pPr>
              <w:rPr>
                <w:rFonts w:ascii="Times New Roman" w:hAnsi="Times New Roman" w:cs="Times New Roman"/>
                <w:sz w:val="24"/>
                <w:szCs w:val="24"/>
              </w:rPr>
            </w:pPr>
            <w:r w:rsidRPr="00C744CB">
              <w:rPr>
                <w:rFonts w:ascii="Times New Roman" w:hAnsi="Times New Roman" w:cs="Times New Roman"/>
                <w:sz w:val="24"/>
                <w:szCs w:val="24"/>
              </w:rPr>
              <w:t xml:space="preserve">The </w:t>
            </w:r>
            <w:r w:rsidR="00A625DA" w:rsidRPr="00C744CB">
              <w:rPr>
                <w:rFonts w:ascii="Times New Roman" w:hAnsi="Times New Roman" w:cs="Times New Roman"/>
                <w:sz w:val="24"/>
                <w:szCs w:val="24"/>
              </w:rPr>
              <w:t>user made an application</w:t>
            </w:r>
          </w:p>
        </w:tc>
      </w:tr>
      <w:tr w:rsidR="003B1094" w:rsidRPr="00C744CB" w14:paraId="45BC7210" w14:textId="77777777" w:rsidTr="00F80515">
        <w:tc>
          <w:tcPr>
            <w:tcW w:w="4675" w:type="dxa"/>
          </w:tcPr>
          <w:p w14:paraId="1326B3A9"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4EC70FF8"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462E916" w14:textId="77777777" w:rsidTr="00F80515">
        <w:tc>
          <w:tcPr>
            <w:tcW w:w="4675" w:type="dxa"/>
          </w:tcPr>
          <w:p w14:paraId="6970A8E6" w14:textId="77777777" w:rsidR="001A25E5" w:rsidRPr="00C744CB" w:rsidRDefault="001A25E5"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220C7EA3" w14:textId="77777777" w:rsidR="001A25E5" w:rsidRPr="00C744CB" w:rsidRDefault="001A25E5" w:rsidP="00DE51A3">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052212" w:rsidRPr="00C744CB">
              <w:rPr>
                <w:rFonts w:ascii="Times New Roman" w:hAnsi="Times New Roman" w:cs="Times New Roman"/>
                <w:sz w:val="24"/>
                <w:szCs w:val="24"/>
              </w:rPr>
              <w:t>staff authenticates the application made by the student</w:t>
            </w:r>
          </w:p>
        </w:tc>
      </w:tr>
    </w:tbl>
    <w:p w14:paraId="7194E1D5" w14:textId="09A6DAC8" w:rsidR="001A25E5" w:rsidRPr="00C744CB" w:rsidRDefault="00DE51A3" w:rsidP="00DE51A3">
      <w:pPr>
        <w:pStyle w:val="Caption"/>
        <w:rPr>
          <w:rFonts w:ascii="Times New Roman" w:hAnsi="Times New Roman" w:cs="Times New Roman"/>
          <w:color w:val="auto"/>
        </w:rPr>
      </w:pPr>
      <w:bookmarkStart w:id="188" w:name="_Toc83115711"/>
      <w:bookmarkStart w:id="189" w:name="_Toc83402546"/>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5</w:t>
      </w:r>
      <w:bookmarkEnd w:id="188"/>
      <w:bookmarkEnd w:id="189"/>
    </w:p>
    <w:tbl>
      <w:tblPr>
        <w:tblStyle w:val="TableGrid"/>
        <w:tblW w:w="0" w:type="auto"/>
        <w:tblLook w:val="04A0" w:firstRow="1" w:lastRow="0" w:firstColumn="1" w:lastColumn="0" w:noHBand="0" w:noVBand="1"/>
      </w:tblPr>
      <w:tblGrid>
        <w:gridCol w:w="4675"/>
        <w:gridCol w:w="4675"/>
      </w:tblGrid>
      <w:tr w:rsidR="003B1094" w:rsidRPr="00C744CB" w14:paraId="6AA1A7F4" w14:textId="77777777" w:rsidTr="00F80515">
        <w:tc>
          <w:tcPr>
            <w:tcW w:w="4675" w:type="dxa"/>
          </w:tcPr>
          <w:p w14:paraId="77A89758"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ID</w:t>
            </w:r>
          </w:p>
        </w:tc>
        <w:tc>
          <w:tcPr>
            <w:tcW w:w="4675" w:type="dxa"/>
          </w:tcPr>
          <w:p w14:paraId="19C30BA0" w14:textId="77777777" w:rsidR="000224DE" w:rsidRPr="00C744CB" w:rsidRDefault="000224DE" w:rsidP="00F80515">
            <w:pPr>
              <w:rPr>
                <w:rFonts w:ascii="Times New Roman" w:hAnsi="Times New Roman" w:cs="Times New Roman"/>
                <w:b/>
                <w:sz w:val="24"/>
                <w:szCs w:val="24"/>
              </w:rPr>
            </w:pPr>
            <w:r w:rsidRPr="00C744CB">
              <w:rPr>
                <w:rFonts w:ascii="Times New Roman" w:hAnsi="Times New Roman" w:cs="Times New Roman"/>
                <w:b/>
                <w:sz w:val="24"/>
                <w:szCs w:val="24"/>
              </w:rPr>
              <w:t>CASE 6</w:t>
            </w:r>
          </w:p>
        </w:tc>
      </w:tr>
      <w:tr w:rsidR="003B1094" w:rsidRPr="00C744CB" w14:paraId="68A07E09" w14:textId="77777777" w:rsidTr="00F80515">
        <w:tc>
          <w:tcPr>
            <w:tcW w:w="4675" w:type="dxa"/>
          </w:tcPr>
          <w:p w14:paraId="56B529A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F0B1E9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Generate application reports</w:t>
            </w:r>
          </w:p>
        </w:tc>
      </w:tr>
      <w:tr w:rsidR="003B1094" w:rsidRPr="00C744CB" w14:paraId="63624DA3" w14:textId="77777777" w:rsidTr="00F80515">
        <w:tc>
          <w:tcPr>
            <w:tcW w:w="4675" w:type="dxa"/>
          </w:tcPr>
          <w:p w14:paraId="701005B2"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31B7631E"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Automatically generate reports of the application.</w:t>
            </w:r>
          </w:p>
        </w:tc>
      </w:tr>
      <w:tr w:rsidR="003B1094" w:rsidRPr="00C744CB" w14:paraId="4DD2AC9D" w14:textId="77777777" w:rsidTr="00F80515">
        <w:tc>
          <w:tcPr>
            <w:tcW w:w="4675" w:type="dxa"/>
          </w:tcPr>
          <w:p w14:paraId="4D495AF4"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12331C55"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w:t>
            </w:r>
            <w:r w:rsidR="004D60D8" w:rsidRPr="00C744CB">
              <w:rPr>
                <w:rFonts w:ascii="Times New Roman" w:hAnsi="Times New Roman" w:cs="Times New Roman"/>
                <w:sz w:val="24"/>
                <w:szCs w:val="24"/>
              </w:rPr>
              <w:t>ystem</w:t>
            </w:r>
          </w:p>
        </w:tc>
      </w:tr>
      <w:tr w:rsidR="003B1094" w:rsidRPr="00C744CB" w14:paraId="54225D60" w14:textId="77777777" w:rsidTr="00F80515">
        <w:tc>
          <w:tcPr>
            <w:tcW w:w="4675" w:type="dxa"/>
          </w:tcPr>
          <w:p w14:paraId="2634E4AB"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56354199" w14:textId="77777777" w:rsidR="000224DE" w:rsidRPr="00C744CB" w:rsidRDefault="004D60D8" w:rsidP="00F80515">
            <w:pPr>
              <w:rPr>
                <w:rFonts w:ascii="Times New Roman" w:hAnsi="Times New Roman" w:cs="Times New Roman"/>
                <w:sz w:val="24"/>
                <w:szCs w:val="24"/>
              </w:rPr>
            </w:pPr>
            <w:r w:rsidRPr="00C744CB">
              <w:rPr>
                <w:rFonts w:ascii="Times New Roman" w:hAnsi="Times New Roman" w:cs="Times New Roman"/>
                <w:sz w:val="24"/>
                <w:szCs w:val="24"/>
              </w:rPr>
              <w:t>The student made the application and the staff authenticated it appropriately.</w:t>
            </w:r>
          </w:p>
        </w:tc>
      </w:tr>
      <w:tr w:rsidR="003B1094" w:rsidRPr="00C744CB" w14:paraId="784C1EA5" w14:textId="77777777" w:rsidTr="00F80515">
        <w:tc>
          <w:tcPr>
            <w:tcW w:w="4675" w:type="dxa"/>
          </w:tcPr>
          <w:p w14:paraId="4565211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53B23FF3"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5F46E824" w14:textId="77777777" w:rsidTr="00F80515">
        <w:tc>
          <w:tcPr>
            <w:tcW w:w="4675" w:type="dxa"/>
          </w:tcPr>
          <w:p w14:paraId="1B40AA30" w14:textId="77777777" w:rsidR="000224DE" w:rsidRPr="00C744CB" w:rsidRDefault="000224DE"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1ACDABDC" w14:textId="77777777" w:rsidR="000224DE" w:rsidRPr="00C744CB" w:rsidRDefault="009A5E60" w:rsidP="00962B98">
            <w:pPr>
              <w:keepNext/>
              <w:rPr>
                <w:rFonts w:ascii="Times New Roman" w:hAnsi="Times New Roman" w:cs="Times New Roman"/>
                <w:sz w:val="24"/>
                <w:szCs w:val="24"/>
              </w:rPr>
            </w:pPr>
            <w:r w:rsidRPr="00C744CB">
              <w:rPr>
                <w:rFonts w:ascii="Times New Roman" w:hAnsi="Times New Roman" w:cs="Times New Roman"/>
                <w:sz w:val="24"/>
                <w:szCs w:val="24"/>
              </w:rPr>
              <w:t>The system displays the reports to the student and staff on their user interfaces</w:t>
            </w:r>
          </w:p>
        </w:tc>
      </w:tr>
    </w:tbl>
    <w:p w14:paraId="3E44A962" w14:textId="4C24992D" w:rsidR="00E74C8F" w:rsidRPr="00C744CB" w:rsidRDefault="00962B98" w:rsidP="00962B98">
      <w:pPr>
        <w:pStyle w:val="Caption"/>
        <w:rPr>
          <w:rFonts w:ascii="Times New Roman" w:hAnsi="Times New Roman" w:cs="Times New Roman"/>
          <w:color w:val="auto"/>
        </w:rPr>
      </w:pPr>
      <w:bookmarkStart w:id="190" w:name="_Toc83115712"/>
      <w:bookmarkStart w:id="191" w:name="_Toc83402547"/>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6</w:t>
      </w:r>
      <w:bookmarkEnd w:id="190"/>
      <w:bookmarkEnd w:id="191"/>
    </w:p>
    <w:p w14:paraId="6B22FB8D" w14:textId="77777777" w:rsidR="000224DE" w:rsidRPr="00C744CB" w:rsidRDefault="00E74C8F" w:rsidP="00421EF4">
      <w:pPr>
        <w:rPr>
          <w:rFonts w:ascii="Times New Roman" w:hAnsi="Times New Roman" w:cs="Times New Roman"/>
          <w:i/>
          <w:iCs/>
          <w:sz w:val="18"/>
          <w:szCs w:val="18"/>
        </w:rPr>
      </w:pPr>
      <w:r w:rsidRPr="00C744C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C744CB" w14:paraId="4C74DF29" w14:textId="77777777" w:rsidTr="00F80515">
        <w:tc>
          <w:tcPr>
            <w:tcW w:w="4675" w:type="dxa"/>
          </w:tcPr>
          <w:p w14:paraId="38194017" w14:textId="77777777" w:rsidR="00E74C8F" w:rsidRPr="00C744CB" w:rsidRDefault="00E74C8F" w:rsidP="00F80515">
            <w:pPr>
              <w:rPr>
                <w:rFonts w:ascii="Times New Roman" w:hAnsi="Times New Roman" w:cs="Times New Roman"/>
                <w:b/>
                <w:sz w:val="24"/>
                <w:szCs w:val="24"/>
              </w:rPr>
            </w:pPr>
            <w:r w:rsidRPr="00C744CB">
              <w:rPr>
                <w:rFonts w:ascii="Times New Roman" w:hAnsi="Times New Roman" w:cs="Times New Roman"/>
                <w:b/>
                <w:sz w:val="24"/>
                <w:szCs w:val="24"/>
              </w:rPr>
              <w:lastRenderedPageBreak/>
              <w:t>ID</w:t>
            </w:r>
          </w:p>
        </w:tc>
        <w:tc>
          <w:tcPr>
            <w:tcW w:w="4675" w:type="dxa"/>
          </w:tcPr>
          <w:p w14:paraId="3BBC938A" w14:textId="77777777" w:rsidR="00E74C8F" w:rsidRPr="00C744CB" w:rsidRDefault="00421EF4" w:rsidP="00F80515">
            <w:pPr>
              <w:rPr>
                <w:rFonts w:ascii="Times New Roman" w:hAnsi="Times New Roman" w:cs="Times New Roman"/>
                <w:b/>
                <w:sz w:val="24"/>
                <w:szCs w:val="24"/>
              </w:rPr>
            </w:pPr>
            <w:r w:rsidRPr="00C744CB">
              <w:rPr>
                <w:rFonts w:ascii="Times New Roman" w:hAnsi="Times New Roman" w:cs="Times New Roman"/>
                <w:b/>
                <w:sz w:val="24"/>
                <w:szCs w:val="24"/>
              </w:rPr>
              <w:t>CASE 7</w:t>
            </w:r>
          </w:p>
        </w:tc>
      </w:tr>
      <w:tr w:rsidR="003B1094" w:rsidRPr="00C744CB" w14:paraId="1A7D53AF" w14:textId="77777777" w:rsidTr="00F80515">
        <w:tc>
          <w:tcPr>
            <w:tcW w:w="4675" w:type="dxa"/>
          </w:tcPr>
          <w:p w14:paraId="3AA2136B"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TITLE</w:t>
            </w:r>
          </w:p>
        </w:tc>
        <w:tc>
          <w:tcPr>
            <w:tcW w:w="4675" w:type="dxa"/>
          </w:tcPr>
          <w:p w14:paraId="76CFBC72" w14:textId="77777777" w:rsidR="00E74C8F" w:rsidRPr="00C744CB" w:rsidRDefault="009D4A75" w:rsidP="00F80515">
            <w:pPr>
              <w:rPr>
                <w:rFonts w:ascii="Times New Roman" w:hAnsi="Times New Roman" w:cs="Times New Roman"/>
                <w:sz w:val="24"/>
                <w:szCs w:val="24"/>
              </w:rPr>
            </w:pPr>
            <w:r w:rsidRPr="00C744CB">
              <w:rPr>
                <w:rFonts w:ascii="Times New Roman" w:hAnsi="Times New Roman" w:cs="Times New Roman"/>
                <w:sz w:val="24"/>
                <w:szCs w:val="24"/>
              </w:rPr>
              <w:t>View Generated reports</w:t>
            </w:r>
          </w:p>
        </w:tc>
      </w:tr>
      <w:tr w:rsidR="003B1094" w:rsidRPr="00C744CB" w14:paraId="34F1B7DD" w14:textId="77777777" w:rsidTr="00F80515">
        <w:tc>
          <w:tcPr>
            <w:tcW w:w="4675" w:type="dxa"/>
          </w:tcPr>
          <w:p w14:paraId="55001433"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DESCRIPTION</w:t>
            </w:r>
          </w:p>
        </w:tc>
        <w:tc>
          <w:tcPr>
            <w:tcW w:w="4675" w:type="dxa"/>
          </w:tcPr>
          <w:p w14:paraId="7F13C822"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 xml:space="preserve">Automatically view the details of the generated reports </w:t>
            </w:r>
          </w:p>
        </w:tc>
      </w:tr>
      <w:tr w:rsidR="003B1094" w:rsidRPr="00C744CB" w14:paraId="0A1100BF" w14:textId="77777777" w:rsidTr="00F80515">
        <w:tc>
          <w:tcPr>
            <w:tcW w:w="4675" w:type="dxa"/>
          </w:tcPr>
          <w:p w14:paraId="38276856"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ACTORS</w:t>
            </w:r>
          </w:p>
        </w:tc>
        <w:tc>
          <w:tcPr>
            <w:tcW w:w="4675" w:type="dxa"/>
          </w:tcPr>
          <w:p w14:paraId="5ADA76EB" w14:textId="77777777" w:rsidR="00E74C8F" w:rsidRPr="00C744CB" w:rsidRDefault="00311E63" w:rsidP="00F80515">
            <w:pPr>
              <w:rPr>
                <w:rFonts w:ascii="Times New Roman" w:hAnsi="Times New Roman" w:cs="Times New Roman"/>
                <w:sz w:val="24"/>
                <w:szCs w:val="24"/>
              </w:rPr>
            </w:pPr>
            <w:r w:rsidRPr="00C744CB">
              <w:rPr>
                <w:rFonts w:ascii="Times New Roman" w:hAnsi="Times New Roman" w:cs="Times New Roman"/>
                <w:sz w:val="24"/>
                <w:szCs w:val="24"/>
              </w:rPr>
              <w:t>Student, Staff</w:t>
            </w:r>
          </w:p>
        </w:tc>
      </w:tr>
      <w:tr w:rsidR="003B1094" w:rsidRPr="00C744CB" w14:paraId="78A76719" w14:textId="77777777" w:rsidTr="00F80515">
        <w:tc>
          <w:tcPr>
            <w:tcW w:w="4675" w:type="dxa"/>
          </w:tcPr>
          <w:p w14:paraId="49565E07"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PRE-CONDITIONS</w:t>
            </w:r>
          </w:p>
        </w:tc>
        <w:tc>
          <w:tcPr>
            <w:tcW w:w="4675" w:type="dxa"/>
          </w:tcPr>
          <w:p w14:paraId="116206B1" w14:textId="77777777" w:rsidR="00E74C8F" w:rsidRPr="00C744CB" w:rsidRDefault="00ED150D" w:rsidP="00F80515">
            <w:pPr>
              <w:rPr>
                <w:rFonts w:ascii="Times New Roman" w:hAnsi="Times New Roman" w:cs="Times New Roman"/>
                <w:sz w:val="24"/>
                <w:szCs w:val="24"/>
              </w:rPr>
            </w:pPr>
            <w:r w:rsidRPr="00C744CB">
              <w:rPr>
                <w:rFonts w:ascii="Times New Roman" w:hAnsi="Times New Roman" w:cs="Times New Roman"/>
                <w:sz w:val="24"/>
                <w:szCs w:val="24"/>
              </w:rPr>
              <w:t>The system generated the reports</w:t>
            </w:r>
          </w:p>
        </w:tc>
      </w:tr>
      <w:tr w:rsidR="003B1094" w:rsidRPr="00C744CB" w14:paraId="39DEC889" w14:textId="77777777" w:rsidTr="00F80515">
        <w:tc>
          <w:tcPr>
            <w:tcW w:w="4675" w:type="dxa"/>
          </w:tcPr>
          <w:p w14:paraId="492B3021"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POST-CONDITIONS</w:t>
            </w:r>
          </w:p>
        </w:tc>
        <w:tc>
          <w:tcPr>
            <w:tcW w:w="4675" w:type="dxa"/>
          </w:tcPr>
          <w:p w14:paraId="18E23A2E"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None</w:t>
            </w:r>
          </w:p>
        </w:tc>
      </w:tr>
      <w:tr w:rsidR="003B1094" w:rsidRPr="00C744CB" w14:paraId="29C6F0A9" w14:textId="77777777" w:rsidTr="00F80515">
        <w:tc>
          <w:tcPr>
            <w:tcW w:w="4675" w:type="dxa"/>
          </w:tcPr>
          <w:p w14:paraId="32BFF0BC" w14:textId="77777777" w:rsidR="00E74C8F" w:rsidRPr="00C744CB" w:rsidRDefault="00E74C8F" w:rsidP="00F80515">
            <w:pPr>
              <w:rPr>
                <w:rFonts w:ascii="Times New Roman" w:hAnsi="Times New Roman" w:cs="Times New Roman"/>
                <w:sz w:val="24"/>
                <w:szCs w:val="24"/>
              </w:rPr>
            </w:pPr>
            <w:r w:rsidRPr="00C744CB">
              <w:rPr>
                <w:rFonts w:ascii="Times New Roman" w:hAnsi="Times New Roman" w:cs="Times New Roman"/>
                <w:sz w:val="24"/>
                <w:szCs w:val="24"/>
              </w:rPr>
              <w:t>SUCCESS SCENARIO</w:t>
            </w:r>
          </w:p>
        </w:tc>
        <w:tc>
          <w:tcPr>
            <w:tcW w:w="4675" w:type="dxa"/>
          </w:tcPr>
          <w:p w14:paraId="08832249" w14:textId="77777777" w:rsidR="00E74C8F" w:rsidRPr="00C744CB" w:rsidRDefault="00E74C8F" w:rsidP="003572FB">
            <w:pPr>
              <w:keepNext/>
              <w:rPr>
                <w:rFonts w:ascii="Times New Roman" w:hAnsi="Times New Roman" w:cs="Times New Roman"/>
                <w:sz w:val="24"/>
                <w:szCs w:val="24"/>
              </w:rPr>
            </w:pPr>
            <w:r w:rsidRPr="00C744CB">
              <w:rPr>
                <w:rFonts w:ascii="Times New Roman" w:hAnsi="Times New Roman" w:cs="Times New Roman"/>
                <w:sz w:val="24"/>
                <w:szCs w:val="24"/>
              </w:rPr>
              <w:t xml:space="preserve">The </w:t>
            </w:r>
            <w:r w:rsidR="00756DF1" w:rsidRPr="00C744CB">
              <w:rPr>
                <w:rFonts w:ascii="Times New Roman" w:hAnsi="Times New Roman" w:cs="Times New Roman"/>
                <w:sz w:val="24"/>
                <w:szCs w:val="24"/>
              </w:rPr>
              <w:t>student and the staff can view the reports</w:t>
            </w:r>
          </w:p>
        </w:tc>
      </w:tr>
    </w:tbl>
    <w:p w14:paraId="500B4854" w14:textId="11A02BE0" w:rsidR="00F80515" w:rsidRPr="00C744CB" w:rsidRDefault="003572FB" w:rsidP="003572FB">
      <w:pPr>
        <w:pStyle w:val="Caption"/>
        <w:rPr>
          <w:rFonts w:ascii="Times New Roman" w:hAnsi="Times New Roman" w:cs="Times New Roman"/>
          <w:color w:val="auto"/>
        </w:rPr>
      </w:pPr>
      <w:bookmarkStart w:id="192" w:name="_Toc83115713"/>
      <w:bookmarkStart w:id="193" w:name="_Toc83402548"/>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Use Case 7</w:t>
      </w:r>
      <w:bookmarkEnd w:id="192"/>
      <w:bookmarkEnd w:id="193"/>
    </w:p>
    <w:p w14:paraId="5BE29C8D" w14:textId="77777777" w:rsidR="00E74C8F" w:rsidRPr="00C744CB" w:rsidRDefault="00F80515" w:rsidP="00F80515">
      <w:pPr>
        <w:rPr>
          <w:rFonts w:ascii="Times New Roman" w:hAnsi="Times New Roman" w:cs="Times New Roman"/>
          <w:sz w:val="18"/>
          <w:szCs w:val="18"/>
        </w:rPr>
      </w:pPr>
      <w:r w:rsidRPr="00C744CB">
        <w:rPr>
          <w:rFonts w:ascii="Times New Roman" w:hAnsi="Times New Roman" w:cs="Times New Roman"/>
        </w:rPr>
        <w:br w:type="page"/>
      </w:r>
    </w:p>
    <w:p w14:paraId="1F9CA57E" w14:textId="77777777" w:rsidR="007107A2" w:rsidRPr="00C744CB" w:rsidRDefault="005E7577" w:rsidP="007107A2">
      <w:pPr>
        <w:pStyle w:val="Heading5"/>
        <w:spacing w:line="360" w:lineRule="auto"/>
        <w:rPr>
          <w:rFonts w:ascii="Times New Roman" w:hAnsi="Times New Roman" w:cs="Times New Roman"/>
          <w:b/>
          <w:color w:val="auto"/>
          <w:sz w:val="24"/>
          <w:szCs w:val="24"/>
        </w:rPr>
      </w:pPr>
      <w:r w:rsidRPr="00C744CB">
        <w:rPr>
          <w:rFonts w:ascii="Times New Roman" w:hAnsi="Times New Roman" w:cs="Times New Roman"/>
          <w:b/>
          <w:color w:val="auto"/>
          <w:sz w:val="24"/>
          <w:szCs w:val="24"/>
        </w:rPr>
        <w:lastRenderedPageBreak/>
        <w:t>3.7.2.2</w:t>
      </w:r>
      <w:r w:rsidR="007107A2" w:rsidRPr="00C744CB">
        <w:rPr>
          <w:rFonts w:ascii="Times New Roman" w:hAnsi="Times New Roman" w:cs="Times New Roman"/>
          <w:b/>
          <w:color w:val="auto"/>
          <w:sz w:val="24"/>
          <w:szCs w:val="24"/>
        </w:rPr>
        <w:t xml:space="preserve"> Activity Diagrams</w:t>
      </w:r>
    </w:p>
    <w:p w14:paraId="57858533" w14:textId="77777777" w:rsidR="007107A2" w:rsidRPr="00C744CB" w:rsidRDefault="00F80515" w:rsidP="007107A2">
      <w:pPr>
        <w:rPr>
          <w:rFonts w:ascii="Times New Roman" w:hAnsi="Times New Roman" w:cs="Times New Roman"/>
        </w:rPr>
      </w:pPr>
      <w:r w:rsidRPr="00C744CB">
        <w:rPr>
          <w:rFonts w:ascii="Times New Roman" w:hAnsi="Times New Roman" w:cs="Times New Roman"/>
        </w:rPr>
        <w:t>Student activity diagram</w:t>
      </w:r>
    </w:p>
    <w:p w14:paraId="3853D8BC" w14:textId="77777777" w:rsidR="00F80515" w:rsidRPr="00C744CB" w:rsidRDefault="009E4934">
      <w:pPr>
        <w:rPr>
          <w:rFonts w:ascii="Times New Roman" w:hAnsi="Times New Roman" w:cs="Times New Roman"/>
        </w:rPr>
      </w:pPr>
      <w:r w:rsidRPr="00C744C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0554988B" w:rsidR="00276C1C" w:rsidRPr="00135DAF" w:rsidRDefault="00276C1C" w:rsidP="009E4934">
                            <w:pPr>
                              <w:pStyle w:val="Caption"/>
                              <w:rPr>
                                <w:noProof/>
                              </w:rPr>
                            </w:pPr>
                            <w:bookmarkStart w:id="194" w:name="_Toc83402531"/>
                            <w:r>
                              <w:t xml:space="preserve">Figure </w:t>
                            </w:r>
                            <w:r w:rsidR="00784723">
                              <w:fldChar w:fldCharType="begin"/>
                            </w:r>
                            <w:r w:rsidR="00784723">
                              <w:instrText xml:space="preserve"> SEQ Figure \* ARABIC </w:instrText>
                            </w:r>
                            <w:r w:rsidR="00784723">
                              <w:fldChar w:fldCharType="separate"/>
                            </w:r>
                            <w:r w:rsidR="003F0ACE">
                              <w:rPr>
                                <w:noProof/>
                              </w:rPr>
                              <w:t>2</w:t>
                            </w:r>
                            <w:r w:rsidR="00784723">
                              <w:rPr>
                                <w:noProof/>
                              </w:rPr>
                              <w:fldChar w:fldCharType="end"/>
                            </w:r>
                            <w:r>
                              <w:t xml:space="preserve"> </w:t>
                            </w:r>
                            <w:r w:rsidRPr="00984C7C">
                              <w:t>Student activity diagram</w:t>
                            </w:r>
                            <w:bookmarkEnd w:id="1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0554988B" w:rsidR="00276C1C" w:rsidRPr="00135DAF" w:rsidRDefault="00276C1C" w:rsidP="009E4934">
                      <w:pPr>
                        <w:pStyle w:val="Caption"/>
                        <w:rPr>
                          <w:noProof/>
                        </w:rPr>
                      </w:pPr>
                      <w:bookmarkStart w:id="195" w:name="_Toc83402531"/>
                      <w:r>
                        <w:t xml:space="preserve">Figure </w:t>
                      </w:r>
                      <w:r w:rsidR="00784723">
                        <w:fldChar w:fldCharType="begin"/>
                      </w:r>
                      <w:r w:rsidR="00784723">
                        <w:instrText xml:space="preserve"> SEQ Figure \* ARABIC </w:instrText>
                      </w:r>
                      <w:r w:rsidR="00784723">
                        <w:fldChar w:fldCharType="separate"/>
                      </w:r>
                      <w:r w:rsidR="003F0ACE">
                        <w:rPr>
                          <w:noProof/>
                        </w:rPr>
                        <w:t>2</w:t>
                      </w:r>
                      <w:r w:rsidR="00784723">
                        <w:rPr>
                          <w:noProof/>
                        </w:rPr>
                        <w:fldChar w:fldCharType="end"/>
                      </w:r>
                      <w:r>
                        <w:t xml:space="preserve"> </w:t>
                      </w:r>
                      <w:r w:rsidRPr="00984C7C">
                        <w:t>Student activity diagram</w:t>
                      </w:r>
                      <w:bookmarkEnd w:id="195"/>
                    </w:p>
                  </w:txbxContent>
                </v:textbox>
              </v:shape>
            </w:pict>
          </mc:Fallback>
        </mc:AlternateContent>
      </w:r>
      <w:r w:rsidR="000C166D" w:rsidRPr="00C744C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276C1C" w:rsidRDefault="00276C1C"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276C1C" w:rsidRDefault="00276C1C"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276C1C" w:rsidRDefault="00276C1C"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276C1C" w:rsidRDefault="00276C1C"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276C1C" w:rsidRDefault="00276C1C"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276C1C" w:rsidRDefault="00276C1C"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276C1C" w:rsidRDefault="00276C1C"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276C1C" w:rsidRDefault="00276C1C"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276C1C" w:rsidRDefault="00276C1C"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276C1C" w:rsidRDefault="00276C1C"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276C1C" w:rsidRDefault="00276C1C"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276C1C" w:rsidRDefault="00276C1C"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276C1C" w:rsidRDefault="00276C1C"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276C1C" w:rsidRDefault="00276C1C"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276C1C" w:rsidRDefault="00276C1C">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276C1C" w:rsidRDefault="00276C1C">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276C1C" w:rsidRDefault="00276C1C"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276C1C" w:rsidRDefault="00276C1C"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276C1C" w:rsidRDefault="00276C1C"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276C1C" w:rsidRDefault="00276C1C">
                        <w:r>
                          <w:t>yes</w:t>
                        </w:r>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276C1C" w:rsidRDefault="00276C1C" w:rsidP="00FE653B">
                        <w:r>
                          <w:t>no</w:t>
                        </w:r>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276C1C" w:rsidRDefault="00276C1C"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276C1C" w:rsidRDefault="00276C1C" w:rsidP="001B5F2D">
                        <w:r>
                          <w:t>yes</w:t>
                        </w:r>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276C1C" w:rsidRDefault="00276C1C"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276C1C" w:rsidRDefault="00276C1C" w:rsidP="001B5F2D">
                        <w:pPr>
                          <w:spacing w:after="0"/>
                          <w:jc w:val="center"/>
                        </w:pPr>
                        <w:r>
                          <w:t>View Complaint</w:t>
                        </w:r>
                      </w:p>
                      <w:p w14:paraId="797539AA" w14:textId="77777777" w:rsidR="00276C1C" w:rsidRDefault="00276C1C"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276C1C" w:rsidRDefault="00276C1C">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276C1C" w:rsidRDefault="00276C1C" w:rsidP="000C166D">
                        <w:pPr>
                          <w:jc w:val="center"/>
                        </w:pPr>
                        <w:r>
                          <w:t>Logout</w:t>
                        </w:r>
                      </w:p>
                    </w:txbxContent>
                  </v:textbox>
                </v:roundrect>
              </v:group>
            </w:pict>
          </mc:Fallback>
        </mc:AlternateContent>
      </w:r>
      <w:r w:rsidR="001B5F2D" w:rsidRPr="00C744C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C744CB">
        <w:rPr>
          <w:rFonts w:ascii="Times New Roman" w:hAnsi="Times New Roman" w:cs="Times New Roman"/>
        </w:rPr>
        <w:br w:type="page"/>
      </w:r>
    </w:p>
    <w:p w14:paraId="03AE6AA9" w14:textId="77777777" w:rsidR="000C166D" w:rsidRPr="00C744CB" w:rsidRDefault="009E4934">
      <w:pPr>
        <w:rPr>
          <w:rFonts w:ascii="Times New Roman" w:hAnsi="Times New Roman" w:cs="Times New Roman"/>
        </w:rPr>
      </w:pPr>
      <w:r w:rsidRPr="00C744C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037B0408" w:rsidR="00276C1C" w:rsidRPr="00D61CAA" w:rsidRDefault="00276C1C" w:rsidP="009E4934">
                            <w:pPr>
                              <w:pStyle w:val="Caption"/>
                              <w:rPr>
                                <w:noProof/>
                              </w:rPr>
                            </w:pPr>
                            <w:bookmarkStart w:id="196" w:name="_Toc83402532"/>
                            <w:r>
                              <w:t xml:space="preserve">Figure </w:t>
                            </w:r>
                            <w:r w:rsidR="00784723">
                              <w:fldChar w:fldCharType="begin"/>
                            </w:r>
                            <w:r w:rsidR="00784723">
                              <w:instrText xml:space="preserve"> SEQ Figure \* ARABIC </w:instrText>
                            </w:r>
                            <w:r w:rsidR="00784723">
                              <w:fldChar w:fldCharType="separate"/>
                            </w:r>
                            <w:r w:rsidR="003F0ACE">
                              <w:rPr>
                                <w:noProof/>
                              </w:rPr>
                              <w:t>3</w:t>
                            </w:r>
                            <w:r w:rsidR="00784723">
                              <w:rPr>
                                <w:noProof/>
                              </w:rPr>
                              <w:fldChar w:fldCharType="end"/>
                            </w:r>
                            <w:r>
                              <w:t xml:space="preserve"> admin/Staff activity diagram</w:t>
                            </w:r>
                            <w:bookmarkEnd w:id="1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037B0408" w:rsidR="00276C1C" w:rsidRPr="00D61CAA" w:rsidRDefault="00276C1C" w:rsidP="009E4934">
                      <w:pPr>
                        <w:pStyle w:val="Caption"/>
                        <w:rPr>
                          <w:noProof/>
                        </w:rPr>
                      </w:pPr>
                      <w:bookmarkStart w:id="197" w:name="_Toc83402532"/>
                      <w:r>
                        <w:t xml:space="preserve">Figure </w:t>
                      </w:r>
                      <w:r w:rsidR="00784723">
                        <w:fldChar w:fldCharType="begin"/>
                      </w:r>
                      <w:r w:rsidR="00784723">
                        <w:instrText xml:space="preserve"> SEQ Figure \* ARABIC </w:instrText>
                      </w:r>
                      <w:r w:rsidR="00784723">
                        <w:fldChar w:fldCharType="separate"/>
                      </w:r>
                      <w:r w:rsidR="003F0ACE">
                        <w:rPr>
                          <w:noProof/>
                        </w:rPr>
                        <w:t>3</w:t>
                      </w:r>
                      <w:r w:rsidR="00784723">
                        <w:rPr>
                          <w:noProof/>
                        </w:rPr>
                        <w:fldChar w:fldCharType="end"/>
                      </w:r>
                      <w:r>
                        <w:t xml:space="preserve"> admin/Staff activity diagram</w:t>
                      </w:r>
                      <w:bookmarkEnd w:id="197"/>
                    </w:p>
                  </w:txbxContent>
                </v:textbox>
              </v:shape>
            </w:pict>
          </mc:Fallback>
        </mc:AlternateContent>
      </w:r>
      <w:r w:rsidR="006007DB" w:rsidRPr="00C744C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276C1C" w:rsidRDefault="00276C1C"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276C1C" w:rsidRDefault="00276C1C"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276C1C" w:rsidRDefault="00276C1C"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276C1C" w:rsidRDefault="00276C1C"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276C1C" w:rsidRDefault="00276C1C"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276C1C" w:rsidRDefault="00276C1C"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276C1C" w:rsidRDefault="00276C1C"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276C1C" w:rsidRDefault="00276C1C"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276C1C" w:rsidRDefault="00276C1C"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276C1C" w:rsidRDefault="00276C1C"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276C1C" w:rsidRDefault="00276C1C"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276C1C" w:rsidRDefault="00276C1C"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276C1C" w:rsidRDefault="00276C1C"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276C1C" w:rsidRDefault="00276C1C"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276C1C" w:rsidRDefault="00276C1C"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276C1C" w:rsidRDefault="00276C1C"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276C1C" w:rsidRDefault="00276C1C"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276C1C" w:rsidRDefault="00276C1C"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276C1C" w:rsidRDefault="00276C1C"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276C1C" w:rsidRDefault="00276C1C"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276C1C" w:rsidRDefault="00276C1C"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276C1C" w:rsidRDefault="00276C1C"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276C1C" w:rsidRDefault="00276C1C"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276C1C" w:rsidRDefault="00276C1C"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276C1C" w:rsidRDefault="00276C1C"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276C1C" w:rsidRDefault="00276C1C" w:rsidP="00815F94">
                        <w:pPr>
                          <w:jc w:val="center"/>
                        </w:pPr>
                        <w:r>
                          <w:t>Logout</w:t>
                        </w:r>
                      </w:p>
                    </w:txbxContent>
                  </v:textbox>
                </v:roundrect>
              </v:group>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276C1C" w:rsidRDefault="00276C1C">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276C1C" w:rsidRDefault="00276C1C">
                      <w:r>
                        <w:t>No</w:t>
                      </w:r>
                    </w:p>
                  </w:txbxContent>
                </v:textbox>
              </v:shape>
            </w:pict>
          </mc:Fallback>
        </mc:AlternateContent>
      </w:r>
      <w:r w:rsidR="00815F94" w:rsidRPr="00C744C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276C1C" w:rsidRDefault="00276C1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276C1C" w:rsidRDefault="00276C1C">
                      <w:r>
                        <w:t>yes</w:t>
                      </w:r>
                    </w:p>
                  </w:txbxContent>
                </v:textbox>
              </v:shape>
            </w:pict>
          </mc:Fallback>
        </mc:AlternateContent>
      </w:r>
      <w:r w:rsidR="00CE4167" w:rsidRPr="00C744C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276C1C" w:rsidRDefault="00276C1C"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276C1C" w:rsidRDefault="00276C1C" w:rsidP="000C166D">
                      <w:r>
                        <w:t>No</w:t>
                      </w:r>
                    </w:p>
                  </w:txbxContent>
                </v:textbox>
              </v:shape>
            </w:pict>
          </mc:Fallback>
        </mc:AlternateContent>
      </w:r>
      <w:r w:rsidR="000C166D" w:rsidRPr="00C744C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276C1C" w:rsidRDefault="00276C1C"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276C1C" w:rsidRDefault="00276C1C" w:rsidP="000C166D">
                      <w:r>
                        <w:t>Yes</w:t>
                      </w:r>
                    </w:p>
                  </w:txbxContent>
                </v:textbox>
              </v:shape>
            </w:pict>
          </mc:Fallback>
        </mc:AlternateContent>
      </w:r>
      <w:r w:rsidR="000C166D" w:rsidRPr="00C744CB">
        <w:rPr>
          <w:rFonts w:ascii="Times New Roman" w:hAnsi="Times New Roman" w:cs="Times New Roman"/>
        </w:rPr>
        <w:br w:type="page"/>
      </w:r>
    </w:p>
    <w:p w14:paraId="553E7803" w14:textId="77777777" w:rsidR="00F80515" w:rsidRPr="00C744CB" w:rsidRDefault="000B6B21" w:rsidP="000B6B21">
      <w:pPr>
        <w:pStyle w:val="Heading3"/>
        <w:rPr>
          <w:rFonts w:ascii="Times New Roman" w:hAnsi="Times New Roman" w:cs="Times New Roman"/>
          <w:b/>
          <w:color w:val="auto"/>
          <w:sz w:val="28"/>
          <w:szCs w:val="28"/>
        </w:rPr>
      </w:pPr>
      <w:bookmarkStart w:id="198" w:name="_Toc83402515"/>
      <w:r w:rsidRPr="00C744CB">
        <w:rPr>
          <w:rFonts w:ascii="Times New Roman" w:hAnsi="Times New Roman" w:cs="Times New Roman"/>
          <w:b/>
          <w:color w:val="auto"/>
          <w:sz w:val="28"/>
          <w:szCs w:val="28"/>
        </w:rPr>
        <w:lastRenderedPageBreak/>
        <w:t>3.7.3 Database Design</w:t>
      </w:r>
      <w:bookmarkEnd w:id="198"/>
    </w:p>
    <w:p w14:paraId="588EE1C8" w14:textId="77777777" w:rsidR="00375B5D" w:rsidRPr="00C744CB" w:rsidRDefault="00F32413"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B1094" w:rsidRPr="00C744CB" w14:paraId="39788160" w14:textId="77777777" w:rsidTr="00375B5D">
        <w:tc>
          <w:tcPr>
            <w:tcW w:w="715" w:type="dxa"/>
            <w:shd w:val="clear" w:color="auto" w:fill="00B0F0"/>
          </w:tcPr>
          <w:p w14:paraId="7C78959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No</w:t>
            </w:r>
          </w:p>
        </w:tc>
        <w:tc>
          <w:tcPr>
            <w:tcW w:w="3150" w:type="dxa"/>
            <w:shd w:val="clear" w:color="auto" w:fill="00B0F0"/>
          </w:tcPr>
          <w:p w14:paraId="390EA255"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Table Name</w:t>
            </w:r>
          </w:p>
        </w:tc>
        <w:tc>
          <w:tcPr>
            <w:tcW w:w="5485" w:type="dxa"/>
            <w:shd w:val="clear" w:color="auto" w:fill="00B0F0"/>
          </w:tcPr>
          <w:p w14:paraId="01767BD0" w14:textId="77777777" w:rsidR="00375B5D" w:rsidRPr="00C744CB" w:rsidRDefault="00375B5D"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B0D66C6" w14:textId="77777777" w:rsidTr="00375B5D">
        <w:tc>
          <w:tcPr>
            <w:tcW w:w="715" w:type="dxa"/>
          </w:tcPr>
          <w:p w14:paraId="5F081D2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3150" w:type="dxa"/>
          </w:tcPr>
          <w:p w14:paraId="555398AB"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personal information</w:t>
            </w:r>
          </w:p>
        </w:tc>
        <w:tc>
          <w:tcPr>
            <w:tcW w:w="5485" w:type="dxa"/>
          </w:tcPr>
          <w:p w14:paraId="0314ABB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bursary application details for students</w:t>
            </w:r>
          </w:p>
        </w:tc>
      </w:tr>
      <w:tr w:rsidR="003B1094" w:rsidRPr="00C744CB" w14:paraId="1AB2A8F3" w14:textId="77777777" w:rsidTr="00375B5D">
        <w:tc>
          <w:tcPr>
            <w:tcW w:w="715" w:type="dxa"/>
          </w:tcPr>
          <w:p w14:paraId="5C2C9019"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3150" w:type="dxa"/>
          </w:tcPr>
          <w:p w14:paraId="34A0FB94"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register</w:t>
            </w:r>
          </w:p>
        </w:tc>
        <w:tc>
          <w:tcPr>
            <w:tcW w:w="5485" w:type="dxa"/>
          </w:tcPr>
          <w:p w14:paraId="1EE0373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the registration details for students</w:t>
            </w:r>
          </w:p>
        </w:tc>
      </w:tr>
      <w:tr w:rsidR="003B1094" w:rsidRPr="00C744CB" w14:paraId="56946DD3" w14:textId="77777777" w:rsidTr="00375B5D">
        <w:tc>
          <w:tcPr>
            <w:tcW w:w="715" w:type="dxa"/>
          </w:tcPr>
          <w:p w14:paraId="53082AB3"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3150" w:type="dxa"/>
          </w:tcPr>
          <w:p w14:paraId="7B5AE63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loandetails</w:t>
            </w:r>
          </w:p>
        </w:tc>
        <w:tc>
          <w:tcPr>
            <w:tcW w:w="5485" w:type="dxa"/>
          </w:tcPr>
          <w:p w14:paraId="693FFB31"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the loan fed by the admin</w:t>
            </w:r>
          </w:p>
        </w:tc>
      </w:tr>
      <w:tr w:rsidR="003B1094" w:rsidRPr="00C744CB" w14:paraId="576D4188" w14:textId="77777777" w:rsidTr="00375B5D">
        <w:tc>
          <w:tcPr>
            <w:tcW w:w="715" w:type="dxa"/>
          </w:tcPr>
          <w:p w14:paraId="17462E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4</w:t>
            </w:r>
          </w:p>
        </w:tc>
        <w:tc>
          <w:tcPr>
            <w:tcW w:w="3150" w:type="dxa"/>
          </w:tcPr>
          <w:p w14:paraId="7A724E65"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complaints</w:t>
            </w:r>
          </w:p>
        </w:tc>
        <w:tc>
          <w:tcPr>
            <w:tcW w:w="5485" w:type="dxa"/>
          </w:tcPr>
          <w:p w14:paraId="0E36627E"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complaints raised by students</w:t>
            </w:r>
          </w:p>
        </w:tc>
      </w:tr>
      <w:tr w:rsidR="003B1094" w:rsidRPr="00C744CB" w14:paraId="47C7E7FC" w14:textId="77777777" w:rsidTr="00375B5D">
        <w:tc>
          <w:tcPr>
            <w:tcW w:w="715" w:type="dxa"/>
          </w:tcPr>
          <w:p w14:paraId="1577DC5F"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5</w:t>
            </w:r>
          </w:p>
        </w:tc>
        <w:tc>
          <w:tcPr>
            <w:tcW w:w="3150" w:type="dxa"/>
          </w:tcPr>
          <w:p w14:paraId="324DD372" w14:textId="77777777" w:rsidR="00375B5D" w:rsidRPr="00C744CB" w:rsidRDefault="00375B5D"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downloads</w:t>
            </w:r>
          </w:p>
        </w:tc>
        <w:tc>
          <w:tcPr>
            <w:tcW w:w="5485" w:type="dxa"/>
          </w:tcPr>
          <w:p w14:paraId="6EB59953" w14:textId="77777777" w:rsidR="00375B5D" w:rsidRPr="00C744CB" w:rsidRDefault="00375B5D" w:rsidP="00973218">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Stores details about downloads uploaded by the admin</w:t>
            </w:r>
          </w:p>
        </w:tc>
      </w:tr>
    </w:tbl>
    <w:p w14:paraId="5B1B7880" w14:textId="55B98B54" w:rsidR="00375B5D" w:rsidRPr="00C744CB" w:rsidRDefault="00973218" w:rsidP="00973218">
      <w:pPr>
        <w:pStyle w:val="Caption"/>
        <w:rPr>
          <w:rFonts w:ascii="Times New Roman" w:hAnsi="Times New Roman" w:cs="Times New Roman"/>
          <w:color w:val="auto"/>
          <w:sz w:val="24"/>
          <w:szCs w:val="24"/>
        </w:rPr>
      </w:pPr>
      <w:bookmarkStart w:id="199" w:name="_Toc83402549"/>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Database design tables</w:t>
      </w:r>
      <w:bookmarkEnd w:id="199"/>
    </w:p>
    <w:p w14:paraId="47EAAB0E" w14:textId="77777777" w:rsidR="00405D71" w:rsidRPr="00C744CB" w:rsidRDefault="00B47D30"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3B1094" w:rsidRPr="00C744CB" w14:paraId="4F9C8491" w14:textId="77777777" w:rsidTr="00FC0458">
        <w:tc>
          <w:tcPr>
            <w:tcW w:w="1705" w:type="dxa"/>
            <w:shd w:val="clear" w:color="auto" w:fill="00B0F0"/>
          </w:tcPr>
          <w:p w14:paraId="10B108C9"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2070" w:type="dxa"/>
            <w:shd w:val="clear" w:color="auto" w:fill="00B0F0"/>
          </w:tcPr>
          <w:p w14:paraId="72AAD28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575" w:type="dxa"/>
            <w:shd w:val="clear" w:color="auto" w:fill="00B0F0"/>
          </w:tcPr>
          <w:p w14:paraId="1E5C224C"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09A7379A" w14:textId="77777777" w:rsidTr="00FC0458">
        <w:tc>
          <w:tcPr>
            <w:tcW w:w="1705" w:type="dxa"/>
          </w:tcPr>
          <w:p w14:paraId="4296890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2070" w:type="dxa"/>
          </w:tcPr>
          <w:p w14:paraId="241420B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33815C0" w14:textId="77777777" w:rsidR="00FC0458" w:rsidRPr="00C744CB" w:rsidRDefault="00FC0458"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37DAB691" w14:textId="77777777" w:rsidTr="00FC0458">
        <w:tc>
          <w:tcPr>
            <w:tcW w:w="1705" w:type="dxa"/>
          </w:tcPr>
          <w:p w14:paraId="6F0CC20B"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firstName</w:t>
            </w:r>
          </w:p>
        </w:tc>
        <w:tc>
          <w:tcPr>
            <w:tcW w:w="2070" w:type="dxa"/>
          </w:tcPr>
          <w:p w14:paraId="577D1B8D"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596DE4A"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3913568F" w14:textId="77777777" w:rsidTr="00FC0458">
        <w:tc>
          <w:tcPr>
            <w:tcW w:w="1705" w:type="dxa"/>
          </w:tcPr>
          <w:p w14:paraId="5C9AB1EA"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middleName</w:t>
            </w:r>
          </w:p>
        </w:tc>
        <w:tc>
          <w:tcPr>
            <w:tcW w:w="2070" w:type="dxa"/>
          </w:tcPr>
          <w:p w14:paraId="35A844A9"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135EDB6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Middle Name</w:t>
            </w:r>
          </w:p>
        </w:tc>
      </w:tr>
      <w:tr w:rsidR="003B1094" w:rsidRPr="00C744CB" w14:paraId="3D3A26DA" w14:textId="77777777" w:rsidTr="00FC0458">
        <w:tc>
          <w:tcPr>
            <w:tcW w:w="1705" w:type="dxa"/>
          </w:tcPr>
          <w:p w14:paraId="35EC6D83"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lastName</w:t>
            </w:r>
          </w:p>
        </w:tc>
        <w:tc>
          <w:tcPr>
            <w:tcW w:w="2070" w:type="dxa"/>
          </w:tcPr>
          <w:p w14:paraId="4A3211F5"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7DE7B5E6"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02CF61A3" w14:textId="77777777" w:rsidTr="00FC0458">
        <w:tc>
          <w:tcPr>
            <w:tcW w:w="1705" w:type="dxa"/>
          </w:tcPr>
          <w:p w14:paraId="7AF13B0E"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2070" w:type="dxa"/>
          </w:tcPr>
          <w:p w14:paraId="13737B54"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504F0714"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1E829ADD" w14:textId="77777777" w:rsidTr="00FC0458">
        <w:tc>
          <w:tcPr>
            <w:tcW w:w="1705" w:type="dxa"/>
          </w:tcPr>
          <w:p w14:paraId="68E155BF"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phoneNumber</w:t>
            </w:r>
          </w:p>
        </w:tc>
        <w:tc>
          <w:tcPr>
            <w:tcW w:w="2070" w:type="dxa"/>
          </w:tcPr>
          <w:p w14:paraId="27A36EAF"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43DA0870"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6FFB1E5A" w14:textId="77777777" w:rsidTr="00FC0458">
        <w:tc>
          <w:tcPr>
            <w:tcW w:w="1705" w:type="dxa"/>
          </w:tcPr>
          <w:p w14:paraId="137BD286"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confirmPassword</w:t>
            </w:r>
          </w:p>
        </w:tc>
        <w:tc>
          <w:tcPr>
            <w:tcW w:w="2070" w:type="dxa"/>
          </w:tcPr>
          <w:p w14:paraId="1048280A"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Varchar(255)</w:t>
            </w:r>
          </w:p>
        </w:tc>
        <w:tc>
          <w:tcPr>
            <w:tcW w:w="5575" w:type="dxa"/>
          </w:tcPr>
          <w:p w14:paraId="3B34B471" w14:textId="77777777" w:rsidR="00FC0458" w:rsidRPr="00C744CB" w:rsidRDefault="00851A15" w:rsidP="00F32413">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Password</w:t>
            </w:r>
          </w:p>
        </w:tc>
      </w:tr>
      <w:tr w:rsidR="003B1094" w:rsidRPr="00C744CB" w14:paraId="04107B42" w14:textId="77777777" w:rsidTr="00FC0458">
        <w:tc>
          <w:tcPr>
            <w:tcW w:w="1705" w:type="dxa"/>
          </w:tcPr>
          <w:p w14:paraId="0FC85198" w14:textId="77777777" w:rsidR="00FC0458" w:rsidRPr="00C744CB" w:rsidRDefault="00FC0458"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date_created</w:t>
            </w:r>
          </w:p>
        </w:tc>
        <w:tc>
          <w:tcPr>
            <w:tcW w:w="2070" w:type="dxa"/>
          </w:tcPr>
          <w:p w14:paraId="12EEE11B" w14:textId="77777777" w:rsidR="00FC0458" w:rsidRPr="00C744CB" w:rsidRDefault="00B75ACA"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Date</w:t>
            </w:r>
            <w:r w:rsidR="00F36CFD" w:rsidRPr="00C744CB">
              <w:rPr>
                <w:rFonts w:ascii="Times New Roman" w:hAnsi="Times New Roman" w:cs="Times New Roman"/>
                <w:b/>
                <w:sz w:val="24"/>
                <w:szCs w:val="24"/>
              </w:rPr>
              <w:t>t</w:t>
            </w:r>
            <w:r w:rsidRPr="00C744CB">
              <w:rPr>
                <w:rFonts w:ascii="Times New Roman" w:hAnsi="Times New Roman" w:cs="Times New Roman"/>
                <w:b/>
                <w:sz w:val="24"/>
                <w:szCs w:val="24"/>
              </w:rPr>
              <w:t>ime</w:t>
            </w:r>
          </w:p>
        </w:tc>
        <w:tc>
          <w:tcPr>
            <w:tcW w:w="5575" w:type="dxa"/>
          </w:tcPr>
          <w:p w14:paraId="713E74B7" w14:textId="77777777" w:rsidR="00FC0458" w:rsidRPr="00C744CB" w:rsidRDefault="00851A15"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and time the student registered</w:t>
            </w:r>
          </w:p>
        </w:tc>
      </w:tr>
    </w:tbl>
    <w:p w14:paraId="07554050" w14:textId="0F5CB371" w:rsidR="00C15B82" w:rsidRPr="00C744CB" w:rsidRDefault="00FE5876" w:rsidP="00FE5876">
      <w:pPr>
        <w:pStyle w:val="Caption"/>
        <w:rPr>
          <w:rFonts w:ascii="Times New Roman" w:hAnsi="Times New Roman" w:cs="Times New Roman"/>
          <w:b/>
          <w:color w:val="auto"/>
          <w:sz w:val="24"/>
          <w:szCs w:val="24"/>
        </w:rPr>
      </w:pPr>
      <w:bookmarkStart w:id="200" w:name="_Toc83402550"/>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register table</w:t>
      </w:r>
      <w:bookmarkEnd w:id="200"/>
    </w:p>
    <w:p w14:paraId="6C90EC6A" w14:textId="77777777" w:rsidR="00375B5D" w:rsidRPr="00C744CB" w:rsidRDefault="00207FF9">
      <w:pPr>
        <w:rPr>
          <w:rFonts w:ascii="Times New Roman" w:hAnsi="Times New Roman" w:cs="Times New Roman"/>
          <w:b/>
          <w:sz w:val="24"/>
          <w:szCs w:val="24"/>
        </w:rPr>
      </w:pPr>
      <w:r w:rsidRPr="00C744CB">
        <w:rPr>
          <w:rFonts w:ascii="Times New Roman" w:hAnsi="Times New Roman" w:cs="Times New Roman"/>
          <w:b/>
          <w:sz w:val="24"/>
          <w:szCs w:val="24"/>
        </w:rPr>
        <w:t xml:space="preserve">Student’s </w:t>
      </w:r>
      <w:r w:rsidR="00350B9C" w:rsidRPr="00C744CB">
        <w:rPr>
          <w:rFonts w:ascii="Times New Roman" w:hAnsi="Times New Roman" w:cs="Times New Roman"/>
          <w:b/>
          <w:sz w:val="24"/>
          <w:szCs w:val="24"/>
        </w:rPr>
        <w:t xml:space="preserve">Bursary </w:t>
      </w:r>
      <w:r w:rsidRPr="00C744CB">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59"/>
        <w:gridCol w:w="5215"/>
      </w:tblGrid>
      <w:tr w:rsidR="003B1094" w:rsidRPr="00C744CB" w14:paraId="5B6859F5" w14:textId="77777777" w:rsidTr="007E4152">
        <w:tc>
          <w:tcPr>
            <w:tcW w:w="2376" w:type="dxa"/>
            <w:shd w:val="clear" w:color="auto" w:fill="00B0F0"/>
          </w:tcPr>
          <w:p w14:paraId="0ECA96EC"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759" w:type="dxa"/>
            <w:shd w:val="clear" w:color="auto" w:fill="00B0F0"/>
          </w:tcPr>
          <w:p w14:paraId="0D0C8B51"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215" w:type="dxa"/>
            <w:shd w:val="clear" w:color="auto" w:fill="00B0F0"/>
          </w:tcPr>
          <w:p w14:paraId="35496304" w14:textId="77777777" w:rsidR="00350B9C" w:rsidRPr="00C744CB" w:rsidRDefault="00350B9C" w:rsidP="00350B9C">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53FDC7D" w14:textId="77777777" w:rsidTr="007E4152">
        <w:tc>
          <w:tcPr>
            <w:tcW w:w="2376" w:type="dxa"/>
          </w:tcPr>
          <w:p w14:paraId="4D4FED1C"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regNumber</w:t>
            </w:r>
          </w:p>
        </w:tc>
        <w:tc>
          <w:tcPr>
            <w:tcW w:w="1759" w:type="dxa"/>
          </w:tcPr>
          <w:p w14:paraId="0E483499"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3169AD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0CCD321A" w14:textId="77777777" w:rsidTr="007E4152">
        <w:tc>
          <w:tcPr>
            <w:tcW w:w="2376" w:type="dxa"/>
          </w:tcPr>
          <w:p w14:paraId="4DFA76D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firstName</w:t>
            </w:r>
          </w:p>
        </w:tc>
        <w:tc>
          <w:tcPr>
            <w:tcW w:w="1759" w:type="dxa"/>
          </w:tcPr>
          <w:p w14:paraId="1CADCEE7"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2E7419E"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First Name</w:t>
            </w:r>
          </w:p>
        </w:tc>
      </w:tr>
      <w:tr w:rsidR="003B1094" w:rsidRPr="00C744CB" w14:paraId="45BF12C3" w14:textId="77777777" w:rsidTr="007E4152">
        <w:tc>
          <w:tcPr>
            <w:tcW w:w="2376" w:type="dxa"/>
          </w:tcPr>
          <w:p w14:paraId="3707D1E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lastName</w:t>
            </w:r>
          </w:p>
        </w:tc>
        <w:tc>
          <w:tcPr>
            <w:tcW w:w="1759" w:type="dxa"/>
          </w:tcPr>
          <w:p w14:paraId="420C8F8B"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76EB8E4D"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Last Name</w:t>
            </w:r>
          </w:p>
        </w:tc>
      </w:tr>
      <w:tr w:rsidR="003B1094" w:rsidRPr="00C744CB" w14:paraId="28F91776" w14:textId="77777777" w:rsidTr="007E4152">
        <w:tc>
          <w:tcPr>
            <w:tcW w:w="2376" w:type="dxa"/>
          </w:tcPr>
          <w:p w14:paraId="4E3FA72B"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phone</w:t>
            </w:r>
          </w:p>
        </w:tc>
        <w:tc>
          <w:tcPr>
            <w:tcW w:w="1759" w:type="dxa"/>
          </w:tcPr>
          <w:p w14:paraId="7AFCFEC6"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56C6F02F"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2EB80228" w14:textId="77777777" w:rsidTr="007E4152">
        <w:tc>
          <w:tcPr>
            <w:tcW w:w="2376" w:type="dxa"/>
          </w:tcPr>
          <w:p w14:paraId="7705E24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email</w:t>
            </w:r>
          </w:p>
        </w:tc>
        <w:tc>
          <w:tcPr>
            <w:tcW w:w="1759" w:type="dxa"/>
          </w:tcPr>
          <w:p w14:paraId="37C6CAE2"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0621B23"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C6D239E" w14:textId="77777777" w:rsidTr="007E4152">
        <w:tc>
          <w:tcPr>
            <w:tcW w:w="2376" w:type="dxa"/>
          </w:tcPr>
          <w:p w14:paraId="64377658"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yearofStudy</w:t>
            </w:r>
          </w:p>
        </w:tc>
        <w:tc>
          <w:tcPr>
            <w:tcW w:w="1759" w:type="dxa"/>
          </w:tcPr>
          <w:p w14:paraId="3EC4088D"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188E95C"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year of study</w:t>
            </w:r>
          </w:p>
        </w:tc>
      </w:tr>
      <w:tr w:rsidR="003B1094" w:rsidRPr="00C744CB" w14:paraId="3AE61304" w14:textId="77777777" w:rsidTr="007E4152">
        <w:tc>
          <w:tcPr>
            <w:tcW w:w="2376" w:type="dxa"/>
          </w:tcPr>
          <w:p w14:paraId="01FC6342"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programme</w:t>
            </w:r>
          </w:p>
        </w:tc>
        <w:tc>
          <w:tcPr>
            <w:tcW w:w="1759" w:type="dxa"/>
          </w:tcPr>
          <w:p w14:paraId="4A78878F" w14:textId="77777777" w:rsidR="00350B9C"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0CF555B7"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Programme Student is taking</w:t>
            </w:r>
          </w:p>
        </w:tc>
      </w:tr>
      <w:tr w:rsidR="003B1094" w:rsidRPr="00C744CB" w14:paraId="0F0869A6" w14:textId="77777777" w:rsidTr="007E4152">
        <w:tc>
          <w:tcPr>
            <w:tcW w:w="2376" w:type="dxa"/>
          </w:tcPr>
          <w:p w14:paraId="27744983"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lastRenderedPageBreak/>
              <w:t>department</w:t>
            </w:r>
          </w:p>
        </w:tc>
        <w:tc>
          <w:tcPr>
            <w:tcW w:w="1759" w:type="dxa"/>
          </w:tcPr>
          <w:p w14:paraId="3334DDE3"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E312941"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Department the student belongs</w:t>
            </w:r>
          </w:p>
        </w:tc>
      </w:tr>
      <w:tr w:rsidR="003B1094" w:rsidRPr="00C744CB" w14:paraId="79216BC8" w14:textId="77777777" w:rsidTr="007E4152">
        <w:tc>
          <w:tcPr>
            <w:tcW w:w="2376" w:type="dxa"/>
          </w:tcPr>
          <w:p w14:paraId="50C9C046" w14:textId="77777777" w:rsidR="00350B9C"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county</w:t>
            </w:r>
          </w:p>
        </w:tc>
        <w:tc>
          <w:tcPr>
            <w:tcW w:w="1759" w:type="dxa"/>
          </w:tcPr>
          <w:p w14:paraId="66E21565" w14:textId="77777777" w:rsidR="00350B9C"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0A5BA6FA" w14:textId="77777777" w:rsidR="00350B9C"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county</w:t>
            </w:r>
          </w:p>
        </w:tc>
      </w:tr>
      <w:tr w:rsidR="003B1094" w:rsidRPr="00C744CB" w14:paraId="66E80429" w14:textId="77777777" w:rsidTr="007E4152">
        <w:tc>
          <w:tcPr>
            <w:tcW w:w="2376" w:type="dxa"/>
          </w:tcPr>
          <w:p w14:paraId="1230C2E2"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constituency</w:t>
            </w:r>
          </w:p>
        </w:tc>
        <w:tc>
          <w:tcPr>
            <w:tcW w:w="1759" w:type="dxa"/>
          </w:tcPr>
          <w:p w14:paraId="73B108E1" w14:textId="77777777" w:rsidR="00713F33" w:rsidRPr="00C744CB" w:rsidRDefault="00A823C6" w:rsidP="00350B9C">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9AE8317"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home constituency</w:t>
            </w:r>
          </w:p>
        </w:tc>
      </w:tr>
      <w:tr w:rsidR="003B1094" w:rsidRPr="00C744CB" w14:paraId="03C2F2C0" w14:textId="77777777" w:rsidTr="007E4152">
        <w:tc>
          <w:tcPr>
            <w:tcW w:w="2376" w:type="dxa"/>
          </w:tcPr>
          <w:p w14:paraId="6DF48DEE"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governmentSponsored</w:t>
            </w:r>
          </w:p>
        </w:tc>
        <w:tc>
          <w:tcPr>
            <w:tcW w:w="1759" w:type="dxa"/>
          </w:tcPr>
          <w:p w14:paraId="59F5D906"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479394DE" w14:textId="77777777" w:rsidR="00713F33" w:rsidRPr="00C744CB" w:rsidRDefault="007E4152" w:rsidP="00350B9C">
            <w:pPr>
              <w:rPr>
                <w:rFonts w:ascii="Times New Roman" w:hAnsi="Times New Roman" w:cs="Times New Roman"/>
                <w:sz w:val="24"/>
                <w:szCs w:val="24"/>
              </w:rPr>
            </w:pPr>
            <w:r w:rsidRPr="00C744CB">
              <w:rPr>
                <w:rFonts w:ascii="Times New Roman" w:hAnsi="Times New Roman" w:cs="Times New Roman"/>
                <w:sz w:val="24"/>
                <w:szCs w:val="24"/>
              </w:rPr>
              <w:t>Student’s Sponsor</w:t>
            </w:r>
          </w:p>
        </w:tc>
      </w:tr>
      <w:tr w:rsidR="003B1094" w:rsidRPr="00C744CB" w14:paraId="000610D3" w14:textId="77777777" w:rsidTr="007E4152">
        <w:tc>
          <w:tcPr>
            <w:tcW w:w="2376" w:type="dxa"/>
          </w:tcPr>
          <w:p w14:paraId="68E76B04" w14:textId="77777777" w:rsidR="00713F33" w:rsidRPr="00C744CB" w:rsidRDefault="00713F33" w:rsidP="00350B9C">
            <w:pPr>
              <w:rPr>
                <w:rFonts w:ascii="Times New Roman" w:hAnsi="Times New Roman" w:cs="Times New Roman"/>
                <w:sz w:val="24"/>
                <w:szCs w:val="24"/>
              </w:rPr>
            </w:pPr>
            <w:r w:rsidRPr="00C744CB">
              <w:rPr>
                <w:rFonts w:ascii="Times New Roman" w:hAnsi="Times New Roman" w:cs="Times New Roman"/>
                <w:sz w:val="24"/>
                <w:szCs w:val="24"/>
              </w:rPr>
              <w:t>orphan</w:t>
            </w:r>
          </w:p>
        </w:tc>
        <w:tc>
          <w:tcPr>
            <w:tcW w:w="1759" w:type="dxa"/>
          </w:tcPr>
          <w:p w14:paraId="11016C4C" w14:textId="77777777" w:rsidR="00713F33" w:rsidRPr="00C744CB" w:rsidRDefault="00A823C6" w:rsidP="00A823C6">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7EA44C0A" w14:textId="77777777" w:rsidR="00713F33"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 xml:space="preserve">Student’s Family status –Orphan </w:t>
            </w:r>
          </w:p>
        </w:tc>
      </w:tr>
      <w:tr w:rsidR="003B1094" w:rsidRPr="00C744CB" w14:paraId="43F457BA" w14:textId="77777777" w:rsidTr="007E4152">
        <w:tc>
          <w:tcPr>
            <w:tcW w:w="2376" w:type="dxa"/>
          </w:tcPr>
          <w:p w14:paraId="03C0256E"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disabled_parents</w:t>
            </w:r>
          </w:p>
        </w:tc>
        <w:tc>
          <w:tcPr>
            <w:tcW w:w="1759" w:type="dxa"/>
          </w:tcPr>
          <w:p w14:paraId="7D6897F8"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09AF6A1"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–Disabled Parents</w:t>
            </w:r>
          </w:p>
        </w:tc>
      </w:tr>
      <w:tr w:rsidR="003B1094" w:rsidRPr="00C744CB" w14:paraId="49D37C53" w14:textId="77777777" w:rsidTr="007E4152">
        <w:tc>
          <w:tcPr>
            <w:tcW w:w="2376" w:type="dxa"/>
          </w:tcPr>
          <w:p w14:paraId="0FD6613A"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singleParent</w:t>
            </w:r>
          </w:p>
        </w:tc>
        <w:tc>
          <w:tcPr>
            <w:tcW w:w="1759" w:type="dxa"/>
          </w:tcPr>
          <w:p w14:paraId="2E5C9BB4"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31CE139F" w14:textId="77777777" w:rsidR="007E4152" w:rsidRPr="00C744CB" w:rsidRDefault="007E4152" w:rsidP="007E4152">
            <w:pPr>
              <w:rPr>
                <w:rFonts w:ascii="Times New Roman" w:hAnsi="Times New Roman" w:cs="Times New Roman"/>
                <w:sz w:val="24"/>
                <w:szCs w:val="24"/>
              </w:rPr>
            </w:pPr>
            <w:r w:rsidRPr="00C744CB">
              <w:rPr>
                <w:rFonts w:ascii="Times New Roman" w:hAnsi="Times New Roman" w:cs="Times New Roman"/>
                <w:sz w:val="24"/>
                <w:szCs w:val="24"/>
              </w:rPr>
              <w:t>Student’s Family status –Single Parent</w:t>
            </w:r>
          </w:p>
        </w:tc>
      </w:tr>
      <w:tr w:rsidR="003B1094" w:rsidRPr="00C744CB" w14:paraId="738A02DE" w14:textId="77777777" w:rsidTr="007E4152">
        <w:tc>
          <w:tcPr>
            <w:tcW w:w="2376" w:type="dxa"/>
          </w:tcPr>
          <w:p w14:paraId="51555385"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unemployedParents</w:t>
            </w:r>
          </w:p>
        </w:tc>
        <w:tc>
          <w:tcPr>
            <w:tcW w:w="1759" w:type="dxa"/>
          </w:tcPr>
          <w:p w14:paraId="5171E736"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Varchar(50)</w:t>
            </w:r>
          </w:p>
        </w:tc>
        <w:tc>
          <w:tcPr>
            <w:tcW w:w="5215" w:type="dxa"/>
          </w:tcPr>
          <w:p w14:paraId="19BFF0EA"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–Unemployed parents</w:t>
            </w:r>
          </w:p>
        </w:tc>
      </w:tr>
      <w:tr w:rsidR="003B1094" w:rsidRPr="00C744CB" w14:paraId="380126B6" w14:textId="77777777" w:rsidTr="007E4152">
        <w:tc>
          <w:tcPr>
            <w:tcW w:w="2376" w:type="dxa"/>
          </w:tcPr>
          <w:p w14:paraId="109CF1E4"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otherFamilyStatus</w:t>
            </w:r>
          </w:p>
        </w:tc>
        <w:tc>
          <w:tcPr>
            <w:tcW w:w="1759" w:type="dxa"/>
          </w:tcPr>
          <w:p w14:paraId="6FF87963"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A55C8B2" w14:textId="77777777" w:rsidR="00110760" w:rsidRPr="00C744CB" w:rsidRDefault="00110760" w:rsidP="00110760">
            <w:pPr>
              <w:rPr>
                <w:rFonts w:ascii="Times New Roman" w:hAnsi="Times New Roman" w:cs="Times New Roman"/>
                <w:sz w:val="24"/>
                <w:szCs w:val="24"/>
              </w:rPr>
            </w:pPr>
            <w:r w:rsidRPr="00C744CB">
              <w:rPr>
                <w:rFonts w:ascii="Times New Roman" w:hAnsi="Times New Roman" w:cs="Times New Roman"/>
                <w:sz w:val="24"/>
                <w:szCs w:val="24"/>
              </w:rPr>
              <w:t>Student’s Family status –Any other family status</w:t>
            </w:r>
          </w:p>
        </w:tc>
      </w:tr>
      <w:tr w:rsidR="003B1094" w:rsidRPr="00C744CB" w14:paraId="4A49AEA3" w14:textId="77777777" w:rsidTr="007E4152">
        <w:tc>
          <w:tcPr>
            <w:tcW w:w="2376" w:type="dxa"/>
          </w:tcPr>
          <w:p w14:paraId="1F36E9F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loanAmount</w:t>
            </w:r>
          </w:p>
        </w:tc>
        <w:tc>
          <w:tcPr>
            <w:tcW w:w="1759" w:type="dxa"/>
          </w:tcPr>
          <w:p w14:paraId="18BB488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63DA570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 amount awarded to the student</w:t>
            </w:r>
          </w:p>
        </w:tc>
      </w:tr>
      <w:tr w:rsidR="003B1094" w:rsidRPr="00C744CB" w14:paraId="0A218095" w14:textId="77777777" w:rsidTr="007E4152">
        <w:tc>
          <w:tcPr>
            <w:tcW w:w="2376" w:type="dxa"/>
          </w:tcPr>
          <w:p w14:paraId="07BD902A"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awardingOrganization</w:t>
            </w:r>
          </w:p>
        </w:tc>
        <w:tc>
          <w:tcPr>
            <w:tcW w:w="1759" w:type="dxa"/>
          </w:tcPr>
          <w:p w14:paraId="0E5052C8"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A848CF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loan</w:t>
            </w:r>
          </w:p>
        </w:tc>
      </w:tr>
      <w:tr w:rsidR="003B1094" w:rsidRPr="00C744CB" w14:paraId="7FB000F1" w14:textId="77777777" w:rsidTr="007E4152">
        <w:tc>
          <w:tcPr>
            <w:tcW w:w="2376" w:type="dxa"/>
          </w:tcPr>
          <w:p w14:paraId="424E903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loanAttachment</w:t>
            </w:r>
          </w:p>
        </w:tc>
        <w:tc>
          <w:tcPr>
            <w:tcW w:w="1759" w:type="dxa"/>
          </w:tcPr>
          <w:p w14:paraId="5AFFA81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CE1060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loan attachment name</w:t>
            </w:r>
          </w:p>
        </w:tc>
      </w:tr>
      <w:tr w:rsidR="003B1094" w:rsidRPr="00C744CB" w14:paraId="3B51A436" w14:textId="77777777" w:rsidTr="007E4152">
        <w:tc>
          <w:tcPr>
            <w:tcW w:w="2376" w:type="dxa"/>
          </w:tcPr>
          <w:p w14:paraId="1E2120A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bursaryAmount</w:t>
            </w:r>
          </w:p>
        </w:tc>
        <w:tc>
          <w:tcPr>
            <w:tcW w:w="1759" w:type="dxa"/>
          </w:tcPr>
          <w:p w14:paraId="77EF61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358B47E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Bursary Amount awarded to student</w:t>
            </w:r>
          </w:p>
        </w:tc>
      </w:tr>
      <w:tr w:rsidR="003B1094" w:rsidRPr="00C744CB" w14:paraId="4724B449" w14:textId="77777777" w:rsidTr="007E4152">
        <w:tc>
          <w:tcPr>
            <w:tcW w:w="2376" w:type="dxa"/>
          </w:tcPr>
          <w:p w14:paraId="46156FC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awardingBursaryOrg</w:t>
            </w:r>
          </w:p>
        </w:tc>
        <w:tc>
          <w:tcPr>
            <w:tcW w:w="1759" w:type="dxa"/>
          </w:tcPr>
          <w:p w14:paraId="3F6EF08D"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E0F2C56"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organization which awarded the bursary</w:t>
            </w:r>
          </w:p>
        </w:tc>
      </w:tr>
      <w:tr w:rsidR="003B1094" w:rsidRPr="00C744CB" w14:paraId="78B10439" w14:textId="77777777" w:rsidTr="007E4152">
        <w:tc>
          <w:tcPr>
            <w:tcW w:w="2376" w:type="dxa"/>
          </w:tcPr>
          <w:p w14:paraId="6625349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bCs/>
                <w:sz w:val="24"/>
                <w:szCs w:val="24"/>
                <w:shd w:val="clear" w:color="auto" w:fill="FFFFFF"/>
              </w:rPr>
              <w:t>bursaryAttachment</w:t>
            </w:r>
          </w:p>
        </w:tc>
        <w:tc>
          <w:tcPr>
            <w:tcW w:w="1759" w:type="dxa"/>
          </w:tcPr>
          <w:p w14:paraId="3C5EE65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FB8340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bursary attachment name</w:t>
            </w:r>
          </w:p>
        </w:tc>
      </w:tr>
      <w:tr w:rsidR="003B1094" w:rsidRPr="00C744CB" w14:paraId="50ED435A" w14:textId="77777777" w:rsidTr="007E4152">
        <w:tc>
          <w:tcPr>
            <w:tcW w:w="2376" w:type="dxa"/>
          </w:tcPr>
          <w:p w14:paraId="39FBFF6F"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previousGrade</w:t>
            </w:r>
          </w:p>
        </w:tc>
        <w:tc>
          <w:tcPr>
            <w:tcW w:w="1759" w:type="dxa"/>
          </w:tcPr>
          <w:p w14:paraId="13832190"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28AB5BCB"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The previous grade attained by the Student</w:t>
            </w:r>
          </w:p>
        </w:tc>
      </w:tr>
      <w:tr w:rsidR="003B1094" w:rsidRPr="00C744CB" w14:paraId="285D384B" w14:textId="77777777" w:rsidTr="007E4152">
        <w:tc>
          <w:tcPr>
            <w:tcW w:w="2376" w:type="dxa"/>
          </w:tcPr>
          <w:p w14:paraId="393DADE9"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gradeAttachment</w:t>
            </w:r>
          </w:p>
        </w:tc>
        <w:tc>
          <w:tcPr>
            <w:tcW w:w="1759" w:type="dxa"/>
          </w:tcPr>
          <w:p w14:paraId="0E4591CC"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DF703E5"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Name of the attached transcript</w:t>
            </w:r>
          </w:p>
        </w:tc>
      </w:tr>
      <w:tr w:rsidR="003B1094" w:rsidRPr="00C744CB" w14:paraId="415B1143" w14:textId="77777777" w:rsidTr="007E4152">
        <w:tc>
          <w:tcPr>
            <w:tcW w:w="2376" w:type="dxa"/>
          </w:tcPr>
          <w:p w14:paraId="1B454F65"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759" w:type="dxa"/>
          </w:tcPr>
          <w:p w14:paraId="4D03875E"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Varchar(255)</w:t>
            </w:r>
          </w:p>
        </w:tc>
        <w:tc>
          <w:tcPr>
            <w:tcW w:w="5215" w:type="dxa"/>
          </w:tcPr>
          <w:p w14:paraId="1B6D0B66" w14:textId="77777777" w:rsidR="00A56324" w:rsidRPr="00C744CB" w:rsidRDefault="007F21B7" w:rsidP="00A56324">
            <w:pPr>
              <w:rPr>
                <w:rFonts w:ascii="Times New Roman" w:hAnsi="Times New Roman" w:cs="Times New Roman"/>
                <w:sz w:val="24"/>
                <w:szCs w:val="24"/>
              </w:rPr>
            </w:pPr>
            <w:r w:rsidRPr="00C744CB">
              <w:rPr>
                <w:rFonts w:ascii="Times New Roman" w:hAnsi="Times New Roman" w:cs="Times New Roman"/>
                <w:sz w:val="24"/>
                <w:szCs w:val="24"/>
              </w:rPr>
              <w:t>Loan application status</w:t>
            </w:r>
          </w:p>
        </w:tc>
      </w:tr>
      <w:tr w:rsidR="003B1094" w:rsidRPr="00C744CB" w14:paraId="0E0359BE" w14:textId="77777777" w:rsidTr="007E4152">
        <w:tc>
          <w:tcPr>
            <w:tcW w:w="2376" w:type="dxa"/>
          </w:tcPr>
          <w:p w14:paraId="5DB1FC92"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date_submitted</w:t>
            </w:r>
          </w:p>
        </w:tc>
        <w:tc>
          <w:tcPr>
            <w:tcW w:w="1759" w:type="dxa"/>
          </w:tcPr>
          <w:p w14:paraId="103366F3" w14:textId="77777777" w:rsidR="00A56324" w:rsidRPr="00C744CB" w:rsidRDefault="00A56324" w:rsidP="00A56324">
            <w:pPr>
              <w:rPr>
                <w:rFonts w:ascii="Times New Roman" w:hAnsi="Times New Roman" w:cs="Times New Roman"/>
                <w:sz w:val="24"/>
                <w:szCs w:val="24"/>
              </w:rPr>
            </w:pPr>
            <w:r w:rsidRPr="00C744CB">
              <w:rPr>
                <w:rFonts w:ascii="Times New Roman" w:hAnsi="Times New Roman" w:cs="Times New Roman"/>
                <w:sz w:val="24"/>
                <w:szCs w:val="24"/>
              </w:rPr>
              <w:t>Datetime</w:t>
            </w:r>
          </w:p>
        </w:tc>
        <w:tc>
          <w:tcPr>
            <w:tcW w:w="5215" w:type="dxa"/>
          </w:tcPr>
          <w:p w14:paraId="1F014010" w14:textId="77777777" w:rsidR="00A56324" w:rsidRPr="00C744CB" w:rsidRDefault="007F21B7" w:rsidP="00FE5876">
            <w:pPr>
              <w:keepNext/>
              <w:rPr>
                <w:rFonts w:ascii="Times New Roman" w:hAnsi="Times New Roman" w:cs="Times New Roman"/>
                <w:sz w:val="24"/>
                <w:szCs w:val="24"/>
              </w:rPr>
            </w:pPr>
            <w:r w:rsidRPr="00C744CB">
              <w:rPr>
                <w:rFonts w:ascii="Times New Roman" w:hAnsi="Times New Roman" w:cs="Times New Roman"/>
                <w:sz w:val="24"/>
                <w:szCs w:val="24"/>
              </w:rPr>
              <w:t>Date the application was submitted</w:t>
            </w:r>
          </w:p>
        </w:tc>
      </w:tr>
    </w:tbl>
    <w:p w14:paraId="31967CC8" w14:textId="6F2ECEB0" w:rsidR="00350B9C" w:rsidRPr="00C744CB" w:rsidRDefault="00FE5876" w:rsidP="00FE5876">
      <w:pPr>
        <w:pStyle w:val="Caption"/>
        <w:rPr>
          <w:rFonts w:ascii="Times New Roman" w:hAnsi="Times New Roman" w:cs="Times New Roman"/>
          <w:color w:val="auto"/>
          <w:sz w:val="24"/>
          <w:szCs w:val="24"/>
        </w:rPr>
      </w:pPr>
      <w:bookmarkStart w:id="201" w:name="_Toc83402551"/>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Student's application Table</w:t>
      </w:r>
      <w:bookmarkEnd w:id="201"/>
    </w:p>
    <w:p w14:paraId="753DC551" w14:textId="77777777" w:rsidR="00EC7549" w:rsidRPr="00C744CB" w:rsidRDefault="00EC7549">
      <w:pPr>
        <w:rPr>
          <w:rFonts w:ascii="Times New Roman" w:hAnsi="Times New Roman" w:cs="Times New Roman"/>
          <w:b/>
          <w:sz w:val="24"/>
          <w:szCs w:val="24"/>
        </w:rPr>
      </w:pPr>
      <w:r w:rsidRPr="00C744CB">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3B1094" w:rsidRPr="00C744CB" w14:paraId="5D2E352E" w14:textId="77777777" w:rsidTr="00EC7549">
        <w:tc>
          <w:tcPr>
            <w:tcW w:w="1615" w:type="dxa"/>
            <w:shd w:val="clear" w:color="auto" w:fill="00B0F0"/>
          </w:tcPr>
          <w:p w14:paraId="5DC7AB43"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5002067A"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78BF47B0" w14:textId="77777777" w:rsidR="00EC7549" w:rsidRPr="00C744CB" w:rsidRDefault="00EC7549" w:rsidP="00EC754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185E0EBD" w14:textId="77777777" w:rsidTr="00EC7549">
        <w:tc>
          <w:tcPr>
            <w:tcW w:w="1615" w:type="dxa"/>
          </w:tcPr>
          <w:p w14:paraId="50BB047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regNumber</w:t>
            </w:r>
          </w:p>
        </w:tc>
        <w:tc>
          <w:tcPr>
            <w:tcW w:w="1980" w:type="dxa"/>
          </w:tcPr>
          <w:p w14:paraId="31A84D5C"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20AC985E"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 (Primary Key)</w:t>
            </w:r>
          </w:p>
        </w:tc>
      </w:tr>
      <w:tr w:rsidR="003B1094" w:rsidRPr="00C744CB" w14:paraId="63AE3BE5" w14:textId="77777777" w:rsidTr="00EC7549">
        <w:tc>
          <w:tcPr>
            <w:tcW w:w="1615" w:type="dxa"/>
          </w:tcPr>
          <w:p w14:paraId="6B68322A"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applicationStatus</w:t>
            </w:r>
          </w:p>
        </w:tc>
        <w:tc>
          <w:tcPr>
            <w:tcW w:w="1980" w:type="dxa"/>
          </w:tcPr>
          <w:p w14:paraId="1759565E"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59531735"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Student’s Loan Application Status </w:t>
            </w:r>
          </w:p>
        </w:tc>
      </w:tr>
      <w:tr w:rsidR="003B1094" w:rsidRPr="00C744CB" w14:paraId="2AA9E0AC" w14:textId="77777777" w:rsidTr="00EC7549">
        <w:tc>
          <w:tcPr>
            <w:tcW w:w="1615" w:type="dxa"/>
          </w:tcPr>
          <w:p w14:paraId="2E3CB2C2"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amountAllocated</w:t>
            </w:r>
          </w:p>
        </w:tc>
        <w:tc>
          <w:tcPr>
            <w:tcW w:w="1980" w:type="dxa"/>
          </w:tcPr>
          <w:p w14:paraId="69A28BE6"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1BDDE514"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Amount allocated to student</w:t>
            </w:r>
          </w:p>
        </w:tc>
      </w:tr>
      <w:tr w:rsidR="003B1094" w:rsidRPr="00C744CB" w14:paraId="66A630AF" w14:textId="77777777" w:rsidTr="00EC7549">
        <w:tc>
          <w:tcPr>
            <w:tcW w:w="1615" w:type="dxa"/>
          </w:tcPr>
          <w:p w14:paraId="521CE6FF"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chequeNumber</w:t>
            </w:r>
          </w:p>
        </w:tc>
        <w:tc>
          <w:tcPr>
            <w:tcW w:w="1980" w:type="dxa"/>
          </w:tcPr>
          <w:p w14:paraId="39D6AD89"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7BCC45FF"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Cheque number from the SOMU body</w:t>
            </w:r>
          </w:p>
        </w:tc>
      </w:tr>
      <w:tr w:rsidR="003B1094" w:rsidRPr="00C744CB" w14:paraId="69D1219C" w14:textId="77777777" w:rsidTr="00EC7549">
        <w:tc>
          <w:tcPr>
            <w:tcW w:w="1615" w:type="dxa"/>
          </w:tcPr>
          <w:p w14:paraId="10A69CE4"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paymentStatus</w:t>
            </w:r>
          </w:p>
        </w:tc>
        <w:tc>
          <w:tcPr>
            <w:tcW w:w="1980" w:type="dxa"/>
          </w:tcPr>
          <w:p w14:paraId="62DD9F35"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755" w:type="dxa"/>
          </w:tcPr>
          <w:p w14:paraId="6B319FEC" w14:textId="77777777" w:rsidR="00EC7549" w:rsidRPr="00C744CB" w:rsidRDefault="001E064A"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Bursary payment status</w:t>
            </w:r>
          </w:p>
        </w:tc>
      </w:tr>
      <w:tr w:rsidR="003B1094" w:rsidRPr="00C744CB" w14:paraId="79F85507" w14:textId="77777777" w:rsidTr="00EC7549">
        <w:tc>
          <w:tcPr>
            <w:tcW w:w="1615" w:type="dxa"/>
          </w:tcPr>
          <w:p w14:paraId="170347B3" w14:textId="77777777" w:rsidR="00EC7549" w:rsidRPr="00C744CB" w:rsidRDefault="00EC7549"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date_processed</w:t>
            </w:r>
          </w:p>
        </w:tc>
        <w:tc>
          <w:tcPr>
            <w:tcW w:w="1980" w:type="dxa"/>
          </w:tcPr>
          <w:p w14:paraId="73E25253" w14:textId="77777777" w:rsidR="00EC7549" w:rsidRPr="00C744CB" w:rsidRDefault="003A7333" w:rsidP="00EC7549">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755" w:type="dxa"/>
          </w:tcPr>
          <w:p w14:paraId="4C7D321D" w14:textId="77777777" w:rsidR="00EC7549" w:rsidRPr="00C744CB" w:rsidRDefault="001E064A"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Date the payment is processed.</w:t>
            </w:r>
          </w:p>
        </w:tc>
      </w:tr>
    </w:tbl>
    <w:p w14:paraId="46E2ED38" w14:textId="40ED908F" w:rsidR="00315EB4" w:rsidRPr="00C744CB" w:rsidRDefault="00FE5876" w:rsidP="00FE5876">
      <w:pPr>
        <w:pStyle w:val="Caption"/>
        <w:rPr>
          <w:rFonts w:ascii="Times New Roman" w:hAnsi="Times New Roman" w:cs="Times New Roman"/>
          <w:color w:val="auto"/>
          <w:sz w:val="24"/>
          <w:szCs w:val="24"/>
        </w:rPr>
      </w:pPr>
      <w:bookmarkStart w:id="202" w:name="_Toc83402552"/>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12</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Loan details Table</w:t>
      </w:r>
      <w:bookmarkEnd w:id="202"/>
    </w:p>
    <w:p w14:paraId="0AB36AF8" w14:textId="77777777" w:rsidR="000B6B21" w:rsidRPr="00C744CB" w:rsidRDefault="00315EB4" w:rsidP="00315EB4">
      <w:pPr>
        <w:rPr>
          <w:rFonts w:ascii="Times New Roman" w:hAnsi="Times New Roman" w:cs="Times New Roman"/>
          <w:sz w:val="24"/>
          <w:szCs w:val="24"/>
        </w:rPr>
      </w:pPr>
      <w:r w:rsidRPr="00C744CB">
        <w:rPr>
          <w:rFonts w:ascii="Times New Roman" w:hAnsi="Times New Roman" w:cs="Times New Roman"/>
          <w:sz w:val="24"/>
          <w:szCs w:val="24"/>
        </w:rPr>
        <w:br w:type="page"/>
      </w:r>
    </w:p>
    <w:p w14:paraId="201B559B" w14:textId="77777777" w:rsidR="00315EB4" w:rsidRPr="00C744CB" w:rsidRDefault="00315EB4"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373"/>
        <w:gridCol w:w="1905"/>
        <w:gridCol w:w="5072"/>
      </w:tblGrid>
      <w:tr w:rsidR="003B1094" w:rsidRPr="00C744CB" w14:paraId="53D12ED1" w14:textId="77777777" w:rsidTr="00315EB4">
        <w:tc>
          <w:tcPr>
            <w:tcW w:w="1615" w:type="dxa"/>
            <w:shd w:val="clear" w:color="auto" w:fill="00B0F0"/>
          </w:tcPr>
          <w:p w14:paraId="53AFE6E9"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1E3A5D0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755" w:type="dxa"/>
            <w:shd w:val="clear" w:color="auto" w:fill="00B0F0"/>
          </w:tcPr>
          <w:p w14:paraId="40107E7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7763AC21" w14:textId="77777777" w:rsidTr="00315EB4">
        <w:tc>
          <w:tcPr>
            <w:tcW w:w="1615" w:type="dxa"/>
          </w:tcPr>
          <w:p w14:paraId="1AFDE49D"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complaintID</w:t>
            </w:r>
          </w:p>
        </w:tc>
        <w:tc>
          <w:tcPr>
            <w:tcW w:w="1980" w:type="dxa"/>
          </w:tcPr>
          <w:p w14:paraId="193828F7" w14:textId="77777777" w:rsidR="00315EB4" w:rsidRPr="00C744CB" w:rsidRDefault="00D57028"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Varchar(45)</w:t>
            </w:r>
          </w:p>
        </w:tc>
        <w:tc>
          <w:tcPr>
            <w:tcW w:w="5755" w:type="dxa"/>
          </w:tcPr>
          <w:p w14:paraId="1A883B9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Complaint identification number (Primary Key)</w:t>
            </w:r>
          </w:p>
        </w:tc>
      </w:tr>
      <w:tr w:rsidR="003B1094" w:rsidRPr="00C744CB" w14:paraId="42094374" w14:textId="77777777" w:rsidTr="00315EB4">
        <w:tc>
          <w:tcPr>
            <w:tcW w:w="1615" w:type="dxa"/>
          </w:tcPr>
          <w:p w14:paraId="45CF73BC"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regNumber</w:t>
            </w:r>
          </w:p>
        </w:tc>
        <w:tc>
          <w:tcPr>
            <w:tcW w:w="1980" w:type="dxa"/>
          </w:tcPr>
          <w:p w14:paraId="4297D5FA"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5F8BA20"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registration number</w:t>
            </w:r>
          </w:p>
        </w:tc>
      </w:tr>
      <w:tr w:rsidR="003B1094" w:rsidRPr="00C744CB" w14:paraId="3614F2C3" w14:textId="77777777" w:rsidTr="00315EB4">
        <w:tc>
          <w:tcPr>
            <w:tcW w:w="1615" w:type="dxa"/>
          </w:tcPr>
          <w:p w14:paraId="786D8D35"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emailAddress</w:t>
            </w:r>
          </w:p>
        </w:tc>
        <w:tc>
          <w:tcPr>
            <w:tcW w:w="1980" w:type="dxa"/>
          </w:tcPr>
          <w:p w14:paraId="1DCF22D1"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E776971"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email address</w:t>
            </w:r>
          </w:p>
        </w:tc>
      </w:tr>
      <w:tr w:rsidR="003B1094" w:rsidRPr="00C744CB" w14:paraId="7077F0D2" w14:textId="77777777" w:rsidTr="00315EB4">
        <w:tc>
          <w:tcPr>
            <w:tcW w:w="1615" w:type="dxa"/>
          </w:tcPr>
          <w:p w14:paraId="5CB1ED18" w14:textId="77777777" w:rsidR="00315EB4" w:rsidRPr="00C744CB" w:rsidRDefault="00942FCD" w:rsidP="00315EB4">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p</w:t>
            </w:r>
            <w:r w:rsidR="00315EB4" w:rsidRPr="00C744CB">
              <w:rPr>
                <w:rFonts w:ascii="Times New Roman" w:hAnsi="Times New Roman" w:cs="Times New Roman"/>
                <w:b/>
                <w:sz w:val="24"/>
                <w:szCs w:val="24"/>
              </w:rPr>
              <w:t>hone</w:t>
            </w:r>
          </w:p>
        </w:tc>
        <w:tc>
          <w:tcPr>
            <w:tcW w:w="1980" w:type="dxa"/>
          </w:tcPr>
          <w:p w14:paraId="30E18BC9"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7BC5E3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Student’s Phone Number</w:t>
            </w:r>
          </w:p>
        </w:tc>
      </w:tr>
      <w:tr w:rsidR="003B1094" w:rsidRPr="00C744CB" w14:paraId="080D83B8" w14:textId="77777777" w:rsidTr="00315EB4">
        <w:tc>
          <w:tcPr>
            <w:tcW w:w="1615" w:type="dxa"/>
          </w:tcPr>
          <w:p w14:paraId="445E9E00" w14:textId="77777777" w:rsidR="00315EB4" w:rsidRPr="00C744CB" w:rsidRDefault="00315EB4" w:rsidP="00315EB4">
            <w:pPr>
              <w:spacing w:line="360" w:lineRule="auto"/>
              <w:rPr>
                <w:rFonts w:ascii="Times New Roman" w:hAnsi="Times New Roman" w:cs="Times New Roman"/>
                <w:b/>
                <w:sz w:val="24"/>
                <w:szCs w:val="24"/>
              </w:rPr>
            </w:pPr>
            <w:r w:rsidRPr="00C744CB">
              <w:rPr>
                <w:rFonts w:ascii="Times New Roman" w:hAnsi="Times New Roman" w:cs="Times New Roman"/>
                <w:b/>
                <w:bCs/>
                <w:sz w:val="20"/>
                <w:szCs w:val="20"/>
                <w:shd w:val="clear" w:color="auto" w:fill="FFFFFF"/>
              </w:rPr>
              <w:t>TypeofComplaint</w:t>
            </w:r>
          </w:p>
        </w:tc>
        <w:tc>
          <w:tcPr>
            <w:tcW w:w="1980" w:type="dxa"/>
          </w:tcPr>
          <w:p w14:paraId="7CE04D9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440ED4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Type of Complaint</w:t>
            </w:r>
          </w:p>
        </w:tc>
      </w:tr>
      <w:tr w:rsidR="003B1094" w:rsidRPr="00C744CB" w14:paraId="1476BF67" w14:textId="77777777" w:rsidTr="00315EB4">
        <w:tc>
          <w:tcPr>
            <w:tcW w:w="1615" w:type="dxa"/>
          </w:tcPr>
          <w:p w14:paraId="0982D7DA" w14:textId="77777777" w:rsidR="00315EB4" w:rsidRPr="00C744CB" w:rsidRDefault="00315EB4" w:rsidP="00315EB4">
            <w:pPr>
              <w:spacing w:line="360" w:lineRule="auto"/>
              <w:rPr>
                <w:rFonts w:ascii="Times New Roman" w:hAnsi="Times New Roman" w:cs="Times New Roman"/>
                <w:b/>
                <w:bCs/>
                <w:sz w:val="20"/>
                <w:szCs w:val="20"/>
                <w:shd w:val="clear" w:color="auto" w:fill="FFFFFF"/>
              </w:rPr>
            </w:pPr>
            <w:r w:rsidRPr="00C744CB">
              <w:rPr>
                <w:rFonts w:ascii="Times New Roman" w:hAnsi="Times New Roman" w:cs="Times New Roman"/>
                <w:b/>
                <w:bCs/>
                <w:sz w:val="20"/>
                <w:szCs w:val="20"/>
                <w:shd w:val="clear" w:color="auto" w:fill="FFFFFF"/>
              </w:rPr>
              <w:t>complaintDescription</w:t>
            </w:r>
          </w:p>
        </w:tc>
        <w:tc>
          <w:tcPr>
            <w:tcW w:w="1980" w:type="dxa"/>
          </w:tcPr>
          <w:p w14:paraId="7B9F8DE6"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3313AA3D"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The description of the complaint</w:t>
            </w:r>
          </w:p>
        </w:tc>
      </w:tr>
      <w:tr w:rsidR="003B1094" w:rsidRPr="00C744CB" w14:paraId="678053BE" w14:textId="77777777" w:rsidTr="00315EB4">
        <w:tc>
          <w:tcPr>
            <w:tcW w:w="1615" w:type="dxa"/>
          </w:tcPr>
          <w:p w14:paraId="2A9992B5" w14:textId="77777777" w:rsidR="00315EB4" w:rsidRPr="00C744CB" w:rsidRDefault="00315EB4" w:rsidP="00D57028">
            <w:pPr>
              <w:spacing w:before="24" w:after="24"/>
              <w:ind w:right="24"/>
              <w:rPr>
                <w:rFonts w:ascii="Times New Roman" w:hAnsi="Times New Roman" w:cs="Times New Roman"/>
                <w:b/>
                <w:bCs/>
                <w:sz w:val="20"/>
                <w:szCs w:val="20"/>
              </w:rPr>
            </w:pPr>
            <w:r w:rsidRPr="00C744CB">
              <w:rPr>
                <w:rFonts w:ascii="Times New Roman" w:hAnsi="Times New Roman" w:cs="Times New Roman"/>
                <w:b/>
                <w:bCs/>
                <w:sz w:val="20"/>
                <w:szCs w:val="20"/>
              </w:rPr>
              <w:t>complaint_received_date</w:t>
            </w:r>
          </w:p>
        </w:tc>
        <w:tc>
          <w:tcPr>
            <w:tcW w:w="1980" w:type="dxa"/>
          </w:tcPr>
          <w:p w14:paraId="609DFDBF"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281C79FB" w14:textId="77777777" w:rsidR="00315EB4" w:rsidRPr="00C744CB" w:rsidRDefault="00F21B6C" w:rsidP="00315EB4">
            <w:pPr>
              <w:spacing w:line="360" w:lineRule="auto"/>
              <w:rPr>
                <w:rFonts w:ascii="Times New Roman" w:hAnsi="Times New Roman" w:cs="Times New Roman"/>
                <w:sz w:val="24"/>
                <w:szCs w:val="24"/>
              </w:rPr>
            </w:pPr>
            <w:r w:rsidRPr="00C744CB">
              <w:rPr>
                <w:rFonts w:ascii="Times New Roman" w:hAnsi="Times New Roman" w:cs="Times New Roman"/>
                <w:sz w:val="24"/>
                <w:szCs w:val="24"/>
              </w:rPr>
              <w:t>Date the complaint was received</w:t>
            </w:r>
          </w:p>
        </w:tc>
      </w:tr>
      <w:tr w:rsidR="003B1094" w:rsidRPr="00C744CB" w14:paraId="7BD2560A" w14:textId="77777777" w:rsidTr="00315EB4">
        <w:tc>
          <w:tcPr>
            <w:tcW w:w="1615" w:type="dxa"/>
          </w:tcPr>
          <w:p w14:paraId="41199DC1" w14:textId="77777777" w:rsidR="00315EB4" w:rsidRPr="00C744CB" w:rsidRDefault="00315EB4" w:rsidP="00315EB4">
            <w:pPr>
              <w:spacing w:before="24" w:after="24"/>
              <w:ind w:left="24" w:right="24"/>
              <w:rPr>
                <w:rFonts w:ascii="Times New Roman" w:hAnsi="Times New Roman" w:cs="Times New Roman"/>
                <w:b/>
                <w:bCs/>
                <w:sz w:val="20"/>
                <w:szCs w:val="20"/>
              </w:rPr>
            </w:pPr>
            <w:r w:rsidRPr="00C744CB">
              <w:rPr>
                <w:rFonts w:ascii="Times New Roman" w:hAnsi="Times New Roman" w:cs="Times New Roman"/>
                <w:b/>
                <w:bCs/>
                <w:sz w:val="20"/>
                <w:szCs w:val="20"/>
                <w:shd w:val="clear" w:color="auto" w:fill="FFFFFF"/>
              </w:rPr>
              <w:t>complaintResponse</w:t>
            </w:r>
          </w:p>
        </w:tc>
        <w:tc>
          <w:tcPr>
            <w:tcW w:w="1980" w:type="dxa"/>
          </w:tcPr>
          <w:p w14:paraId="0EC5C703" w14:textId="77777777" w:rsidR="00315EB4" w:rsidRPr="00C744CB" w:rsidRDefault="00D57028" w:rsidP="00D57028">
            <w:pPr>
              <w:spacing w:line="360" w:lineRule="auto"/>
              <w:rPr>
                <w:rFonts w:ascii="Times New Roman" w:hAnsi="Times New Roman" w:cs="Times New Roman"/>
                <w:b/>
                <w:sz w:val="24"/>
                <w:szCs w:val="24"/>
              </w:rPr>
            </w:pPr>
            <w:r w:rsidRPr="00C744CB">
              <w:rPr>
                <w:rFonts w:ascii="Times New Roman" w:hAnsi="Times New Roman" w:cs="Times New Roman"/>
                <w:sz w:val="24"/>
                <w:szCs w:val="24"/>
              </w:rPr>
              <w:t>Varchar(255)</w:t>
            </w:r>
          </w:p>
        </w:tc>
        <w:tc>
          <w:tcPr>
            <w:tcW w:w="5755" w:type="dxa"/>
          </w:tcPr>
          <w:p w14:paraId="54708605" w14:textId="77777777" w:rsidR="00315EB4" w:rsidRPr="00C744CB" w:rsidRDefault="00F21B6C"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complaint response message</w:t>
            </w:r>
          </w:p>
        </w:tc>
      </w:tr>
    </w:tbl>
    <w:p w14:paraId="4F3BB0DF" w14:textId="1B94C33D" w:rsidR="00AE05BB" w:rsidRPr="00C744CB" w:rsidRDefault="00FE5876" w:rsidP="00FE5876">
      <w:pPr>
        <w:pStyle w:val="Caption"/>
        <w:rPr>
          <w:rFonts w:ascii="Times New Roman" w:hAnsi="Times New Roman" w:cs="Times New Roman"/>
          <w:b/>
          <w:color w:val="auto"/>
          <w:sz w:val="24"/>
          <w:szCs w:val="24"/>
        </w:rPr>
      </w:pPr>
      <w:bookmarkStart w:id="203" w:name="_Toc83402553"/>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13</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Complaints Table</w:t>
      </w:r>
      <w:bookmarkEnd w:id="203"/>
    </w:p>
    <w:p w14:paraId="3FFD42F0" w14:textId="77777777" w:rsidR="00AE05BB" w:rsidRPr="00C744CB" w:rsidRDefault="00AE05BB"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3B1094" w:rsidRPr="00C744CB" w14:paraId="14B133EB" w14:textId="77777777" w:rsidTr="006E02C7">
        <w:tc>
          <w:tcPr>
            <w:tcW w:w="1705" w:type="dxa"/>
            <w:shd w:val="clear" w:color="auto" w:fill="00B0F0"/>
          </w:tcPr>
          <w:p w14:paraId="71FDC88D"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Attribute</w:t>
            </w:r>
          </w:p>
        </w:tc>
        <w:tc>
          <w:tcPr>
            <w:tcW w:w="1980" w:type="dxa"/>
            <w:shd w:val="clear" w:color="auto" w:fill="00B0F0"/>
          </w:tcPr>
          <w:p w14:paraId="3003C17C"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Data Type</w:t>
            </w:r>
          </w:p>
        </w:tc>
        <w:tc>
          <w:tcPr>
            <w:tcW w:w="5665" w:type="dxa"/>
            <w:shd w:val="clear" w:color="auto" w:fill="00B0F0"/>
          </w:tcPr>
          <w:p w14:paraId="1B227A0E" w14:textId="77777777" w:rsidR="00AE05BB" w:rsidRPr="00C744CB" w:rsidRDefault="00AE05BB"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Description</w:t>
            </w:r>
          </w:p>
        </w:tc>
      </w:tr>
      <w:tr w:rsidR="003B1094" w:rsidRPr="00C744CB" w14:paraId="434FB62A" w14:textId="77777777" w:rsidTr="006E02C7">
        <w:tc>
          <w:tcPr>
            <w:tcW w:w="1705" w:type="dxa"/>
          </w:tcPr>
          <w:p w14:paraId="6D218720"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id</w:t>
            </w:r>
          </w:p>
        </w:tc>
        <w:tc>
          <w:tcPr>
            <w:tcW w:w="1980" w:type="dxa"/>
          </w:tcPr>
          <w:p w14:paraId="3A49BEC7"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int (11)</w:t>
            </w:r>
          </w:p>
        </w:tc>
        <w:tc>
          <w:tcPr>
            <w:tcW w:w="5665" w:type="dxa"/>
          </w:tcPr>
          <w:p w14:paraId="3A289E5A"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Download identification number (Primary Key, Auto Increment)</w:t>
            </w:r>
          </w:p>
        </w:tc>
      </w:tr>
      <w:tr w:rsidR="003B1094" w:rsidRPr="00C744CB" w14:paraId="2380D72F" w14:textId="77777777" w:rsidTr="006E02C7">
        <w:tc>
          <w:tcPr>
            <w:tcW w:w="1705" w:type="dxa"/>
          </w:tcPr>
          <w:p w14:paraId="640C506F" w14:textId="77777777" w:rsidR="00AE05BB" w:rsidRPr="00C744CB" w:rsidRDefault="006E02C7" w:rsidP="00AE05BB">
            <w:pPr>
              <w:spacing w:line="360" w:lineRule="auto"/>
              <w:rPr>
                <w:rFonts w:ascii="Times New Roman" w:hAnsi="Times New Roman" w:cs="Times New Roman"/>
                <w:b/>
                <w:sz w:val="24"/>
                <w:szCs w:val="24"/>
              </w:rPr>
            </w:pPr>
            <w:r w:rsidRPr="00C744CB">
              <w:rPr>
                <w:rFonts w:ascii="Times New Roman" w:hAnsi="Times New Roman" w:cs="Times New Roman"/>
                <w:b/>
                <w:bCs/>
                <w:sz w:val="24"/>
                <w:szCs w:val="24"/>
                <w:shd w:val="clear" w:color="auto" w:fill="FFFFFF"/>
              </w:rPr>
              <w:t>downloadHeading</w:t>
            </w:r>
          </w:p>
        </w:tc>
        <w:tc>
          <w:tcPr>
            <w:tcW w:w="1980" w:type="dxa"/>
          </w:tcPr>
          <w:p w14:paraId="477690BC" w14:textId="77777777" w:rsidR="00AE05BB"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Varchar(255)</w:t>
            </w:r>
          </w:p>
        </w:tc>
        <w:tc>
          <w:tcPr>
            <w:tcW w:w="5665" w:type="dxa"/>
          </w:tcPr>
          <w:p w14:paraId="2A9B510B" w14:textId="77777777" w:rsidR="00AE05BB"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heading of the download posted by the admin</w:t>
            </w:r>
          </w:p>
        </w:tc>
      </w:tr>
      <w:tr w:rsidR="003B1094" w:rsidRPr="00C744CB" w14:paraId="160CA1C6" w14:textId="77777777" w:rsidTr="006E02C7">
        <w:tc>
          <w:tcPr>
            <w:tcW w:w="1705" w:type="dxa"/>
          </w:tcPr>
          <w:p w14:paraId="20CBE4CB"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downloadName</w:t>
            </w:r>
          </w:p>
        </w:tc>
        <w:tc>
          <w:tcPr>
            <w:tcW w:w="1980" w:type="dxa"/>
          </w:tcPr>
          <w:p w14:paraId="4914F47F"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Varchar (255)</w:t>
            </w:r>
          </w:p>
        </w:tc>
        <w:tc>
          <w:tcPr>
            <w:tcW w:w="5665" w:type="dxa"/>
          </w:tcPr>
          <w:p w14:paraId="43F4812E" w14:textId="77777777" w:rsidR="006E02C7" w:rsidRPr="00C744CB" w:rsidRDefault="004C0D64"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The Name of the file uploaded as a download</w:t>
            </w:r>
          </w:p>
        </w:tc>
      </w:tr>
      <w:tr w:rsidR="003B1094" w:rsidRPr="00C744CB" w14:paraId="497ADB70" w14:textId="77777777" w:rsidTr="006E02C7">
        <w:tc>
          <w:tcPr>
            <w:tcW w:w="1705" w:type="dxa"/>
          </w:tcPr>
          <w:p w14:paraId="7DA6D728" w14:textId="77777777" w:rsidR="006E02C7" w:rsidRPr="00C744CB" w:rsidRDefault="006E02C7" w:rsidP="00AE05BB">
            <w:pPr>
              <w:spacing w:line="360" w:lineRule="auto"/>
              <w:rPr>
                <w:rFonts w:ascii="Times New Roman" w:hAnsi="Times New Roman" w:cs="Times New Roman"/>
                <w:b/>
                <w:bCs/>
                <w:sz w:val="24"/>
                <w:szCs w:val="24"/>
                <w:shd w:val="clear" w:color="auto" w:fill="FFFFFF"/>
              </w:rPr>
            </w:pPr>
            <w:r w:rsidRPr="00C744CB">
              <w:rPr>
                <w:rFonts w:ascii="Times New Roman" w:hAnsi="Times New Roman" w:cs="Times New Roman"/>
                <w:b/>
                <w:bCs/>
                <w:sz w:val="24"/>
                <w:szCs w:val="24"/>
                <w:shd w:val="clear" w:color="auto" w:fill="FFFFFF"/>
              </w:rPr>
              <w:t>date_posted</w:t>
            </w:r>
          </w:p>
        </w:tc>
        <w:tc>
          <w:tcPr>
            <w:tcW w:w="1980" w:type="dxa"/>
          </w:tcPr>
          <w:p w14:paraId="04991C83" w14:textId="77777777" w:rsidR="006E02C7" w:rsidRPr="00C744CB" w:rsidRDefault="001A2B57" w:rsidP="00AE05BB">
            <w:pPr>
              <w:spacing w:line="360" w:lineRule="auto"/>
              <w:rPr>
                <w:rFonts w:ascii="Times New Roman" w:hAnsi="Times New Roman" w:cs="Times New Roman"/>
                <w:sz w:val="24"/>
                <w:szCs w:val="24"/>
              </w:rPr>
            </w:pPr>
            <w:r w:rsidRPr="00C744CB">
              <w:rPr>
                <w:rFonts w:ascii="Times New Roman" w:hAnsi="Times New Roman" w:cs="Times New Roman"/>
                <w:sz w:val="24"/>
                <w:szCs w:val="24"/>
              </w:rPr>
              <w:t>datetime</w:t>
            </w:r>
          </w:p>
        </w:tc>
        <w:tc>
          <w:tcPr>
            <w:tcW w:w="5665" w:type="dxa"/>
          </w:tcPr>
          <w:p w14:paraId="00E76E30" w14:textId="77777777" w:rsidR="006E02C7" w:rsidRPr="00C744CB" w:rsidRDefault="004C0D64" w:rsidP="00FE5876">
            <w:pPr>
              <w:keepNext/>
              <w:spacing w:line="360" w:lineRule="auto"/>
              <w:rPr>
                <w:rFonts w:ascii="Times New Roman" w:hAnsi="Times New Roman" w:cs="Times New Roman"/>
                <w:sz w:val="24"/>
                <w:szCs w:val="24"/>
              </w:rPr>
            </w:pPr>
            <w:r w:rsidRPr="00C744CB">
              <w:rPr>
                <w:rFonts w:ascii="Times New Roman" w:hAnsi="Times New Roman" w:cs="Times New Roman"/>
                <w:sz w:val="24"/>
                <w:szCs w:val="24"/>
              </w:rPr>
              <w:t>The date the download is posted.</w:t>
            </w:r>
          </w:p>
        </w:tc>
      </w:tr>
    </w:tbl>
    <w:p w14:paraId="094133C7" w14:textId="52CD6453" w:rsidR="00AE05BB" w:rsidRPr="00C744CB" w:rsidRDefault="00FE5876" w:rsidP="00FE5876">
      <w:pPr>
        <w:pStyle w:val="Caption"/>
        <w:rPr>
          <w:rFonts w:ascii="Times New Roman" w:hAnsi="Times New Roman" w:cs="Times New Roman"/>
          <w:b/>
          <w:color w:val="auto"/>
          <w:sz w:val="24"/>
          <w:szCs w:val="24"/>
        </w:rPr>
      </w:pPr>
      <w:bookmarkStart w:id="204" w:name="_Toc83402554"/>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Downloads Table</w:t>
      </w:r>
      <w:bookmarkEnd w:id="204"/>
    </w:p>
    <w:p w14:paraId="256C214D" w14:textId="77777777" w:rsidR="009673FD" w:rsidRPr="00C744CB" w:rsidRDefault="009673FD">
      <w:pPr>
        <w:rPr>
          <w:rFonts w:ascii="Times New Roman" w:hAnsi="Times New Roman" w:cs="Times New Roman"/>
          <w:b/>
          <w:sz w:val="24"/>
          <w:szCs w:val="24"/>
        </w:rPr>
      </w:pPr>
      <w:r w:rsidRPr="00C744CB">
        <w:rPr>
          <w:rFonts w:ascii="Times New Roman" w:hAnsi="Times New Roman" w:cs="Times New Roman"/>
          <w:b/>
          <w:sz w:val="24"/>
          <w:szCs w:val="24"/>
        </w:rPr>
        <w:br w:type="page"/>
      </w:r>
    </w:p>
    <w:p w14:paraId="40464FCE" w14:textId="77777777" w:rsidR="00C12315" w:rsidRPr="00C744CB" w:rsidRDefault="00C12315" w:rsidP="00F3241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Entity Relationship Diagram</w:t>
      </w:r>
    </w:p>
    <w:p w14:paraId="64705A97" w14:textId="77777777" w:rsidR="00FE5876" w:rsidRPr="00C744CB" w:rsidRDefault="009673FD" w:rsidP="00FE5876">
      <w:pPr>
        <w:keepNext/>
        <w:spacing w:line="360" w:lineRule="auto"/>
        <w:rPr>
          <w:rFonts w:ascii="Times New Roman" w:hAnsi="Times New Roman" w:cs="Times New Roman"/>
        </w:rPr>
      </w:pPr>
      <w:r w:rsidRPr="00C744CB">
        <w:rPr>
          <w:rFonts w:ascii="Times New Roman" w:hAnsi="Times New Roman" w:cs="Times New Roman"/>
          <w:noProof/>
        </w:rPr>
        <w:drawing>
          <wp:inline distT="0" distB="0" distL="0" distR="0" wp14:anchorId="4168BA70" wp14:editId="69C538CC">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66F0B3C1" w:rsidR="00C12315" w:rsidRPr="00C744CB" w:rsidRDefault="00FE5876" w:rsidP="00FE5876">
      <w:pPr>
        <w:pStyle w:val="Caption"/>
        <w:rPr>
          <w:rFonts w:ascii="Times New Roman" w:hAnsi="Times New Roman" w:cs="Times New Roman"/>
          <w:b/>
          <w:color w:val="auto"/>
          <w:sz w:val="24"/>
          <w:szCs w:val="24"/>
        </w:rPr>
      </w:pPr>
      <w:bookmarkStart w:id="205" w:name="_Toc83402533"/>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4</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Entitty Relationship Diagram</w:t>
      </w:r>
      <w:bookmarkEnd w:id="205"/>
    </w:p>
    <w:p w14:paraId="31F481A3" w14:textId="77777777" w:rsidR="00304B76" w:rsidRPr="00C744CB" w:rsidRDefault="002A4878" w:rsidP="002A4878">
      <w:pPr>
        <w:pStyle w:val="Heading3"/>
        <w:rPr>
          <w:rFonts w:ascii="Times New Roman" w:hAnsi="Times New Roman" w:cs="Times New Roman"/>
          <w:b/>
          <w:color w:val="auto"/>
          <w:sz w:val="28"/>
          <w:szCs w:val="28"/>
        </w:rPr>
      </w:pPr>
      <w:bookmarkStart w:id="206" w:name="_Toc83402516"/>
      <w:r w:rsidRPr="00C744CB">
        <w:rPr>
          <w:rFonts w:ascii="Times New Roman" w:hAnsi="Times New Roman" w:cs="Times New Roman"/>
          <w:b/>
          <w:color w:val="auto"/>
          <w:sz w:val="28"/>
          <w:szCs w:val="28"/>
        </w:rPr>
        <w:lastRenderedPageBreak/>
        <w:t>3.7.4</w:t>
      </w:r>
      <w:r w:rsidR="00024A46" w:rsidRPr="00C744CB">
        <w:rPr>
          <w:rFonts w:ascii="Times New Roman" w:hAnsi="Times New Roman" w:cs="Times New Roman"/>
          <w:b/>
          <w:color w:val="auto"/>
          <w:sz w:val="28"/>
          <w:szCs w:val="28"/>
        </w:rPr>
        <w:t xml:space="preserve"> Interface Design</w:t>
      </w:r>
      <w:bookmarkEnd w:id="206"/>
    </w:p>
    <w:p w14:paraId="0C1E0FC0" w14:textId="77777777" w:rsidR="00BC6F50" w:rsidRPr="00C744CB" w:rsidRDefault="00BC6F50" w:rsidP="00BC6F50">
      <w:pPr>
        <w:keepNext/>
        <w:rPr>
          <w:rFonts w:ascii="Times New Roman" w:hAnsi="Times New Roman" w:cs="Times New Roman"/>
        </w:rPr>
      </w:pPr>
      <w:r w:rsidRPr="00C744CB">
        <w:rPr>
          <w:rFonts w:ascii="Times New Roman" w:hAnsi="Times New Roman" w:cs="Times New Roman"/>
          <w:noProof/>
        </w:rPr>
        <w:drawing>
          <wp:inline distT="0" distB="0" distL="0" distR="0" wp14:anchorId="4E20C958" wp14:editId="5AD909A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27E691A8" w:rsidR="00BC6F50" w:rsidRPr="00C744CB" w:rsidRDefault="00BC6F50" w:rsidP="00BC6F50">
      <w:pPr>
        <w:pStyle w:val="Caption"/>
        <w:rPr>
          <w:rFonts w:ascii="Times New Roman" w:hAnsi="Times New Roman" w:cs="Times New Roman"/>
          <w:color w:val="auto"/>
        </w:rPr>
      </w:pPr>
      <w:bookmarkStart w:id="207" w:name="_Toc83402534"/>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login page design</w:t>
      </w:r>
      <w:bookmarkEnd w:id="207"/>
    </w:p>
    <w:p w14:paraId="0A051980" w14:textId="77777777" w:rsidR="004C5064" w:rsidRPr="00C744CB" w:rsidRDefault="00CA47D8" w:rsidP="004C5064">
      <w:pPr>
        <w:keepNext/>
        <w:rPr>
          <w:rFonts w:ascii="Times New Roman" w:hAnsi="Times New Roman" w:cs="Times New Roman"/>
        </w:rPr>
      </w:pPr>
      <w:r w:rsidRPr="00C744CB">
        <w:rPr>
          <w:rFonts w:ascii="Times New Roman" w:hAnsi="Times New Roman" w:cs="Times New Roman"/>
        </w:rPr>
        <w:t xml:space="preserve"> </w:t>
      </w:r>
      <w:r w:rsidR="007118C0" w:rsidRPr="00C744CB">
        <w:rPr>
          <w:rFonts w:ascii="Times New Roman" w:hAnsi="Times New Roman" w:cs="Times New Roman"/>
          <w:noProof/>
        </w:rPr>
        <w:drawing>
          <wp:inline distT="0" distB="0" distL="0" distR="0" wp14:anchorId="535395CB" wp14:editId="48A675F2">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41082B91" w:rsidR="00BC6F50" w:rsidRPr="00C744CB" w:rsidRDefault="004C5064" w:rsidP="004C5064">
      <w:pPr>
        <w:pStyle w:val="Caption"/>
        <w:rPr>
          <w:rFonts w:ascii="Times New Roman" w:hAnsi="Times New Roman" w:cs="Times New Roman"/>
          <w:color w:val="auto"/>
        </w:rPr>
      </w:pPr>
      <w:bookmarkStart w:id="208" w:name="_Toc83402535"/>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6</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Register Form</w:t>
      </w:r>
      <w:bookmarkEnd w:id="208"/>
    </w:p>
    <w:p w14:paraId="79F322DE" w14:textId="77777777" w:rsidR="007D1AF2" w:rsidRPr="00C744CB" w:rsidRDefault="007D1AF2">
      <w:pPr>
        <w:rPr>
          <w:rFonts w:ascii="Times New Roman" w:hAnsi="Times New Roman" w:cs="Times New Roman"/>
        </w:rPr>
      </w:pPr>
      <w:r w:rsidRPr="00C744CB">
        <w:rPr>
          <w:rFonts w:ascii="Times New Roman" w:hAnsi="Times New Roman" w:cs="Times New Roman"/>
        </w:rPr>
        <w:br w:type="page"/>
      </w:r>
    </w:p>
    <w:p w14:paraId="7F8D9E19" w14:textId="77777777" w:rsidR="00167BA6" w:rsidRPr="00C744CB" w:rsidRDefault="00167BA6" w:rsidP="00167BA6">
      <w:pPr>
        <w:keepNext/>
        <w:rPr>
          <w:rFonts w:ascii="Times New Roman" w:hAnsi="Times New Roman" w:cs="Times New Roman"/>
        </w:rPr>
      </w:pPr>
      <w:r w:rsidRPr="00C744C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24714FEB" w:rsidR="00024A46" w:rsidRPr="00C744CB" w:rsidRDefault="00167BA6" w:rsidP="00167BA6">
      <w:pPr>
        <w:pStyle w:val="Caption"/>
        <w:rPr>
          <w:rFonts w:ascii="Times New Roman" w:hAnsi="Times New Roman" w:cs="Times New Roman"/>
          <w:color w:val="auto"/>
        </w:rPr>
      </w:pPr>
      <w:bookmarkStart w:id="209" w:name="_Toc83402536"/>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7</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Student Dashboard</w:t>
      </w:r>
      <w:bookmarkEnd w:id="209"/>
    </w:p>
    <w:p w14:paraId="03F0A12A" w14:textId="77777777" w:rsidR="00556A5C" w:rsidRPr="00C744CB" w:rsidRDefault="00556A5C" w:rsidP="00556A5C">
      <w:pPr>
        <w:keepNext/>
        <w:rPr>
          <w:rFonts w:ascii="Times New Roman" w:hAnsi="Times New Roman" w:cs="Times New Roman"/>
        </w:rPr>
      </w:pPr>
      <w:r w:rsidRPr="00C744C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0166768C" w:rsidR="004E2E2E" w:rsidRPr="00C744CB" w:rsidRDefault="00556A5C" w:rsidP="002A4878">
      <w:pPr>
        <w:pStyle w:val="Caption"/>
        <w:tabs>
          <w:tab w:val="left" w:pos="2896"/>
        </w:tabs>
        <w:rPr>
          <w:rFonts w:ascii="Times New Roman" w:hAnsi="Times New Roman" w:cs="Times New Roman"/>
          <w:color w:val="auto"/>
        </w:rPr>
      </w:pPr>
      <w:bookmarkStart w:id="210" w:name="_Toc83402537"/>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8</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Admin Dashboard</w:t>
      </w:r>
      <w:bookmarkEnd w:id="210"/>
    </w:p>
    <w:p w14:paraId="2152242D" w14:textId="77777777" w:rsidR="001976AA" w:rsidRPr="00C744CB" w:rsidRDefault="001976AA">
      <w:pPr>
        <w:rPr>
          <w:rFonts w:ascii="Times New Roman" w:hAnsi="Times New Roman" w:cs="Times New Roman"/>
          <w:b/>
          <w:iCs/>
          <w:sz w:val="28"/>
          <w:szCs w:val="28"/>
        </w:rPr>
      </w:pPr>
      <w:r w:rsidRPr="00C744CB">
        <w:rPr>
          <w:rFonts w:ascii="Times New Roman" w:hAnsi="Times New Roman" w:cs="Times New Roman"/>
          <w:b/>
          <w:i/>
          <w:sz w:val="28"/>
          <w:szCs w:val="28"/>
        </w:rPr>
        <w:br w:type="page"/>
      </w:r>
    </w:p>
    <w:p w14:paraId="6742A00C" w14:textId="77777777" w:rsidR="00556A5C" w:rsidRPr="00C744CB" w:rsidRDefault="007B2C0D" w:rsidP="000C0FA8">
      <w:pPr>
        <w:pStyle w:val="Heading1"/>
        <w:jc w:val="center"/>
        <w:rPr>
          <w:rFonts w:ascii="Times New Roman" w:hAnsi="Times New Roman" w:cs="Times New Roman"/>
          <w:b/>
          <w:color w:val="auto"/>
        </w:rPr>
      </w:pPr>
      <w:bookmarkStart w:id="211" w:name="_Toc83402517"/>
      <w:r w:rsidRPr="00C744CB">
        <w:rPr>
          <w:rFonts w:ascii="Times New Roman" w:hAnsi="Times New Roman" w:cs="Times New Roman"/>
          <w:b/>
          <w:color w:val="auto"/>
        </w:rPr>
        <w:lastRenderedPageBreak/>
        <w:t xml:space="preserve">CHAPTER </w:t>
      </w:r>
      <w:r w:rsidR="00943897" w:rsidRPr="00C744CB">
        <w:rPr>
          <w:rFonts w:ascii="Times New Roman" w:hAnsi="Times New Roman" w:cs="Times New Roman"/>
          <w:b/>
          <w:color w:val="auto"/>
        </w:rPr>
        <w:t>FOUR:</w:t>
      </w:r>
      <w:r w:rsidRPr="00C744CB">
        <w:rPr>
          <w:rFonts w:ascii="Times New Roman" w:hAnsi="Times New Roman" w:cs="Times New Roman"/>
          <w:b/>
          <w:color w:val="auto"/>
        </w:rPr>
        <w:t xml:space="preserve"> </w:t>
      </w:r>
      <w:r w:rsidR="00943897" w:rsidRPr="00C744CB">
        <w:rPr>
          <w:rFonts w:ascii="Times New Roman" w:hAnsi="Times New Roman" w:cs="Times New Roman"/>
          <w:b/>
          <w:color w:val="auto"/>
        </w:rPr>
        <w:t>SYSTEM DEVELOPMENT AND IMPLIMENTATION</w:t>
      </w:r>
      <w:bookmarkEnd w:id="211"/>
    </w:p>
    <w:p w14:paraId="0202D410" w14:textId="77777777" w:rsidR="001976AA" w:rsidRPr="00C744CB" w:rsidRDefault="000C0FA8" w:rsidP="009563CF">
      <w:pPr>
        <w:pStyle w:val="Heading2"/>
        <w:spacing w:line="360" w:lineRule="auto"/>
        <w:rPr>
          <w:rFonts w:ascii="Times New Roman" w:hAnsi="Times New Roman" w:cs="Times New Roman"/>
          <w:b/>
          <w:color w:val="auto"/>
          <w:sz w:val="28"/>
          <w:szCs w:val="28"/>
        </w:rPr>
      </w:pPr>
      <w:bookmarkStart w:id="212" w:name="_Toc83402518"/>
      <w:r w:rsidRPr="00C744CB">
        <w:rPr>
          <w:rFonts w:ascii="Times New Roman" w:hAnsi="Times New Roman" w:cs="Times New Roman"/>
          <w:b/>
          <w:color w:val="auto"/>
          <w:sz w:val="28"/>
          <w:szCs w:val="28"/>
        </w:rPr>
        <w:t>4.1</w:t>
      </w:r>
      <w:r w:rsidR="001976AA" w:rsidRPr="00C744CB">
        <w:rPr>
          <w:rFonts w:ascii="Times New Roman" w:hAnsi="Times New Roman" w:cs="Times New Roman"/>
          <w:b/>
          <w:color w:val="auto"/>
          <w:sz w:val="28"/>
          <w:szCs w:val="28"/>
        </w:rPr>
        <w:t xml:space="preserve"> </w:t>
      </w:r>
      <w:r w:rsidR="00A24BF1" w:rsidRPr="00C744CB">
        <w:rPr>
          <w:rFonts w:ascii="Times New Roman" w:hAnsi="Times New Roman" w:cs="Times New Roman"/>
          <w:b/>
          <w:color w:val="auto"/>
          <w:sz w:val="28"/>
          <w:szCs w:val="28"/>
        </w:rPr>
        <w:t>Development Environment: Hardware Components</w:t>
      </w:r>
      <w:bookmarkEnd w:id="212"/>
    </w:p>
    <w:p w14:paraId="418E2C46" w14:textId="77777777" w:rsidR="00F66B3B" w:rsidRPr="00C744CB" w:rsidRDefault="001976AA" w:rsidP="009563CF">
      <w:pPr>
        <w:spacing w:line="360" w:lineRule="auto"/>
        <w:rPr>
          <w:rFonts w:ascii="Times New Roman" w:hAnsi="Times New Roman" w:cs="Times New Roman"/>
          <w:sz w:val="26"/>
          <w:szCs w:val="26"/>
        </w:rPr>
      </w:pPr>
      <w:r w:rsidRPr="00C744CB">
        <w:rPr>
          <w:rFonts w:ascii="Times New Roman" w:hAnsi="Times New Roman" w:cs="Times New Roman"/>
          <w:sz w:val="26"/>
          <w:szCs w:val="26"/>
        </w:rPr>
        <w:t>These is a list of hardware components that will be used in making the Maseno E-Bursary System.</w:t>
      </w:r>
    </w:p>
    <w:p w14:paraId="064557B2" w14:textId="77777777" w:rsidR="00F66B3B" w:rsidRPr="00C744CB" w:rsidRDefault="00F66B3B" w:rsidP="009563CF">
      <w:pPr>
        <w:spacing w:line="240" w:lineRule="auto"/>
        <w:rPr>
          <w:rFonts w:ascii="Times New Roman" w:hAnsi="Times New Roman" w:cs="Times New Roman"/>
          <w:sz w:val="26"/>
          <w:szCs w:val="26"/>
        </w:rPr>
      </w:pPr>
      <w:r w:rsidRPr="00C744CB">
        <w:rPr>
          <w:rFonts w:ascii="Times New Roman" w:hAnsi="Times New Roman" w:cs="Times New Roman"/>
          <w:sz w:val="26"/>
          <w:szCs w:val="26"/>
        </w:rPr>
        <w:t>System devices include:</w:t>
      </w:r>
    </w:p>
    <w:p w14:paraId="2D41FF1D" w14:textId="77777777" w:rsidR="009A1DD7" w:rsidRPr="00C744CB" w:rsidRDefault="009A1DD7" w:rsidP="009563CF">
      <w:pPr>
        <w:spacing w:line="240" w:lineRule="auto"/>
        <w:rPr>
          <w:rFonts w:ascii="Times New Roman" w:hAnsi="Times New Roman" w:cs="Times New Roman"/>
          <w:sz w:val="26"/>
          <w:szCs w:val="26"/>
        </w:rPr>
      </w:pPr>
      <w:r w:rsidRPr="00C744CB">
        <w:rPr>
          <w:rFonts w:ascii="Times New Roman" w:hAnsi="Times New Roman" w:cs="Times New Roman"/>
          <w:b/>
          <w:sz w:val="26"/>
          <w:szCs w:val="26"/>
        </w:rPr>
        <w:t xml:space="preserve">Brand: </w:t>
      </w:r>
      <w:r w:rsidRPr="00C744CB">
        <w:rPr>
          <w:rFonts w:ascii="Times New Roman" w:hAnsi="Times New Roman" w:cs="Times New Roman"/>
          <w:sz w:val="26"/>
          <w:szCs w:val="26"/>
        </w:rPr>
        <w:t>HP Notebook</w:t>
      </w:r>
    </w:p>
    <w:p w14:paraId="57E4BEE5" w14:textId="77777777" w:rsidR="009A1DD7" w:rsidRPr="00C744CB" w:rsidRDefault="009A1DD7"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Processor: </w:t>
      </w:r>
      <w:r w:rsidRPr="00C744CB">
        <w:rPr>
          <w:rFonts w:ascii="Times New Roman" w:hAnsi="Times New Roman" w:cs="Times New Roman"/>
          <w:sz w:val="26"/>
          <w:szCs w:val="26"/>
        </w:rPr>
        <w:t>Intel ® Core™ i5-5200U CPU @ 2.20 GHz, 2201 MHz, 2Core(s)</w:t>
      </w:r>
    </w:p>
    <w:p w14:paraId="7D7C3C57"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Hard Disk: </w:t>
      </w:r>
      <w:r w:rsidRPr="00C744CB">
        <w:rPr>
          <w:rFonts w:ascii="Times New Roman" w:hAnsi="Times New Roman" w:cs="Times New Roman"/>
          <w:sz w:val="26"/>
          <w:szCs w:val="26"/>
        </w:rPr>
        <w:t>1TB hard drive</w:t>
      </w:r>
    </w:p>
    <w:p w14:paraId="2223DE0D" w14:textId="77777777" w:rsidR="00742DA2" w:rsidRPr="00C744CB" w:rsidRDefault="00742DA2" w:rsidP="009563CF">
      <w:pPr>
        <w:spacing w:line="360" w:lineRule="auto"/>
        <w:rPr>
          <w:rFonts w:ascii="Times New Roman" w:hAnsi="Times New Roman" w:cs="Times New Roman"/>
          <w:sz w:val="26"/>
          <w:szCs w:val="26"/>
        </w:rPr>
      </w:pPr>
      <w:r w:rsidRPr="00C744CB">
        <w:rPr>
          <w:rFonts w:ascii="Times New Roman" w:hAnsi="Times New Roman" w:cs="Times New Roman"/>
          <w:b/>
          <w:sz w:val="26"/>
          <w:szCs w:val="26"/>
        </w:rPr>
        <w:t xml:space="preserve">RAM: </w:t>
      </w:r>
      <w:r w:rsidRPr="00C744CB">
        <w:rPr>
          <w:rFonts w:ascii="Times New Roman" w:hAnsi="Times New Roman" w:cs="Times New Roman"/>
          <w:sz w:val="26"/>
          <w:szCs w:val="26"/>
        </w:rPr>
        <w:t>8GB RAM</w:t>
      </w:r>
    </w:p>
    <w:p w14:paraId="550A69B8" w14:textId="77777777" w:rsidR="00742DA2" w:rsidRPr="00C744CB" w:rsidRDefault="009563CF" w:rsidP="008A7EA1">
      <w:pPr>
        <w:pStyle w:val="Heading2"/>
        <w:spacing w:line="360" w:lineRule="auto"/>
        <w:rPr>
          <w:rFonts w:ascii="Times New Roman" w:hAnsi="Times New Roman" w:cs="Times New Roman"/>
          <w:b/>
          <w:color w:val="auto"/>
        </w:rPr>
      </w:pPr>
      <w:bookmarkStart w:id="213" w:name="_Toc83402519"/>
      <w:r w:rsidRPr="00C744CB">
        <w:rPr>
          <w:rFonts w:ascii="Times New Roman" w:hAnsi="Times New Roman" w:cs="Times New Roman"/>
          <w:b/>
          <w:color w:val="auto"/>
        </w:rPr>
        <w:t xml:space="preserve">4.2 </w:t>
      </w:r>
      <w:r w:rsidR="00CB6375" w:rsidRPr="00C744CB">
        <w:rPr>
          <w:rFonts w:ascii="Times New Roman" w:hAnsi="Times New Roman" w:cs="Times New Roman"/>
          <w:b/>
          <w:color w:val="auto"/>
        </w:rPr>
        <w:t>Development Environment: Software Components</w:t>
      </w:r>
      <w:bookmarkEnd w:id="213"/>
    </w:p>
    <w:p w14:paraId="0B869F40" w14:textId="77777777" w:rsidR="008A7EA1" w:rsidRPr="00C744CB" w:rsidRDefault="008A7EA1" w:rsidP="008A7EA1">
      <w:pPr>
        <w:rPr>
          <w:rFonts w:ascii="Times New Roman" w:hAnsi="Times New Roman" w:cs="Times New Roman"/>
          <w:sz w:val="24"/>
          <w:szCs w:val="24"/>
        </w:rPr>
      </w:pPr>
      <w:r w:rsidRPr="00C744CB">
        <w:rPr>
          <w:rFonts w:ascii="Times New Roman" w:hAnsi="Times New Roman" w:cs="Times New Roman"/>
          <w:sz w:val="24"/>
          <w:szCs w:val="24"/>
        </w:rPr>
        <w:t>The following are the software components used in making of the Maseno E-B</w:t>
      </w:r>
      <w:r w:rsidR="00651A7C" w:rsidRPr="00C744CB">
        <w:rPr>
          <w:rFonts w:ascii="Times New Roman" w:hAnsi="Times New Roman" w:cs="Times New Roman"/>
          <w:sz w:val="24"/>
          <w:szCs w:val="24"/>
        </w:rPr>
        <w:t>ursary:</w:t>
      </w:r>
    </w:p>
    <w:p w14:paraId="469800D7" w14:textId="77777777" w:rsidR="00651A7C" w:rsidRPr="00C744CB" w:rsidRDefault="00D0325E" w:rsidP="008A7EA1">
      <w:pPr>
        <w:rPr>
          <w:rFonts w:ascii="Times New Roman" w:hAnsi="Times New Roman" w:cs="Times New Roman"/>
          <w:b/>
          <w:sz w:val="24"/>
          <w:szCs w:val="24"/>
        </w:rPr>
      </w:pPr>
      <w:r w:rsidRPr="00C744CB">
        <w:rPr>
          <w:rFonts w:ascii="Times New Roman" w:hAnsi="Times New Roman" w:cs="Times New Roman"/>
          <w:b/>
          <w:sz w:val="24"/>
          <w:szCs w:val="24"/>
        </w:rPr>
        <w:t>Windows Operating System</w:t>
      </w:r>
    </w:p>
    <w:p w14:paraId="5065007C" w14:textId="77777777" w:rsidR="00C56928" w:rsidRPr="00C744CB" w:rsidRDefault="00D0325E" w:rsidP="008A7EA1">
      <w:pPr>
        <w:rPr>
          <w:rFonts w:ascii="Times New Roman" w:hAnsi="Times New Roman" w:cs="Times New Roman"/>
          <w:sz w:val="24"/>
          <w:szCs w:val="24"/>
        </w:rPr>
      </w:pPr>
      <w:r w:rsidRPr="00C744CB">
        <w:rPr>
          <w:rFonts w:ascii="Times New Roman" w:hAnsi="Times New Roman" w:cs="Times New Roman"/>
          <w:sz w:val="24"/>
          <w:szCs w:val="24"/>
        </w:rPr>
        <w:t>Used as the interface between the user and the hardware. Allows installation of applications.</w:t>
      </w:r>
    </w:p>
    <w:p w14:paraId="4DD080B8" w14:textId="77777777" w:rsidR="00527007" w:rsidRPr="00C744CB" w:rsidRDefault="00E41982" w:rsidP="008A7EA1">
      <w:pPr>
        <w:rPr>
          <w:rFonts w:ascii="Times New Roman" w:hAnsi="Times New Roman" w:cs="Times New Roman"/>
          <w:sz w:val="24"/>
          <w:szCs w:val="24"/>
        </w:rPr>
      </w:pPr>
      <w:r w:rsidRPr="00C744CB">
        <w:rPr>
          <w:rFonts w:ascii="Times New Roman" w:hAnsi="Times New Roman" w:cs="Times New Roman"/>
          <w:b/>
          <w:sz w:val="24"/>
          <w:szCs w:val="24"/>
        </w:rPr>
        <w:t>Version:</w:t>
      </w:r>
      <w:r w:rsidRPr="00C744CB">
        <w:rPr>
          <w:rFonts w:ascii="Times New Roman" w:hAnsi="Times New Roman" w:cs="Times New Roman"/>
          <w:sz w:val="24"/>
          <w:szCs w:val="24"/>
        </w:rPr>
        <w:t xml:space="preserve"> </w:t>
      </w:r>
      <w:r w:rsidR="00527007" w:rsidRPr="00C744CB">
        <w:rPr>
          <w:rFonts w:ascii="Times New Roman" w:hAnsi="Times New Roman" w:cs="Times New Roman"/>
          <w:sz w:val="24"/>
          <w:szCs w:val="24"/>
        </w:rPr>
        <w:t>Windows 10 Pro</w:t>
      </w:r>
    </w:p>
    <w:p w14:paraId="52E6ED5B" w14:textId="77777777" w:rsidR="00C56928" w:rsidRPr="00C744CB" w:rsidRDefault="00C56928" w:rsidP="008A7EA1">
      <w:pPr>
        <w:rPr>
          <w:rFonts w:ascii="Times New Roman" w:hAnsi="Times New Roman" w:cs="Times New Roman"/>
          <w:sz w:val="24"/>
          <w:szCs w:val="24"/>
        </w:rPr>
      </w:pPr>
      <w:r w:rsidRPr="00C744CB">
        <w:rPr>
          <w:rFonts w:ascii="Times New Roman" w:hAnsi="Times New Roman" w:cs="Times New Roman"/>
          <w:sz w:val="24"/>
          <w:szCs w:val="24"/>
        </w:rPr>
        <w:t>©</w:t>
      </w:r>
      <w:r w:rsidR="0047124F" w:rsidRPr="00C744CB">
        <w:rPr>
          <w:rFonts w:ascii="Times New Roman" w:hAnsi="Times New Roman" w:cs="Times New Roman"/>
          <w:sz w:val="24"/>
          <w:szCs w:val="24"/>
        </w:rPr>
        <w:t>Microsoft Corporation</w:t>
      </w:r>
    </w:p>
    <w:p w14:paraId="002CA616" w14:textId="77777777" w:rsidR="00137123" w:rsidRPr="00C744CB" w:rsidRDefault="00137123" w:rsidP="008A7EA1">
      <w:pPr>
        <w:rPr>
          <w:rFonts w:ascii="Times New Roman" w:hAnsi="Times New Roman" w:cs="Times New Roman"/>
          <w:b/>
          <w:sz w:val="24"/>
          <w:szCs w:val="24"/>
        </w:rPr>
      </w:pPr>
      <w:r w:rsidRPr="00C744CB">
        <w:rPr>
          <w:rFonts w:ascii="Times New Roman" w:hAnsi="Times New Roman" w:cs="Times New Roman"/>
          <w:b/>
          <w:sz w:val="24"/>
          <w:szCs w:val="24"/>
        </w:rPr>
        <w:t>Visual Studio Code</w:t>
      </w:r>
    </w:p>
    <w:p w14:paraId="4BEC4E4B" w14:textId="77777777" w:rsidR="00137123" w:rsidRPr="00C744CB" w:rsidRDefault="00137123" w:rsidP="0013712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Visual Studio Code is a code editor made by Microsoft for Windows, Linux and macOS. Features include support for debugging, syntax highlighting, intelligent code completion, snippets, code refactoring, and embedded Git. </w:t>
      </w:r>
    </w:p>
    <w:p w14:paraId="438464D8" w14:textId="77777777" w:rsidR="00783FBE" w:rsidRPr="00C744CB" w:rsidRDefault="00247CFC" w:rsidP="00137123">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MAMP</w:t>
      </w:r>
    </w:p>
    <w:p w14:paraId="491D9347" w14:textId="77777777" w:rsidR="00247CFC" w:rsidRPr="00C744CB" w:rsidRDefault="00D54159"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MAMP is a free and open-source cross-platform web server solution stack package developed by Apache Friends, consisting mainly of the Apache HTTP Server, MariaDB database, and interpreters for scripts written in the PHP and Perl programming languages.</w:t>
      </w:r>
    </w:p>
    <w:p w14:paraId="0EA7D859" w14:textId="77777777" w:rsidR="001F5F93" w:rsidRPr="00C744CB" w:rsidRDefault="00E124D4"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C744CB" w:rsidRDefault="003A3829" w:rsidP="00D54159">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lastRenderedPageBreak/>
        <w:t>ClickUp</w:t>
      </w:r>
    </w:p>
    <w:p w14:paraId="6534D400" w14:textId="77777777" w:rsidR="00852C96" w:rsidRPr="00C744CB" w:rsidRDefault="008D6C18" w:rsidP="00D54159">
      <w:pPr>
        <w:spacing w:line="360" w:lineRule="auto"/>
        <w:rPr>
          <w:rFonts w:ascii="Times New Roman" w:hAnsi="Times New Roman" w:cs="Times New Roman"/>
          <w:sz w:val="24"/>
          <w:szCs w:val="24"/>
        </w:rPr>
      </w:pPr>
      <w:r w:rsidRPr="00C744CB">
        <w:rPr>
          <w:rFonts w:ascii="Times New Roman" w:hAnsi="Times New Roman" w:cs="Times New Roman"/>
          <w:sz w:val="24"/>
          <w:szCs w:val="24"/>
        </w:rPr>
        <w:t>ClickUp is a cloud based collaboration and project management tool.</w:t>
      </w:r>
      <w:r w:rsidR="009F3EA0" w:rsidRPr="00C744CB">
        <w:rPr>
          <w:rFonts w:ascii="Times New Roman" w:hAnsi="Times New Roman" w:cs="Times New Roman"/>
          <w:sz w:val="24"/>
          <w:szCs w:val="24"/>
        </w:rPr>
        <w:t xml:space="preserve"> It was used in task allocation, and time allocation for every activity. </w:t>
      </w:r>
    </w:p>
    <w:p w14:paraId="36B5E183" w14:textId="77777777" w:rsidR="007827E9" w:rsidRPr="00C744CB" w:rsidRDefault="007827E9" w:rsidP="007827E9">
      <w:pPr>
        <w:pStyle w:val="Heading2"/>
        <w:keepNext w:val="0"/>
        <w:keepLines w:val="0"/>
        <w:widowControl w:val="0"/>
        <w:tabs>
          <w:tab w:val="left" w:pos="649"/>
        </w:tabs>
        <w:spacing w:before="0" w:line="360" w:lineRule="auto"/>
        <w:rPr>
          <w:rFonts w:ascii="Times New Roman" w:hAnsi="Times New Roman" w:cs="Times New Roman"/>
          <w:b/>
          <w:bCs/>
          <w:color w:val="auto"/>
          <w:sz w:val="28"/>
          <w:szCs w:val="28"/>
        </w:rPr>
      </w:pPr>
      <w:bookmarkStart w:id="214" w:name="_Toc83402520"/>
      <w:r w:rsidRPr="00C744CB">
        <w:rPr>
          <w:rFonts w:ascii="Times New Roman" w:hAnsi="Times New Roman" w:cs="Times New Roman"/>
          <w:b/>
          <w:color w:val="auto"/>
          <w:sz w:val="28"/>
          <w:szCs w:val="28"/>
        </w:rPr>
        <w:t xml:space="preserve">4.3 </w:t>
      </w:r>
      <w:bookmarkStart w:id="215" w:name="_TOC_250010"/>
      <w:r w:rsidR="00AE1A17" w:rsidRPr="00C744CB">
        <w:rPr>
          <w:rFonts w:ascii="Times New Roman" w:hAnsi="Times New Roman" w:cs="Times New Roman"/>
          <w:b/>
          <w:color w:val="auto"/>
          <w:sz w:val="28"/>
          <w:szCs w:val="28"/>
        </w:rPr>
        <w:t>Sys</w:t>
      </w:r>
      <w:r w:rsidR="00AE1A17" w:rsidRPr="00C744CB">
        <w:rPr>
          <w:rFonts w:ascii="Times New Roman" w:hAnsi="Times New Roman" w:cs="Times New Roman"/>
          <w:b/>
          <w:color w:val="auto"/>
          <w:spacing w:val="-6"/>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m</w:t>
      </w:r>
      <w:r w:rsidR="00AE1A17" w:rsidRPr="00C744CB">
        <w:rPr>
          <w:rFonts w:ascii="Times New Roman" w:hAnsi="Times New Roman" w:cs="Times New Roman"/>
          <w:b/>
          <w:color w:val="auto"/>
          <w:spacing w:val="1"/>
          <w:sz w:val="28"/>
          <w:szCs w:val="28"/>
        </w:rPr>
        <w:t xml:space="preserve"> </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z w:val="28"/>
          <w:szCs w:val="28"/>
        </w:rPr>
        <w:t>s</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z w:val="28"/>
          <w:szCs w:val="28"/>
        </w:rPr>
        <w:t>ng</w:t>
      </w:r>
      <w:r w:rsidR="00AE1A17" w:rsidRPr="00C744CB">
        <w:rPr>
          <w:rFonts w:ascii="Times New Roman" w:hAnsi="Times New Roman" w:cs="Times New Roman"/>
          <w:b/>
          <w:color w:val="auto"/>
          <w:spacing w:val="-13"/>
          <w:sz w:val="28"/>
          <w:szCs w:val="28"/>
        </w:rPr>
        <w:t xml:space="preserve"> </w:t>
      </w:r>
      <w:r w:rsidR="00C37962" w:rsidRPr="00C744CB">
        <w:rPr>
          <w:rFonts w:ascii="Times New Roman" w:hAnsi="Times New Roman" w:cs="Times New Roman"/>
          <w:b/>
          <w:color w:val="auto"/>
          <w:sz w:val="28"/>
          <w:szCs w:val="28"/>
        </w:rPr>
        <w:t>and</w:t>
      </w:r>
      <w:r w:rsidR="00AE1A17" w:rsidRPr="00C744CB">
        <w:rPr>
          <w:rFonts w:ascii="Times New Roman" w:hAnsi="Times New Roman" w:cs="Times New Roman"/>
          <w:b/>
          <w:color w:val="auto"/>
          <w:spacing w:val="-3"/>
          <w:sz w:val="28"/>
          <w:szCs w:val="28"/>
        </w:rPr>
        <w:t xml:space="preserve"> </w:t>
      </w:r>
      <w:r w:rsidR="00AE1A17" w:rsidRPr="00C744CB">
        <w:rPr>
          <w:rFonts w:ascii="Times New Roman" w:hAnsi="Times New Roman" w:cs="Times New Roman"/>
          <w:b/>
          <w:color w:val="auto"/>
          <w:spacing w:val="2"/>
          <w:sz w:val="28"/>
          <w:szCs w:val="28"/>
        </w:rPr>
        <w:t>E</w:t>
      </w:r>
      <w:r w:rsidR="00AE1A17" w:rsidRPr="00C744CB">
        <w:rPr>
          <w:rFonts w:ascii="Times New Roman" w:hAnsi="Times New Roman" w:cs="Times New Roman"/>
          <w:b/>
          <w:color w:val="auto"/>
          <w:spacing w:val="-30"/>
          <w:sz w:val="28"/>
          <w:szCs w:val="28"/>
        </w:rPr>
        <w:t>v</w:t>
      </w:r>
      <w:r w:rsidR="00AE1A17" w:rsidRPr="00C744CB">
        <w:rPr>
          <w:rFonts w:ascii="Times New Roman" w:hAnsi="Times New Roman" w:cs="Times New Roman"/>
          <w:b/>
          <w:color w:val="auto"/>
          <w:sz w:val="28"/>
          <w:szCs w:val="28"/>
        </w:rPr>
        <w:t>a</w:t>
      </w:r>
      <w:r w:rsidR="00AE1A17" w:rsidRPr="00C744CB">
        <w:rPr>
          <w:rFonts w:ascii="Times New Roman" w:hAnsi="Times New Roman" w:cs="Times New Roman"/>
          <w:b/>
          <w:color w:val="auto"/>
          <w:spacing w:val="2"/>
          <w:sz w:val="28"/>
          <w:szCs w:val="28"/>
        </w:rPr>
        <w:t>l</w:t>
      </w:r>
      <w:r w:rsidR="00AE1A17" w:rsidRPr="00C744CB">
        <w:rPr>
          <w:rFonts w:ascii="Times New Roman" w:hAnsi="Times New Roman" w:cs="Times New Roman"/>
          <w:b/>
          <w:color w:val="auto"/>
          <w:sz w:val="28"/>
          <w:szCs w:val="28"/>
        </w:rPr>
        <w:t>u</w:t>
      </w:r>
      <w:r w:rsidR="00AE1A17" w:rsidRPr="00C744CB">
        <w:rPr>
          <w:rFonts w:ascii="Times New Roman" w:hAnsi="Times New Roman" w:cs="Times New Roman"/>
          <w:b/>
          <w:color w:val="auto"/>
          <w:spacing w:val="-21"/>
          <w:sz w:val="28"/>
          <w:szCs w:val="28"/>
        </w:rPr>
        <w:t>a</w:t>
      </w:r>
      <w:r w:rsidR="00AE1A17" w:rsidRPr="00C744CB">
        <w:rPr>
          <w:rFonts w:ascii="Times New Roman" w:hAnsi="Times New Roman" w:cs="Times New Roman"/>
          <w:b/>
          <w:color w:val="auto"/>
          <w:spacing w:val="-7"/>
          <w:sz w:val="28"/>
          <w:szCs w:val="28"/>
        </w:rPr>
        <w:t>t</w:t>
      </w:r>
      <w:r w:rsidR="00AE1A17" w:rsidRPr="00C744CB">
        <w:rPr>
          <w:rFonts w:ascii="Times New Roman" w:hAnsi="Times New Roman" w:cs="Times New Roman"/>
          <w:b/>
          <w:color w:val="auto"/>
          <w:spacing w:val="2"/>
          <w:sz w:val="28"/>
          <w:szCs w:val="28"/>
        </w:rPr>
        <w:t>i</w:t>
      </w:r>
      <w:r w:rsidR="00AE1A17" w:rsidRPr="00C744CB">
        <w:rPr>
          <w:rFonts w:ascii="Times New Roman" w:hAnsi="Times New Roman" w:cs="Times New Roman"/>
          <w:b/>
          <w:color w:val="auto"/>
          <w:spacing w:val="-5"/>
          <w:sz w:val="28"/>
          <w:szCs w:val="28"/>
        </w:rPr>
        <w:t>o</w:t>
      </w:r>
      <w:r w:rsidR="00AE1A17" w:rsidRPr="00C744CB">
        <w:rPr>
          <w:rFonts w:ascii="Times New Roman" w:hAnsi="Times New Roman" w:cs="Times New Roman"/>
          <w:b/>
          <w:color w:val="auto"/>
          <w:sz w:val="28"/>
          <w:szCs w:val="28"/>
        </w:rPr>
        <w:t>n</w:t>
      </w:r>
      <w:bookmarkEnd w:id="214"/>
      <w:bookmarkEnd w:id="215"/>
    </w:p>
    <w:p w14:paraId="7A992C70"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3"/>
          <w:sz w:val="24"/>
          <w:szCs w:val="24"/>
        </w:rPr>
        <w:t>This</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s</w:t>
      </w:r>
      <w:r w:rsidRPr="00C744CB">
        <w:rPr>
          <w:rFonts w:ascii="Times New Roman" w:hAnsi="Times New Roman" w:cs="Times New Roman"/>
          <w:spacing w:val="45"/>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z w:val="24"/>
          <w:szCs w:val="24"/>
        </w:rPr>
        <w:t>process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40"/>
          <w:sz w:val="24"/>
          <w:szCs w:val="24"/>
        </w:rPr>
        <w:t xml:space="preserve"> </w:t>
      </w:r>
      <w:r w:rsidRPr="00C744CB">
        <w:rPr>
          <w:rFonts w:ascii="Times New Roman" w:hAnsi="Times New Roman" w:cs="Times New Roman"/>
          <w:spacing w:val="-1"/>
          <w:sz w:val="24"/>
          <w:szCs w:val="24"/>
        </w:rPr>
        <w:t>evaluating</w:t>
      </w:r>
      <w:r w:rsidRPr="00C744CB">
        <w:rPr>
          <w:rFonts w:ascii="Times New Roman" w:hAnsi="Times New Roman" w:cs="Times New Roman"/>
          <w:spacing w:val="46"/>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38"/>
          <w:sz w:val="24"/>
          <w:szCs w:val="24"/>
        </w:rPr>
        <w:t xml:space="preserve"> </w:t>
      </w:r>
      <w:r w:rsidRPr="00C744CB">
        <w:rPr>
          <w:rFonts w:ascii="Times New Roman" w:hAnsi="Times New Roman" w:cs="Times New Roman"/>
          <w:spacing w:val="-2"/>
          <w:sz w:val="24"/>
          <w:szCs w:val="24"/>
        </w:rPr>
        <w:t>making</w:t>
      </w:r>
      <w:r w:rsidRPr="00C744CB">
        <w:rPr>
          <w:rFonts w:ascii="Times New Roman" w:hAnsi="Times New Roman" w:cs="Times New Roman"/>
          <w:spacing w:val="37"/>
          <w:sz w:val="24"/>
          <w:szCs w:val="24"/>
        </w:rPr>
        <w:t xml:space="preserve"> </w:t>
      </w:r>
      <w:r w:rsidRPr="00C744CB">
        <w:rPr>
          <w:rFonts w:ascii="Times New Roman" w:hAnsi="Times New Roman" w:cs="Times New Roman"/>
          <w:sz w:val="24"/>
          <w:szCs w:val="24"/>
        </w:rPr>
        <w:t>sure</w:t>
      </w:r>
      <w:r w:rsidRPr="00C744CB">
        <w:rPr>
          <w:rFonts w:ascii="Times New Roman" w:hAnsi="Times New Roman" w:cs="Times New Roman"/>
          <w:spacing w:val="42"/>
          <w:sz w:val="24"/>
          <w:szCs w:val="24"/>
        </w:rPr>
        <w:t xml:space="preserve"> </w:t>
      </w:r>
      <w:r w:rsidRPr="00C744CB">
        <w:rPr>
          <w:rFonts w:ascii="Times New Roman" w:hAnsi="Times New Roman" w:cs="Times New Roman"/>
          <w:spacing w:val="2"/>
          <w:sz w:val="24"/>
          <w:szCs w:val="24"/>
        </w:rPr>
        <w:t>all</w:t>
      </w:r>
      <w:r w:rsidRPr="00C744CB">
        <w:rPr>
          <w:rFonts w:ascii="Times New Roman" w:hAnsi="Times New Roman" w:cs="Times New Roman"/>
          <w:spacing w:val="44"/>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pacing w:val="45"/>
          <w:sz w:val="24"/>
          <w:szCs w:val="24"/>
        </w:rPr>
        <w:t xml:space="preserve"> </w:t>
      </w:r>
      <w:r w:rsidRPr="00C744CB">
        <w:rPr>
          <w:rFonts w:ascii="Times New Roman" w:hAnsi="Times New Roman" w:cs="Times New Roman"/>
          <w:spacing w:val="2"/>
          <w:sz w:val="24"/>
          <w:szCs w:val="24"/>
        </w:rPr>
        <w:t>made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1"/>
          <w:sz w:val="24"/>
          <w:szCs w:val="24"/>
        </w:rPr>
        <w:t>during</w:t>
      </w:r>
      <w:r w:rsidRPr="00C744CB">
        <w:rPr>
          <w:rFonts w:ascii="Times New Roman" w:hAnsi="Times New Roman" w:cs="Times New Roman"/>
          <w:sz w:val="24"/>
          <w:szCs w:val="24"/>
        </w:rPr>
        <w:t xml:space="preserve"> developments</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are</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dealt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with.</w:t>
      </w:r>
      <w:r w:rsidRPr="00C744CB">
        <w:rPr>
          <w:rFonts w:ascii="Times New Roman" w:hAnsi="Times New Roman" w:cs="Times New Roman"/>
          <w:spacing w:val="2"/>
          <w:sz w:val="24"/>
          <w:szCs w:val="24"/>
        </w:rPr>
        <w:t xml:space="preserve"> </w:t>
      </w:r>
      <w:r w:rsidRPr="00C744CB">
        <w:rPr>
          <w:rFonts w:ascii="Times New Roman" w:hAnsi="Times New Roman" w:cs="Times New Roman"/>
          <w:spacing w:val="-1"/>
          <w:sz w:val="24"/>
          <w:szCs w:val="24"/>
        </w:rPr>
        <w:t>Errors</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may</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occur</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as</w:t>
      </w:r>
      <w:r w:rsidRPr="00C744CB">
        <w:rPr>
          <w:rFonts w:ascii="Times New Roman" w:hAnsi="Times New Roman" w:cs="Times New Roman"/>
          <w:spacing w:val="6"/>
          <w:sz w:val="24"/>
          <w:szCs w:val="24"/>
        </w:rPr>
        <w:t xml:space="preserve"> </w:t>
      </w:r>
      <w:r w:rsidRPr="00C744CB">
        <w:rPr>
          <w:rFonts w:ascii="Times New Roman" w:hAnsi="Times New Roman" w:cs="Times New Roman"/>
          <w:sz w:val="24"/>
          <w:szCs w:val="24"/>
        </w:rPr>
        <w:t>a</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result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z w:val="24"/>
          <w:szCs w:val="24"/>
        </w:rPr>
        <w:t xml:space="preserve"> user input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4"/>
          <w:sz w:val="24"/>
          <w:szCs w:val="24"/>
        </w:rPr>
        <w:t>are</w:t>
      </w:r>
      <w:r w:rsidRPr="00C744CB">
        <w:rPr>
          <w:rFonts w:ascii="Times New Roman" w:hAnsi="Times New Roman" w:cs="Times New Roman"/>
          <w:spacing w:val="54"/>
          <w:w w:val="99"/>
          <w:sz w:val="24"/>
          <w:szCs w:val="24"/>
        </w:rPr>
        <w:t xml:space="preserve"> </w:t>
      </w:r>
      <w:r w:rsidRPr="00C744CB">
        <w:rPr>
          <w:rFonts w:ascii="Times New Roman" w:hAnsi="Times New Roman" w:cs="Times New Roman"/>
          <w:spacing w:val="-3"/>
          <w:sz w:val="24"/>
          <w:szCs w:val="24"/>
        </w:rPr>
        <w:t>also</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tackled</w:t>
      </w:r>
      <w:r w:rsidRPr="00C744CB">
        <w:rPr>
          <w:rFonts w:ascii="Times New Roman" w:hAnsi="Times New Roman" w:cs="Times New Roman"/>
          <w:spacing w:val="8"/>
          <w:sz w:val="24"/>
          <w:szCs w:val="24"/>
        </w:rPr>
        <w:t xml:space="preserve"> </w:t>
      </w:r>
      <w:r w:rsidRPr="00C744CB">
        <w:rPr>
          <w:rFonts w:ascii="Times New Roman" w:hAnsi="Times New Roman" w:cs="Times New Roman"/>
          <w:spacing w:val="-6"/>
          <w:sz w:val="24"/>
          <w:szCs w:val="24"/>
        </w:rPr>
        <w:t>i</w:t>
      </w:r>
      <w:r w:rsidRPr="00C744CB">
        <w:rPr>
          <w:rFonts w:ascii="Times New Roman" w:hAnsi="Times New Roman" w:cs="Times New Roman"/>
          <w:spacing w:val="-5"/>
          <w:sz w:val="24"/>
          <w:szCs w:val="24"/>
        </w:rPr>
        <w:t>n</w:t>
      </w:r>
      <w:r w:rsidRPr="00C744CB">
        <w:rPr>
          <w:rFonts w:ascii="Times New Roman" w:hAnsi="Times New Roman" w:cs="Times New Roman"/>
          <w:spacing w:val="-1"/>
          <w:sz w:val="24"/>
          <w:szCs w:val="24"/>
        </w:rPr>
        <w:t xml:space="preserve"> </w:t>
      </w:r>
      <w:r w:rsidRPr="00C744CB">
        <w:rPr>
          <w:rFonts w:ascii="Times New Roman" w:hAnsi="Times New Roman" w:cs="Times New Roman"/>
          <w:spacing w:val="-2"/>
          <w:sz w:val="24"/>
          <w:szCs w:val="24"/>
        </w:rPr>
        <w:t>this</w:t>
      </w:r>
      <w:r w:rsidRPr="00C744CB">
        <w:rPr>
          <w:rFonts w:ascii="Times New Roman" w:hAnsi="Times New Roman" w:cs="Times New Roman"/>
          <w:spacing w:val="-4"/>
          <w:sz w:val="24"/>
          <w:szCs w:val="24"/>
        </w:rPr>
        <w:t xml:space="preserve"> </w:t>
      </w:r>
      <w:r w:rsidRPr="00C744CB">
        <w:rPr>
          <w:rFonts w:ascii="Times New Roman" w:hAnsi="Times New Roman" w:cs="Times New Roman"/>
          <w:sz w:val="24"/>
          <w:szCs w:val="24"/>
        </w:rPr>
        <w:t>phase.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3"/>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13"/>
          <w:sz w:val="24"/>
          <w:szCs w:val="24"/>
        </w:rPr>
        <w:t xml:space="preserve"> </w:t>
      </w:r>
      <w:r w:rsidRPr="00C744CB">
        <w:rPr>
          <w:rFonts w:ascii="Times New Roman" w:hAnsi="Times New Roman" w:cs="Times New Roman"/>
          <w:spacing w:val="-1"/>
          <w:sz w:val="24"/>
          <w:szCs w:val="24"/>
        </w:rPr>
        <w:t>have</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different</w:t>
      </w:r>
      <w:r w:rsidRPr="00C744CB">
        <w:rPr>
          <w:rFonts w:ascii="Times New Roman" w:hAnsi="Times New Roman" w:cs="Times New Roman"/>
          <w:spacing w:val="-5"/>
          <w:sz w:val="24"/>
          <w:szCs w:val="24"/>
        </w:rPr>
        <w:t xml:space="preserve"> </w:t>
      </w:r>
      <w:r w:rsidRPr="00C744CB">
        <w:rPr>
          <w:rFonts w:ascii="Times New Roman" w:hAnsi="Times New Roman" w:cs="Times New Roman"/>
          <w:spacing w:val="-2"/>
          <w:sz w:val="24"/>
          <w:szCs w:val="24"/>
        </w:rPr>
        <w:t>levels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9"/>
          <w:sz w:val="24"/>
          <w:szCs w:val="24"/>
        </w:rPr>
        <w:t xml:space="preserve"> </w:t>
      </w:r>
      <w:r w:rsidRPr="00C744CB">
        <w:rPr>
          <w:rFonts w:ascii="Times New Roman" w:hAnsi="Times New Roman" w:cs="Times New Roman"/>
          <w:sz w:val="24"/>
          <w:szCs w:val="24"/>
        </w:rPr>
        <w:t>doing</w:t>
      </w:r>
      <w:r w:rsidRPr="00C744CB">
        <w:rPr>
          <w:rFonts w:ascii="Times New Roman" w:hAnsi="Times New Roman" w:cs="Times New Roman"/>
          <w:spacing w:val="-1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same.</w:t>
      </w:r>
    </w:p>
    <w:p w14:paraId="614ABA53"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pacing w:val="-2"/>
          <w:sz w:val="24"/>
          <w:szCs w:val="24"/>
        </w:rPr>
        <w:t>Unit</w:t>
      </w:r>
      <w:r w:rsidRPr="00C744CB">
        <w:rPr>
          <w:rFonts w:ascii="Times New Roman" w:hAnsi="Times New Roman" w:cs="Times New Roman"/>
          <w:b/>
          <w:spacing w:val="-5"/>
          <w:sz w:val="24"/>
          <w:szCs w:val="24"/>
        </w:rPr>
        <w:t xml:space="preserve"> </w:t>
      </w:r>
      <w:r w:rsidRPr="00C744CB">
        <w:rPr>
          <w:rFonts w:ascii="Times New Roman" w:hAnsi="Times New Roman" w:cs="Times New Roman"/>
          <w:b/>
          <w:sz w:val="24"/>
          <w:szCs w:val="24"/>
        </w:rPr>
        <w:t>testing</w:t>
      </w:r>
      <w:r w:rsidRPr="00C744CB">
        <w:rPr>
          <w:rFonts w:ascii="Times New Roman" w:hAnsi="Times New Roman" w:cs="Times New Roman"/>
          <w:sz w:val="24"/>
          <w:szCs w:val="24"/>
        </w:rPr>
        <w:t xml:space="preserve">- </w:t>
      </w:r>
      <w:r w:rsidRPr="00C744CB">
        <w:rPr>
          <w:rFonts w:ascii="Times New Roman" w:hAnsi="Times New Roman" w:cs="Times New Roman"/>
          <w:spacing w:val="-2"/>
          <w:sz w:val="24"/>
          <w:szCs w:val="24"/>
        </w:rPr>
        <w:t>individual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tested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for</w:t>
      </w:r>
      <w:r w:rsidRPr="00C744CB">
        <w:rPr>
          <w:rFonts w:ascii="Times New Roman" w:hAnsi="Times New Roman" w:cs="Times New Roman"/>
          <w:spacing w:val="-8"/>
          <w:sz w:val="24"/>
          <w:szCs w:val="24"/>
        </w:rPr>
        <w:t xml:space="preserve"> </w:t>
      </w:r>
      <w:r w:rsidRPr="00C744CB">
        <w:rPr>
          <w:rFonts w:ascii="Times New Roman" w:hAnsi="Times New Roman" w:cs="Times New Roman"/>
          <w:sz w:val="24"/>
          <w:szCs w:val="24"/>
        </w:rPr>
        <w:t>bugs.</w:t>
      </w:r>
    </w:p>
    <w:p w14:paraId="0ADAE2E3" w14:textId="77777777" w:rsidR="00F95A45" w:rsidRPr="00C744CB" w:rsidRDefault="007827E9" w:rsidP="004711A4">
      <w:pPr>
        <w:spacing w:line="360" w:lineRule="auto"/>
        <w:rPr>
          <w:rFonts w:ascii="Times New Roman" w:hAnsi="Times New Roman" w:cs="Times New Roman"/>
          <w:spacing w:val="48"/>
          <w:sz w:val="24"/>
          <w:szCs w:val="24"/>
        </w:rPr>
      </w:pPr>
      <w:r w:rsidRPr="00C744CB">
        <w:rPr>
          <w:rFonts w:ascii="Times New Roman" w:hAnsi="Times New Roman" w:cs="Times New Roman"/>
          <w:b/>
          <w:spacing w:val="-1"/>
          <w:sz w:val="24"/>
          <w:szCs w:val="24"/>
        </w:rPr>
        <w:t>Integration</w:t>
      </w:r>
      <w:r w:rsidRPr="00C744CB">
        <w:rPr>
          <w:rFonts w:ascii="Times New Roman" w:hAnsi="Times New Roman" w:cs="Times New Roman"/>
          <w:b/>
          <w:spacing w:val="6"/>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1"/>
          <w:sz w:val="24"/>
          <w:szCs w:val="24"/>
        </w:rPr>
        <w:t>units</w:t>
      </w:r>
      <w:r w:rsidRPr="00C744CB">
        <w:rPr>
          <w:rFonts w:ascii="Times New Roman" w:hAnsi="Times New Roman" w:cs="Times New Roman"/>
          <w:spacing w:val="5"/>
          <w:sz w:val="24"/>
          <w:szCs w:val="24"/>
        </w:rPr>
        <w:t xml:space="preserve"> </w:t>
      </w:r>
      <w:r w:rsidRPr="00C744CB">
        <w:rPr>
          <w:rFonts w:ascii="Times New Roman" w:hAnsi="Times New Roman" w:cs="Times New Roman"/>
          <w:sz w:val="24"/>
          <w:szCs w:val="24"/>
        </w:rPr>
        <w:t>that</w:t>
      </w:r>
      <w:r w:rsidRPr="00C744CB">
        <w:rPr>
          <w:rFonts w:ascii="Times New Roman" w:hAnsi="Times New Roman" w:cs="Times New Roman"/>
          <w:spacing w:val="11"/>
          <w:sz w:val="24"/>
          <w:szCs w:val="24"/>
        </w:rPr>
        <w:t xml:space="preserve"> </w:t>
      </w:r>
      <w:r w:rsidRPr="00C744CB">
        <w:rPr>
          <w:rFonts w:ascii="Times New Roman" w:hAnsi="Times New Roman" w:cs="Times New Roman"/>
          <w:spacing w:val="-2"/>
          <w:sz w:val="24"/>
          <w:szCs w:val="24"/>
        </w:rPr>
        <w:t>interact</w:t>
      </w:r>
      <w:r w:rsidRPr="00C744CB">
        <w:rPr>
          <w:rFonts w:ascii="Times New Roman" w:hAnsi="Times New Roman" w:cs="Times New Roman"/>
          <w:spacing w:val="3"/>
          <w:sz w:val="24"/>
          <w:szCs w:val="24"/>
        </w:rPr>
        <w:t xml:space="preserve"> </w:t>
      </w:r>
      <w:r w:rsidRPr="00C744CB">
        <w:rPr>
          <w:rFonts w:ascii="Times New Roman" w:hAnsi="Times New Roman" w:cs="Times New Roman"/>
          <w:spacing w:val="-1"/>
          <w:sz w:val="24"/>
          <w:szCs w:val="24"/>
        </w:rPr>
        <w:t>with</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1"/>
          <w:sz w:val="24"/>
          <w:szCs w:val="24"/>
        </w:rPr>
        <w:t>each</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other</w:t>
      </w:r>
      <w:r w:rsidRPr="00C744CB">
        <w:rPr>
          <w:rFonts w:ascii="Times New Roman" w:hAnsi="Times New Roman" w:cs="Times New Roman"/>
          <w:spacing w:val="-1"/>
          <w:sz w:val="24"/>
          <w:szCs w:val="24"/>
        </w:rPr>
        <w:t xml:space="preserve"> will</w:t>
      </w:r>
      <w:r w:rsidRPr="00C744CB">
        <w:rPr>
          <w:rFonts w:ascii="Times New Roman" w:hAnsi="Times New Roman" w:cs="Times New Roman"/>
          <w:spacing w:val="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tested</w:t>
      </w:r>
      <w:r w:rsidRPr="00C744CB">
        <w:rPr>
          <w:rFonts w:ascii="Times New Roman" w:hAnsi="Times New Roman" w:cs="Times New Roman"/>
          <w:spacing w:val="6"/>
          <w:sz w:val="24"/>
          <w:szCs w:val="24"/>
        </w:rPr>
        <w:t xml:space="preserve"> </w:t>
      </w:r>
      <w:r w:rsidRPr="00C744CB">
        <w:rPr>
          <w:rFonts w:ascii="Times New Roman" w:hAnsi="Times New Roman" w:cs="Times New Roman"/>
          <w:spacing w:val="2"/>
          <w:sz w:val="24"/>
          <w:szCs w:val="24"/>
        </w:rPr>
        <w:t>of</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any</w:t>
      </w:r>
      <w:r w:rsidRPr="00C744CB">
        <w:rPr>
          <w:rFonts w:ascii="Times New Roman" w:hAnsi="Times New Roman" w:cs="Times New Roman"/>
          <w:spacing w:val="7"/>
          <w:sz w:val="24"/>
          <w:szCs w:val="24"/>
        </w:rPr>
        <w:t xml:space="preserve"> </w:t>
      </w:r>
      <w:r w:rsidRPr="00C744CB">
        <w:rPr>
          <w:rFonts w:ascii="Times New Roman" w:hAnsi="Times New Roman" w:cs="Times New Roman"/>
          <w:sz w:val="24"/>
          <w:szCs w:val="24"/>
        </w:rPr>
        <w:t xml:space="preserve">bugs </w:t>
      </w:r>
      <w:r w:rsidRPr="00C744CB">
        <w:rPr>
          <w:rFonts w:ascii="Times New Roman" w:hAnsi="Times New Roman" w:cs="Times New Roman"/>
          <w:spacing w:val="48"/>
          <w:sz w:val="24"/>
          <w:szCs w:val="24"/>
        </w:rPr>
        <w:t xml:space="preserve"> </w:t>
      </w:r>
    </w:p>
    <w:p w14:paraId="0A3EE50D" w14:textId="77777777" w:rsidR="007827E9" w:rsidRPr="00C744CB" w:rsidRDefault="007827E9"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b/>
          <w:sz w:val="24"/>
          <w:szCs w:val="24"/>
        </w:rPr>
        <w:t xml:space="preserve">System </w:t>
      </w:r>
      <w:r w:rsidRPr="00C744CB">
        <w:rPr>
          <w:rFonts w:ascii="Times New Roman" w:hAnsi="Times New Roman" w:cs="Times New Roman"/>
          <w:b/>
          <w:spacing w:val="44"/>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z w:val="24"/>
          <w:szCs w:val="24"/>
        </w:rPr>
        <w:t xml:space="preserve"> </w:t>
      </w:r>
      <w:r w:rsidRPr="00C744CB">
        <w:rPr>
          <w:rFonts w:ascii="Times New Roman" w:hAnsi="Times New Roman" w:cs="Times New Roman"/>
          <w:spacing w:val="48"/>
          <w:sz w:val="24"/>
          <w:szCs w:val="24"/>
        </w:rPr>
        <w:t xml:space="preserve"> </w:t>
      </w:r>
      <w:r w:rsidRPr="00C744CB">
        <w:rPr>
          <w:rFonts w:ascii="Times New Roman" w:hAnsi="Times New Roman" w:cs="Times New Roman"/>
          <w:sz w:val="24"/>
          <w:szCs w:val="24"/>
        </w:rPr>
        <w:t xml:space="preserve">the </w:t>
      </w:r>
      <w:r w:rsidRPr="00C744CB">
        <w:rPr>
          <w:rFonts w:ascii="Times New Roman" w:hAnsi="Times New Roman" w:cs="Times New Roman"/>
          <w:spacing w:val="49"/>
          <w:sz w:val="24"/>
          <w:szCs w:val="24"/>
        </w:rPr>
        <w:t xml:space="preserve"> </w:t>
      </w:r>
      <w:r w:rsidRPr="00C744CB">
        <w:rPr>
          <w:rFonts w:ascii="Times New Roman" w:hAnsi="Times New Roman" w:cs="Times New Roman"/>
          <w:spacing w:val="-1"/>
          <w:sz w:val="24"/>
          <w:szCs w:val="24"/>
        </w:rPr>
        <w:t>whole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system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z w:val="24"/>
          <w:szCs w:val="24"/>
        </w:rPr>
        <w:t xml:space="preserve"> </w:t>
      </w:r>
      <w:r w:rsidRPr="00C744CB">
        <w:rPr>
          <w:rFonts w:ascii="Times New Roman" w:hAnsi="Times New Roman" w:cs="Times New Roman"/>
          <w:spacing w:val="41"/>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z w:val="24"/>
          <w:szCs w:val="24"/>
        </w:rPr>
        <w:t xml:space="preserve"> </w:t>
      </w:r>
      <w:r w:rsidRPr="00C744CB">
        <w:rPr>
          <w:rFonts w:ascii="Times New Roman" w:hAnsi="Times New Roman" w:cs="Times New Roman"/>
          <w:spacing w:val="49"/>
          <w:sz w:val="24"/>
          <w:szCs w:val="24"/>
        </w:rPr>
        <w:t xml:space="preserve"> </w:t>
      </w:r>
      <w:r w:rsidRPr="00C744CB">
        <w:rPr>
          <w:rFonts w:ascii="Times New Roman" w:hAnsi="Times New Roman" w:cs="Times New Roman"/>
          <w:sz w:val="24"/>
          <w:szCs w:val="24"/>
        </w:rPr>
        <w:t xml:space="preserve">tested </w:t>
      </w:r>
      <w:r w:rsidRPr="00C744CB">
        <w:rPr>
          <w:rFonts w:ascii="Times New Roman" w:hAnsi="Times New Roman" w:cs="Times New Roman"/>
          <w:spacing w:val="54"/>
          <w:sz w:val="24"/>
          <w:szCs w:val="24"/>
        </w:rPr>
        <w:t xml:space="preserve"> </w:t>
      </w:r>
      <w:r w:rsidRPr="00C744CB">
        <w:rPr>
          <w:rFonts w:ascii="Times New Roman" w:hAnsi="Times New Roman" w:cs="Times New Roman"/>
          <w:sz w:val="24"/>
          <w:szCs w:val="24"/>
        </w:rPr>
        <w:t xml:space="preserve">for </w:t>
      </w:r>
      <w:r w:rsidRPr="00C744CB">
        <w:rPr>
          <w:rFonts w:ascii="Times New Roman" w:hAnsi="Times New Roman" w:cs="Times New Roman"/>
          <w:spacing w:val="47"/>
          <w:sz w:val="24"/>
          <w:szCs w:val="24"/>
        </w:rPr>
        <w:t xml:space="preserve"> </w:t>
      </w:r>
      <w:r w:rsidRPr="00C744CB">
        <w:rPr>
          <w:rFonts w:ascii="Times New Roman" w:hAnsi="Times New Roman" w:cs="Times New Roman"/>
          <w:sz w:val="24"/>
          <w:szCs w:val="24"/>
        </w:rPr>
        <w:t xml:space="preserve">any </w:t>
      </w:r>
      <w:r w:rsidRPr="00C744CB">
        <w:rPr>
          <w:rFonts w:ascii="Times New Roman" w:hAnsi="Times New Roman" w:cs="Times New Roman"/>
          <w:spacing w:val="54"/>
          <w:sz w:val="24"/>
          <w:szCs w:val="24"/>
        </w:rPr>
        <w:t xml:space="preserve"> </w:t>
      </w:r>
      <w:r w:rsidRPr="00C744CB">
        <w:rPr>
          <w:rFonts w:ascii="Times New Roman" w:hAnsi="Times New Roman" w:cs="Times New Roman"/>
          <w:spacing w:val="-2"/>
          <w:sz w:val="24"/>
          <w:szCs w:val="24"/>
        </w:rPr>
        <w:t>errors</w:t>
      </w:r>
      <w:r w:rsidRPr="00C744CB">
        <w:rPr>
          <w:rFonts w:ascii="Times New Roman" w:hAnsi="Times New Roman" w:cs="Times New Roman"/>
          <w:sz w:val="24"/>
          <w:szCs w:val="24"/>
        </w:rPr>
        <w:t xml:space="preserve"> </w:t>
      </w:r>
      <w:r w:rsidRPr="00C744CB">
        <w:rPr>
          <w:rFonts w:ascii="Times New Roman" w:hAnsi="Times New Roman" w:cs="Times New Roman"/>
          <w:spacing w:val="52"/>
          <w:sz w:val="24"/>
          <w:szCs w:val="24"/>
        </w:rPr>
        <w:t xml:space="preserve"> </w:t>
      </w:r>
      <w:r w:rsidRPr="00C744CB">
        <w:rPr>
          <w:rFonts w:ascii="Times New Roman" w:hAnsi="Times New Roman" w:cs="Times New Roman"/>
          <w:spacing w:val="-6"/>
          <w:sz w:val="24"/>
          <w:szCs w:val="24"/>
        </w:rPr>
        <w:t>wh</w:t>
      </w:r>
      <w:r w:rsidRPr="00C744CB">
        <w:rPr>
          <w:rFonts w:ascii="Times New Roman" w:hAnsi="Times New Roman" w:cs="Times New Roman"/>
          <w:spacing w:val="-7"/>
          <w:sz w:val="24"/>
          <w:szCs w:val="24"/>
        </w:rPr>
        <w:t>ile</w:t>
      </w:r>
      <w:r w:rsidRPr="00C744CB">
        <w:rPr>
          <w:rFonts w:ascii="Times New Roman" w:hAnsi="Times New Roman" w:cs="Times New Roman"/>
          <w:sz w:val="24"/>
          <w:szCs w:val="24"/>
        </w:rPr>
        <w:t xml:space="preserve"> </w:t>
      </w:r>
      <w:r w:rsidRPr="00C744CB">
        <w:rPr>
          <w:rFonts w:ascii="Times New Roman" w:hAnsi="Times New Roman" w:cs="Times New Roman"/>
          <w:spacing w:val="59"/>
          <w:sz w:val="24"/>
          <w:szCs w:val="24"/>
        </w:rPr>
        <w:t xml:space="preserve"> </w:t>
      </w:r>
      <w:r w:rsidRPr="00C744CB">
        <w:rPr>
          <w:rFonts w:ascii="Times New Roman" w:hAnsi="Times New Roman" w:cs="Times New Roman"/>
          <w:spacing w:val="-2"/>
          <w:sz w:val="24"/>
          <w:szCs w:val="24"/>
        </w:rPr>
        <w:t>fully</w:t>
      </w:r>
    </w:p>
    <w:p w14:paraId="29E5DB3F" w14:textId="77777777" w:rsidR="007827E9" w:rsidRPr="00C744CB" w:rsidRDefault="00F95A45" w:rsidP="004711A4">
      <w:pPr>
        <w:spacing w:line="360" w:lineRule="auto"/>
        <w:rPr>
          <w:rFonts w:ascii="Times New Roman" w:eastAsia="Liberation Serif" w:hAnsi="Times New Roman" w:cs="Times New Roman"/>
          <w:sz w:val="24"/>
          <w:szCs w:val="24"/>
        </w:rPr>
      </w:pPr>
      <w:r w:rsidRPr="00C744CB">
        <w:rPr>
          <w:rFonts w:ascii="Times New Roman" w:hAnsi="Times New Roman" w:cs="Times New Roman"/>
          <w:spacing w:val="-11"/>
          <w:sz w:val="24"/>
          <w:szCs w:val="24"/>
        </w:rPr>
        <w:t>Implemented</w:t>
      </w:r>
      <w:r w:rsidR="007827E9" w:rsidRPr="00C744CB">
        <w:rPr>
          <w:rFonts w:ascii="Times New Roman" w:hAnsi="Times New Roman" w:cs="Times New Roman"/>
          <w:sz w:val="24"/>
          <w:szCs w:val="24"/>
        </w:rPr>
        <w:t>.</w:t>
      </w:r>
    </w:p>
    <w:p w14:paraId="7218CA36" w14:textId="77777777" w:rsidR="007827E9" w:rsidRPr="00C744CB" w:rsidRDefault="007827E9" w:rsidP="004711A4">
      <w:pPr>
        <w:spacing w:line="360" w:lineRule="auto"/>
        <w:rPr>
          <w:rFonts w:ascii="Times New Roman" w:hAnsi="Times New Roman" w:cs="Times New Roman"/>
          <w:spacing w:val="-1"/>
          <w:sz w:val="24"/>
          <w:szCs w:val="24"/>
        </w:rPr>
      </w:pPr>
      <w:r w:rsidRPr="00C744CB">
        <w:rPr>
          <w:rFonts w:ascii="Times New Roman" w:hAnsi="Times New Roman" w:cs="Times New Roman"/>
          <w:b/>
          <w:spacing w:val="-1"/>
          <w:sz w:val="24"/>
          <w:szCs w:val="24"/>
        </w:rPr>
        <w:t>User/acceptance</w:t>
      </w:r>
      <w:r w:rsidRPr="00C744CB">
        <w:rPr>
          <w:rFonts w:ascii="Times New Roman" w:hAnsi="Times New Roman" w:cs="Times New Roman"/>
          <w:b/>
          <w:spacing w:val="22"/>
          <w:sz w:val="24"/>
          <w:szCs w:val="24"/>
        </w:rPr>
        <w:t xml:space="preserve"> </w:t>
      </w:r>
      <w:r w:rsidRPr="00C744CB">
        <w:rPr>
          <w:rFonts w:ascii="Times New Roman" w:hAnsi="Times New Roman" w:cs="Times New Roman"/>
          <w:b/>
          <w:spacing w:val="-1"/>
          <w:sz w:val="24"/>
          <w:szCs w:val="24"/>
        </w:rPr>
        <w:t>testing</w:t>
      </w:r>
      <w:r w:rsidRPr="00C744CB">
        <w:rPr>
          <w:rFonts w:ascii="Times New Roman" w:hAnsi="Times New Roman" w:cs="Times New Roman"/>
          <w:spacing w:val="-1"/>
          <w:sz w:val="24"/>
          <w:szCs w:val="24"/>
        </w:rPr>
        <w:t>-</w:t>
      </w:r>
      <w:r w:rsidRPr="00C744CB">
        <w:rPr>
          <w:rFonts w:ascii="Times New Roman" w:hAnsi="Times New Roman" w:cs="Times New Roman"/>
          <w:spacing w:val="20"/>
          <w:sz w:val="24"/>
          <w:szCs w:val="24"/>
        </w:rPr>
        <w:t xml:space="preserve"> </w:t>
      </w:r>
      <w:r w:rsidRPr="00C744CB">
        <w:rPr>
          <w:rFonts w:ascii="Times New Roman" w:hAnsi="Times New Roman" w:cs="Times New Roman"/>
          <w:sz w:val="24"/>
          <w:szCs w:val="24"/>
        </w:rPr>
        <w:t>the</w:t>
      </w:r>
      <w:r w:rsidRPr="00C744CB">
        <w:rPr>
          <w:rFonts w:ascii="Times New Roman" w:hAnsi="Times New Roman" w:cs="Times New Roman"/>
          <w:spacing w:val="22"/>
          <w:sz w:val="24"/>
          <w:szCs w:val="24"/>
        </w:rPr>
        <w:t xml:space="preserve"> </w:t>
      </w:r>
      <w:r w:rsidRPr="00C744CB">
        <w:rPr>
          <w:rFonts w:ascii="Times New Roman" w:hAnsi="Times New Roman" w:cs="Times New Roman"/>
          <w:sz w:val="24"/>
          <w:szCs w:val="24"/>
        </w:rPr>
        <w:t>system</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14"/>
          <w:sz w:val="24"/>
          <w:szCs w:val="24"/>
        </w:rPr>
        <w:t xml:space="preserve"> </w:t>
      </w:r>
      <w:r w:rsidRPr="00C744CB">
        <w:rPr>
          <w:rFonts w:ascii="Times New Roman" w:hAnsi="Times New Roman" w:cs="Times New Roman"/>
          <w:spacing w:val="2"/>
          <w:sz w:val="24"/>
          <w:szCs w:val="24"/>
        </w:rPr>
        <w:t>be</w:t>
      </w:r>
      <w:r w:rsidRPr="00C744CB">
        <w:rPr>
          <w:rFonts w:ascii="Times New Roman" w:hAnsi="Times New Roman" w:cs="Times New Roman"/>
          <w:spacing w:val="31"/>
          <w:sz w:val="24"/>
          <w:szCs w:val="24"/>
        </w:rPr>
        <w:t xml:space="preserve"> </w:t>
      </w:r>
      <w:r w:rsidRPr="00C744CB">
        <w:rPr>
          <w:rFonts w:ascii="Times New Roman" w:hAnsi="Times New Roman" w:cs="Times New Roman"/>
          <w:spacing w:val="-3"/>
          <w:sz w:val="24"/>
          <w:szCs w:val="24"/>
        </w:rPr>
        <w:t>given</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to</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1"/>
          <w:sz w:val="24"/>
          <w:szCs w:val="24"/>
        </w:rPr>
        <w:t>several</w:t>
      </w:r>
      <w:r w:rsidRPr="00C744CB">
        <w:rPr>
          <w:rFonts w:ascii="Times New Roman" w:hAnsi="Times New Roman" w:cs="Times New Roman"/>
          <w:spacing w:val="15"/>
          <w:sz w:val="24"/>
          <w:szCs w:val="24"/>
        </w:rPr>
        <w:t xml:space="preserve"> </w:t>
      </w:r>
      <w:r w:rsidRPr="00C744CB">
        <w:rPr>
          <w:rFonts w:ascii="Times New Roman" w:hAnsi="Times New Roman" w:cs="Times New Roman"/>
          <w:sz w:val="24"/>
          <w:szCs w:val="24"/>
        </w:rPr>
        <w:t>end</w:t>
      </w:r>
      <w:r w:rsidRPr="00C744CB">
        <w:rPr>
          <w:rFonts w:ascii="Times New Roman" w:hAnsi="Times New Roman" w:cs="Times New Roman"/>
          <w:spacing w:val="27"/>
          <w:sz w:val="24"/>
          <w:szCs w:val="24"/>
        </w:rPr>
        <w:t xml:space="preserve"> </w:t>
      </w:r>
      <w:r w:rsidRPr="00C744CB">
        <w:rPr>
          <w:rFonts w:ascii="Times New Roman" w:hAnsi="Times New Roman" w:cs="Times New Roman"/>
          <w:sz w:val="24"/>
          <w:szCs w:val="24"/>
        </w:rPr>
        <w:t>users</w:t>
      </w:r>
      <w:r w:rsidRPr="00C744CB">
        <w:rPr>
          <w:rFonts w:ascii="Times New Roman" w:hAnsi="Times New Roman" w:cs="Times New Roman"/>
          <w:spacing w:val="25"/>
          <w:sz w:val="24"/>
          <w:szCs w:val="24"/>
        </w:rPr>
        <w:t xml:space="preserve"> </w:t>
      </w:r>
      <w:r w:rsidRPr="00C744CB">
        <w:rPr>
          <w:rFonts w:ascii="Times New Roman" w:hAnsi="Times New Roman" w:cs="Times New Roman"/>
          <w:sz w:val="24"/>
          <w:szCs w:val="24"/>
        </w:rPr>
        <w:t>and</w:t>
      </w:r>
      <w:r w:rsidRPr="00C744CB">
        <w:rPr>
          <w:rFonts w:ascii="Times New Roman" w:hAnsi="Times New Roman" w:cs="Times New Roman"/>
          <w:spacing w:val="28"/>
          <w:sz w:val="24"/>
          <w:szCs w:val="24"/>
        </w:rPr>
        <w:t xml:space="preserve"> </w:t>
      </w:r>
      <w:r w:rsidRPr="00C744CB">
        <w:rPr>
          <w:rFonts w:ascii="Times New Roman" w:hAnsi="Times New Roman" w:cs="Times New Roman"/>
          <w:spacing w:val="-2"/>
          <w:sz w:val="24"/>
          <w:szCs w:val="24"/>
        </w:rPr>
        <w:t>they</w:t>
      </w:r>
      <w:r w:rsidRPr="00C744CB">
        <w:rPr>
          <w:rFonts w:ascii="Times New Roman" w:hAnsi="Times New Roman" w:cs="Times New Roman"/>
          <w:spacing w:val="27"/>
          <w:sz w:val="24"/>
          <w:szCs w:val="24"/>
        </w:rPr>
        <w:t xml:space="preserve"> </w:t>
      </w:r>
      <w:r w:rsidRPr="00C744CB">
        <w:rPr>
          <w:rFonts w:ascii="Times New Roman" w:hAnsi="Times New Roman" w:cs="Times New Roman"/>
          <w:spacing w:val="-3"/>
          <w:sz w:val="24"/>
          <w:szCs w:val="24"/>
        </w:rPr>
        <w:t>will</w:t>
      </w:r>
      <w:r w:rsidRPr="00C744CB">
        <w:rPr>
          <w:rFonts w:ascii="Times New Roman" w:hAnsi="Times New Roman" w:cs="Times New Roman"/>
          <w:spacing w:val="66"/>
          <w:w w:val="99"/>
          <w:sz w:val="24"/>
          <w:szCs w:val="24"/>
        </w:rPr>
        <w:t xml:space="preserve"> </w:t>
      </w:r>
      <w:r w:rsidRPr="00C744CB">
        <w:rPr>
          <w:rFonts w:ascii="Times New Roman" w:hAnsi="Times New Roman" w:cs="Times New Roman"/>
          <w:spacing w:val="-2"/>
          <w:sz w:val="24"/>
          <w:szCs w:val="24"/>
        </w:rPr>
        <w:t>rate</w:t>
      </w:r>
      <w:r w:rsidRPr="00C744CB">
        <w:rPr>
          <w:rFonts w:ascii="Times New Roman" w:hAnsi="Times New Roman" w:cs="Times New Roman"/>
          <w:spacing w:val="-7"/>
          <w:sz w:val="24"/>
          <w:szCs w:val="24"/>
        </w:rPr>
        <w:t xml:space="preserve"> </w:t>
      </w:r>
      <w:r w:rsidRPr="00C744CB">
        <w:rPr>
          <w:rFonts w:ascii="Times New Roman" w:hAnsi="Times New Roman" w:cs="Times New Roman"/>
          <w:spacing w:val="-2"/>
          <w:sz w:val="24"/>
          <w:szCs w:val="24"/>
        </w:rPr>
        <w:t xml:space="preserve">usability </w:t>
      </w:r>
      <w:r w:rsidRPr="00C744CB">
        <w:rPr>
          <w:rFonts w:ascii="Times New Roman" w:hAnsi="Times New Roman" w:cs="Times New Roman"/>
          <w:sz w:val="24"/>
          <w:szCs w:val="24"/>
        </w:rPr>
        <w:t>and</w:t>
      </w:r>
      <w:r w:rsidRPr="00C744CB">
        <w:rPr>
          <w:rFonts w:ascii="Times New Roman" w:hAnsi="Times New Roman" w:cs="Times New Roman"/>
          <w:spacing w:val="-1"/>
          <w:sz w:val="24"/>
          <w:szCs w:val="24"/>
        </w:rPr>
        <w:t xml:space="preserve"> </w:t>
      </w:r>
      <w:r w:rsidRPr="00C744CB">
        <w:rPr>
          <w:rFonts w:ascii="Times New Roman" w:hAnsi="Times New Roman" w:cs="Times New Roman"/>
          <w:sz w:val="24"/>
          <w:szCs w:val="24"/>
        </w:rPr>
        <w:t>user</w:t>
      </w:r>
      <w:r w:rsidRPr="00C744CB">
        <w:rPr>
          <w:rFonts w:ascii="Times New Roman" w:hAnsi="Times New Roman" w:cs="Times New Roman"/>
          <w:spacing w:val="-9"/>
          <w:sz w:val="24"/>
          <w:szCs w:val="24"/>
        </w:rPr>
        <w:t xml:space="preserve"> </w:t>
      </w:r>
      <w:r w:rsidRPr="00C744CB">
        <w:rPr>
          <w:rFonts w:ascii="Times New Roman" w:hAnsi="Times New Roman" w:cs="Times New Roman"/>
          <w:spacing w:val="-1"/>
          <w:sz w:val="24"/>
          <w:szCs w:val="24"/>
        </w:rPr>
        <w:t>friendliness.</w:t>
      </w:r>
    </w:p>
    <w:p w14:paraId="3C128103" w14:textId="77777777" w:rsidR="00FF3FC2" w:rsidRPr="00C744CB" w:rsidRDefault="00FF3FC2" w:rsidP="00FF3FC2">
      <w:pPr>
        <w:pStyle w:val="Heading3"/>
        <w:rPr>
          <w:rFonts w:ascii="Times New Roman" w:hAnsi="Times New Roman" w:cs="Times New Roman"/>
          <w:b/>
          <w:color w:val="auto"/>
          <w:sz w:val="28"/>
          <w:szCs w:val="28"/>
        </w:rPr>
      </w:pPr>
      <w:bookmarkStart w:id="216" w:name="_Toc83402521"/>
      <w:r w:rsidRPr="00C744CB">
        <w:rPr>
          <w:rFonts w:ascii="Times New Roman" w:hAnsi="Times New Roman" w:cs="Times New Roman"/>
          <w:b/>
          <w:color w:val="auto"/>
          <w:sz w:val="28"/>
          <w:szCs w:val="28"/>
        </w:rPr>
        <w:t xml:space="preserve">4.3.1 </w:t>
      </w:r>
      <w:r w:rsidR="009855E2" w:rsidRPr="00C744CB">
        <w:rPr>
          <w:rFonts w:ascii="Times New Roman" w:hAnsi="Times New Roman" w:cs="Times New Roman"/>
          <w:b/>
          <w:color w:val="auto"/>
          <w:sz w:val="28"/>
          <w:szCs w:val="28"/>
        </w:rPr>
        <w:t>Unit Testing</w:t>
      </w:r>
      <w:bookmarkEnd w:id="216"/>
    </w:p>
    <w:p w14:paraId="2CEC329F" w14:textId="77777777" w:rsidR="00CA1C38" w:rsidRPr="00C744CB" w:rsidRDefault="00CA1C38" w:rsidP="00CA1C3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There are several individual modules to undertake testing. These are: </w:t>
      </w:r>
    </w:p>
    <w:p w14:paraId="7C5ED221" w14:textId="77777777" w:rsidR="00CA1C38" w:rsidRPr="00C744CB" w:rsidRDefault="00CA1C38"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Student-based modules</w:t>
      </w:r>
    </w:p>
    <w:p w14:paraId="5CB02A0E" w14:textId="77777777" w:rsidR="007C32ED" w:rsidRPr="00C744CB" w:rsidRDefault="00CA1C38"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Registering into the system, logging in to the system, making an application, viewing application status, filing complaints</w:t>
      </w:r>
      <w:r w:rsidR="007C32ED" w:rsidRPr="00C744CB">
        <w:rPr>
          <w:rFonts w:ascii="Times New Roman" w:hAnsi="Times New Roman" w:cs="Times New Roman"/>
          <w:sz w:val="24"/>
          <w:szCs w:val="24"/>
        </w:rPr>
        <w:t xml:space="preserve">, </w:t>
      </w:r>
      <w:r w:rsidR="001B2408" w:rsidRPr="00C744CB">
        <w:rPr>
          <w:rFonts w:ascii="Times New Roman" w:hAnsi="Times New Roman" w:cs="Times New Roman"/>
          <w:sz w:val="24"/>
          <w:szCs w:val="24"/>
        </w:rPr>
        <w:t>and viewing</w:t>
      </w:r>
      <w:r w:rsidR="001B7821" w:rsidRPr="00C744CB">
        <w:rPr>
          <w:rFonts w:ascii="Times New Roman" w:hAnsi="Times New Roman" w:cs="Times New Roman"/>
          <w:sz w:val="24"/>
          <w:szCs w:val="24"/>
        </w:rPr>
        <w:t xml:space="preserve"> downloads</w:t>
      </w:r>
      <w:r w:rsidR="007C32ED" w:rsidRPr="00C744CB">
        <w:rPr>
          <w:rFonts w:ascii="Times New Roman" w:hAnsi="Times New Roman" w:cs="Times New Roman"/>
          <w:sz w:val="24"/>
          <w:szCs w:val="24"/>
        </w:rPr>
        <w:t>.</w:t>
      </w:r>
    </w:p>
    <w:p w14:paraId="6D4A54D8" w14:textId="77777777" w:rsidR="001B7821" w:rsidRPr="00C744CB" w:rsidRDefault="001B7821" w:rsidP="00FB1DCC">
      <w:pPr>
        <w:pStyle w:val="ListParagraph"/>
        <w:numPr>
          <w:ilvl w:val="0"/>
          <w:numId w:val="26"/>
        </w:numPr>
        <w:spacing w:after="0" w:line="360" w:lineRule="auto"/>
        <w:rPr>
          <w:rFonts w:ascii="Times New Roman" w:hAnsi="Times New Roman" w:cs="Times New Roman"/>
          <w:b/>
          <w:sz w:val="24"/>
          <w:szCs w:val="24"/>
        </w:rPr>
      </w:pPr>
      <w:r w:rsidRPr="00C744CB">
        <w:rPr>
          <w:rFonts w:ascii="Times New Roman" w:hAnsi="Times New Roman" w:cs="Times New Roman"/>
          <w:b/>
          <w:sz w:val="24"/>
          <w:szCs w:val="24"/>
        </w:rPr>
        <w:t>Admin-Based modules</w:t>
      </w:r>
    </w:p>
    <w:p w14:paraId="57A5C2AD" w14:textId="77777777" w:rsidR="001B7821" w:rsidRPr="00C744CB" w:rsidRDefault="001B7821" w:rsidP="00FB1DCC">
      <w:pPr>
        <w:spacing w:after="0" w:line="360" w:lineRule="auto"/>
        <w:ind w:left="360"/>
        <w:rPr>
          <w:rFonts w:ascii="Times New Roman" w:hAnsi="Times New Roman" w:cs="Times New Roman"/>
          <w:sz w:val="24"/>
          <w:szCs w:val="24"/>
        </w:rPr>
      </w:pPr>
      <w:r w:rsidRPr="00C744C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C744CB">
        <w:rPr>
          <w:rFonts w:ascii="Times New Roman" w:hAnsi="Times New Roman" w:cs="Times New Roman"/>
          <w:sz w:val="24"/>
          <w:szCs w:val="24"/>
        </w:rPr>
        <w:t xml:space="preserve">plaints and responding to them, and </w:t>
      </w:r>
      <w:r w:rsidRPr="00C744CB">
        <w:rPr>
          <w:rFonts w:ascii="Times New Roman" w:hAnsi="Times New Roman" w:cs="Times New Roman"/>
          <w:sz w:val="24"/>
          <w:szCs w:val="24"/>
        </w:rPr>
        <w:t>Uploading downloads</w:t>
      </w:r>
    </w:p>
    <w:p w14:paraId="0D2A4962" w14:textId="77777777" w:rsidR="00F547F7" w:rsidRPr="00C744CB" w:rsidRDefault="00CA1C38" w:rsidP="00243666">
      <w:pPr>
        <w:spacing w:line="360" w:lineRule="auto"/>
        <w:ind w:left="360"/>
        <w:rPr>
          <w:rFonts w:ascii="Times New Roman" w:hAnsi="Times New Roman" w:cs="Times New Roman"/>
          <w:sz w:val="24"/>
          <w:szCs w:val="24"/>
        </w:rPr>
      </w:pPr>
      <w:r w:rsidRPr="00C744CB">
        <w:rPr>
          <w:rFonts w:ascii="Times New Roman" w:hAnsi="Times New Roman" w:cs="Times New Roman"/>
          <w:sz w:val="24"/>
          <w:szCs w:val="24"/>
        </w:rPr>
        <w:t>These units will be tested individually. A perfect unit is a unit with no errors.</w:t>
      </w:r>
    </w:p>
    <w:p w14:paraId="2A4DE29C" w14:textId="77777777" w:rsidR="00966C40" w:rsidRPr="00C744CB" w:rsidRDefault="00F547F7" w:rsidP="00F547F7">
      <w:pPr>
        <w:rPr>
          <w:rFonts w:ascii="Times New Roman" w:hAnsi="Times New Roman" w:cs="Times New Roman"/>
          <w:sz w:val="24"/>
          <w:szCs w:val="24"/>
        </w:rPr>
      </w:pPr>
      <w:r w:rsidRPr="00C744CB">
        <w:rPr>
          <w:rFonts w:ascii="Times New Roman" w:hAnsi="Times New Roman" w:cs="Times New Roman"/>
          <w:sz w:val="24"/>
          <w:szCs w:val="24"/>
        </w:rPr>
        <w:br w:type="page"/>
      </w:r>
    </w:p>
    <w:p w14:paraId="08FB4262" w14:textId="77777777" w:rsidR="00243666" w:rsidRPr="00C744CB" w:rsidRDefault="00243666" w:rsidP="00B93CAC">
      <w:pPr>
        <w:pStyle w:val="Heading3"/>
        <w:spacing w:line="360" w:lineRule="auto"/>
        <w:rPr>
          <w:rFonts w:ascii="Times New Roman" w:hAnsi="Times New Roman" w:cs="Times New Roman"/>
          <w:b/>
          <w:color w:val="auto"/>
          <w:sz w:val="28"/>
          <w:szCs w:val="28"/>
        </w:rPr>
      </w:pPr>
      <w:bookmarkStart w:id="217" w:name="_Toc83402522"/>
      <w:r w:rsidRPr="00C744CB">
        <w:rPr>
          <w:rFonts w:ascii="Times New Roman" w:hAnsi="Times New Roman" w:cs="Times New Roman"/>
          <w:b/>
          <w:color w:val="auto"/>
          <w:sz w:val="28"/>
          <w:szCs w:val="28"/>
        </w:rPr>
        <w:lastRenderedPageBreak/>
        <w:t xml:space="preserve">4.3.2 </w:t>
      </w:r>
      <w:r w:rsidR="00CA2FA7" w:rsidRPr="00C744CB">
        <w:rPr>
          <w:rFonts w:ascii="Times New Roman" w:hAnsi="Times New Roman" w:cs="Times New Roman"/>
          <w:b/>
          <w:color w:val="auto"/>
          <w:sz w:val="28"/>
          <w:szCs w:val="28"/>
        </w:rPr>
        <w:t>Integration Testing</w:t>
      </w:r>
      <w:bookmarkEnd w:id="217"/>
    </w:p>
    <w:p w14:paraId="2A2E568F" w14:textId="77777777" w:rsidR="0010261C" w:rsidRPr="00C744CB" w:rsidRDefault="0010261C" w:rsidP="00B93CAC">
      <w:pPr>
        <w:spacing w:line="360" w:lineRule="auto"/>
        <w:rPr>
          <w:rFonts w:ascii="Times New Roman" w:hAnsi="Times New Roman" w:cs="Times New Roman"/>
          <w:sz w:val="24"/>
          <w:szCs w:val="24"/>
        </w:rPr>
      </w:pPr>
      <w:r w:rsidRPr="00C744CB">
        <w:rPr>
          <w:rFonts w:ascii="Times New Roman" w:hAnsi="Times New Roman" w:cs="Times New Roman"/>
          <w:sz w:val="24"/>
          <w:szCs w:val="24"/>
        </w:rPr>
        <w:t>Several modules require other modules to work.</w:t>
      </w:r>
      <w:r w:rsidR="00DE5E13" w:rsidRPr="00C744C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C744CB">
        <w:rPr>
          <w:rFonts w:ascii="Times New Roman" w:hAnsi="Times New Roman" w:cs="Times New Roman"/>
          <w:sz w:val="24"/>
          <w:szCs w:val="24"/>
        </w:rPr>
        <w:t xml:space="preserve"> </w:t>
      </w:r>
      <w:r w:rsidRPr="00C744CB">
        <w:rPr>
          <w:rFonts w:ascii="Times New Roman" w:hAnsi="Times New Roman" w:cs="Times New Roman"/>
          <w:sz w:val="24"/>
          <w:szCs w:val="24"/>
        </w:rPr>
        <w:t xml:space="preserve">A perfect system will allow for smooth integration of </w:t>
      </w:r>
      <w:r w:rsidR="002A5D27" w:rsidRPr="00C744CB">
        <w:rPr>
          <w:rFonts w:ascii="Times New Roman" w:hAnsi="Times New Roman" w:cs="Times New Roman"/>
          <w:sz w:val="24"/>
          <w:szCs w:val="24"/>
        </w:rPr>
        <w:t>the</w:t>
      </w:r>
      <w:r w:rsidRPr="00C744CB">
        <w:rPr>
          <w:rFonts w:ascii="Times New Roman" w:hAnsi="Times New Roman" w:cs="Times New Roman"/>
          <w:sz w:val="24"/>
          <w:szCs w:val="24"/>
        </w:rPr>
        <w:t xml:space="preserve"> systems</w:t>
      </w:r>
      <w:r w:rsidR="009E6D95" w:rsidRPr="00C744CB">
        <w:rPr>
          <w:rFonts w:ascii="Times New Roman" w:hAnsi="Times New Roman" w:cs="Times New Roman"/>
          <w:sz w:val="24"/>
          <w:szCs w:val="24"/>
        </w:rPr>
        <w:t xml:space="preserve"> dependent on each other</w:t>
      </w:r>
      <w:r w:rsidRPr="00C744CB">
        <w:rPr>
          <w:rFonts w:ascii="Times New Roman" w:hAnsi="Times New Roman" w:cs="Times New Roman"/>
          <w:sz w:val="24"/>
          <w:szCs w:val="24"/>
        </w:rPr>
        <w:t>.</w:t>
      </w:r>
    </w:p>
    <w:p w14:paraId="4EBB8530" w14:textId="77777777" w:rsidR="00FA69AE" w:rsidRPr="00C744CB" w:rsidRDefault="00FA69AE" w:rsidP="00E97DF8">
      <w:pPr>
        <w:pStyle w:val="Heading3"/>
        <w:spacing w:line="360" w:lineRule="auto"/>
        <w:rPr>
          <w:rFonts w:ascii="Times New Roman" w:hAnsi="Times New Roman" w:cs="Times New Roman"/>
          <w:b/>
          <w:color w:val="auto"/>
          <w:sz w:val="28"/>
          <w:szCs w:val="28"/>
        </w:rPr>
      </w:pPr>
      <w:bookmarkStart w:id="218" w:name="_Toc83402523"/>
      <w:r w:rsidRPr="00C744CB">
        <w:rPr>
          <w:rFonts w:ascii="Times New Roman" w:hAnsi="Times New Roman" w:cs="Times New Roman"/>
          <w:b/>
          <w:color w:val="auto"/>
          <w:sz w:val="28"/>
          <w:szCs w:val="28"/>
        </w:rPr>
        <w:t xml:space="preserve">4.3.3 </w:t>
      </w:r>
      <w:r w:rsidR="001A3C4F" w:rsidRPr="00C744CB">
        <w:rPr>
          <w:rFonts w:ascii="Times New Roman" w:hAnsi="Times New Roman" w:cs="Times New Roman"/>
          <w:b/>
          <w:color w:val="auto"/>
          <w:sz w:val="28"/>
          <w:szCs w:val="28"/>
        </w:rPr>
        <w:t>System Testing</w:t>
      </w:r>
      <w:bookmarkEnd w:id="218"/>
    </w:p>
    <w:p w14:paraId="0AF16918" w14:textId="77777777" w:rsidR="00E97DF8" w:rsidRPr="00C744CB" w:rsidRDefault="00E97DF8" w:rsidP="00E97DF8">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C744CB">
        <w:rPr>
          <w:rFonts w:ascii="Times New Roman" w:hAnsi="Times New Roman" w:cs="Times New Roman"/>
          <w:sz w:val="24"/>
          <w:szCs w:val="24"/>
        </w:rPr>
        <w:t>modules when combined</w:t>
      </w:r>
      <w:r w:rsidRPr="00C744C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C744CB" w:rsidRDefault="00FA7F06" w:rsidP="00FA7F06">
      <w:pPr>
        <w:spacing w:line="360" w:lineRule="auto"/>
        <w:rPr>
          <w:rFonts w:ascii="Times New Roman" w:hAnsi="Times New Roman" w:cs="Times New Roman"/>
          <w:b/>
          <w:sz w:val="28"/>
          <w:szCs w:val="28"/>
        </w:rPr>
      </w:pPr>
      <w:r w:rsidRPr="00C744CB">
        <w:rPr>
          <w:rFonts w:ascii="Times New Roman" w:hAnsi="Times New Roman" w:cs="Times New Roman"/>
          <w:b/>
          <w:sz w:val="28"/>
          <w:szCs w:val="28"/>
        </w:rPr>
        <w:t>4.3.4 User Testing</w:t>
      </w:r>
    </w:p>
    <w:p w14:paraId="037826ED" w14:textId="77777777" w:rsidR="001D7D59" w:rsidRPr="00C744CB" w:rsidRDefault="0082444E" w:rsidP="0082444E">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C744CB">
        <w:rPr>
          <w:rFonts w:ascii="Times New Roman" w:hAnsi="Times New Roman" w:cs="Times New Roman"/>
          <w:sz w:val="24"/>
          <w:szCs w:val="24"/>
        </w:rPr>
        <w:t>complete functionality of the admin dashboard, its user friendliness, and convenience of the system</w:t>
      </w:r>
      <w:r w:rsidRPr="00C744CB">
        <w:rPr>
          <w:rFonts w:ascii="Times New Roman" w:hAnsi="Times New Roman" w:cs="Times New Roman"/>
          <w:sz w:val="24"/>
          <w:szCs w:val="24"/>
        </w:rPr>
        <w:t xml:space="preserve">. A perfect system will receive good comments from </w:t>
      </w:r>
      <w:r w:rsidR="003E0686" w:rsidRPr="00C744CB">
        <w:rPr>
          <w:rFonts w:ascii="Times New Roman" w:hAnsi="Times New Roman" w:cs="Times New Roman"/>
          <w:sz w:val="24"/>
          <w:szCs w:val="24"/>
        </w:rPr>
        <w:t xml:space="preserve">all kinds of </w:t>
      </w:r>
      <w:r w:rsidRPr="00C744CB">
        <w:rPr>
          <w:rFonts w:ascii="Times New Roman" w:hAnsi="Times New Roman" w:cs="Times New Roman"/>
          <w:sz w:val="24"/>
          <w:szCs w:val="24"/>
        </w:rPr>
        <w:t xml:space="preserve">users and </w:t>
      </w:r>
      <w:r w:rsidR="002456F2" w:rsidRPr="00C744CB">
        <w:rPr>
          <w:rFonts w:ascii="Times New Roman" w:hAnsi="Times New Roman" w:cs="Times New Roman"/>
          <w:sz w:val="24"/>
          <w:szCs w:val="24"/>
        </w:rPr>
        <w:t xml:space="preserve">the </w:t>
      </w:r>
      <w:r w:rsidRPr="00C744CB">
        <w:rPr>
          <w:rFonts w:ascii="Times New Roman" w:hAnsi="Times New Roman" w:cs="Times New Roman"/>
          <w:sz w:val="24"/>
          <w:szCs w:val="24"/>
        </w:rPr>
        <w:t>user</w:t>
      </w:r>
      <w:r w:rsidR="00562651" w:rsidRPr="00C744CB">
        <w:rPr>
          <w:rFonts w:ascii="Times New Roman" w:hAnsi="Times New Roman" w:cs="Times New Roman"/>
          <w:sz w:val="24"/>
          <w:szCs w:val="24"/>
        </w:rPr>
        <w:t>s</w:t>
      </w:r>
      <w:r w:rsidRPr="00C744CB">
        <w:rPr>
          <w:rFonts w:ascii="Times New Roman" w:hAnsi="Times New Roman" w:cs="Times New Roman"/>
          <w:sz w:val="24"/>
          <w:szCs w:val="24"/>
        </w:rPr>
        <w:t xml:space="preserve"> should be able to navigate all the modules with ease.</w:t>
      </w:r>
    </w:p>
    <w:p w14:paraId="337A13A9" w14:textId="77777777" w:rsidR="001D7D59" w:rsidRPr="00C744CB" w:rsidRDefault="001D7D59">
      <w:pPr>
        <w:rPr>
          <w:rFonts w:ascii="Times New Roman" w:hAnsi="Times New Roman" w:cs="Times New Roman"/>
          <w:sz w:val="24"/>
          <w:szCs w:val="24"/>
        </w:rPr>
      </w:pPr>
      <w:r w:rsidRPr="00C744CB">
        <w:rPr>
          <w:rFonts w:ascii="Times New Roman" w:hAnsi="Times New Roman" w:cs="Times New Roman"/>
          <w:sz w:val="24"/>
          <w:szCs w:val="24"/>
        </w:rPr>
        <w:br w:type="page"/>
      </w:r>
    </w:p>
    <w:p w14:paraId="6D5111C2" w14:textId="77777777" w:rsidR="001D7D59" w:rsidRPr="00C744CB" w:rsidRDefault="001D7D59" w:rsidP="00E671C6">
      <w:pPr>
        <w:pStyle w:val="Heading1"/>
        <w:spacing w:line="360" w:lineRule="auto"/>
        <w:jc w:val="center"/>
        <w:rPr>
          <w:rFonts w:ascii="Times New Roman" w:hAnsi="Times New Roman" w:cs="Times New Roman"/>
          <w:b/>
          <w:color w:val="auto"/>
        </w:rPr>
      </w:pPr>
      <w:bookmarkStart w:id="219" w:name="_Toc83402524"/>
      <w:r w:rsidRPr="00C744CB">
        <w:rPr>
          <w:rFonts w:ascii="Times New Roman" w:hAnsi="Times New Roman" w:cs="Times New Roman"/>
          <w:b/>
          <w:color w:val="auto"/>
        </w:rPr>
        <w:lastRenderedPageBreak/>
        <w:t xml:space="preserve">CHAPTER FIVE: </w:t>
      </w:r>
      <w:bookmarkStart w:id="220" w:name="_TOC_250004"/>
      <w:r w:rsidRPr="00C744CB">
        <w:rPr>
          <w:rFonts w:ascii="Times New Roman" w:hAnsi="Times New Roman" w:cs="Times New Roman"/>
          <w:b/>
          <w:color w:val="auto"/>
        </w:rPr>
        <w:t>RESULTS AND DISCUSSIONS</w:t>
      </w:r>
      <w:bookmarkEnd w:id="219"/>
      <w:bookmarkEnd w:id="220"/>
    </w:p>
    <w:p w14:paraId="5A2337BC" w14:textId="77777777" w:rsidR="00A57FB8" w:rsidRPr="00C744CB" w:rsidRDefault="00A57FB8" w:rsidP="00BC7B3A">
      <w:pPr>
        <w:pStyle w:val="Heading2"/>
        <w:spacing w:line="360" w:lineRule="auto"/>
        <w:rPr>
          <w:rFonts w:ascii="Times New Roman" w:hAnsi="Times New Roman" w:cs="Times New Roman"/>
          <w:b/>
          <w:color w:val="auto"/>
          <w:sz w:val="28"/>
          <w:szCs w:val="28"/>
        </w:rPr>
      </w:pPr>
      <w:bookmarkStart w:id="221" w:name="_Toc83402525"/>
      <w:r w:rsidRPr="00C744CB">
        <w:rPr>
          <w:rFonts w:ascii="Times New Roman" w:hAnsi="Times New Roman" w:cs="Times New Roman"/>
          <w:b/>
          <w:color w:val="auto"/>
          <w:sz w:val="28"/>
          <w:szCs w:val="28"/>
        </w:rPr>
        <w:t>RESULTS AND DICUSSIONS</w:t>
      </w:r>
      <w:bookmarkEnd w:id="221"/>
    </w:p>
    <w:p w14:paraId="141E15AB" w14:textId="77777777" w:rsidR="00383BB3" w:rsidRPr="00C744CB" w:rsidRDefault="00383BB3" w:rsidP="00BC7B3A">
      <w:pPr>
        <w:spacing w:line="360" w:lineRule="auto"/>
        <w:rPr>
          <w:rFonts w:ascii="Times New Roman" w:hAnsi="Times New Roman" w:cs="Times New Roman"/>
          <w:sz w:val="24"/>
          <w:szCs w:val="24"/>
        </w:rPr>
      </w:pPr>
      <w:r w:rsidRPr="00C744C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C744CB" w:rsidRDefault="00383BB3"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The respondents of the questionnaires included some set students, </w:t>
      </w:r>
      <w:r w:rsidR="0067766B" w:rsidRPr="00C744CB">
        <w:rPr>
          <w:rFonts w:ascii="Times New Roman" w:hAnsi="Times New Roman" w:cs="Times New Roman"/>
          <w:sz w:val="24"/>
          <w:szCs w:val="24"/>
        </w:rPr>
        <w:t xml:space="preserve">SOMU leaders </w:t>
      </w:r>
      <w:r w:rsidRPr="00C744CB">
        <w:rPr>
          <w:rFonts w:ascii="Times New Roman" w:hAnsi="Times New Roman" w:cs="Times New Roman"/>
          <w:sz w:val="24"/>
          <w:szCs w:val="24"/>
        </w:rPr>
        <w:t xml:space="preserve">and </w:t>
      </w:r>
      <w:r w:rsidR="0067766B" w:rsidRPr="00C744CB">
        <w:rPr>
          <w:rFonts w:ascii="Times New Roman" w:hAnsi="Times New Roman" w:cs="Times New Roman"/>
          <w:sz w:val="24"/>
          <w:szCs w:val="24"/>
        </w:rPr>
        <w:t>some of the staff from the Registrar’s office</w:t>
      </w:r>
      <w:r w:rsidRPr="00C744CB">
        <w:rPr>
          <w:rFonts w:ascii="Times New Roman" w:hAnsi="Times New Roman" w:cs="Times New Roman"/>
          <w:sz w:val="24"/>
          <w:szCs w:val="24"/>
        </w:rPr>
        <w:t xml:space="preserve"> from their large domain.</w:t>
      </w:r>
    </w:p>
    <w:p w14:paraId="57B49E65" w14:textId="77777777" w:rsidR="00F21B50" w:rsidRPr="00C744CB" w:rsidRDefault="005C33D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Staff’s and SOMU </w:t>
      </w:r>
      <w:r w:rsidR="005A7463" w:rsidRPr="00C744CB">
        <w:rPr>
          <w:rFonts w:ascii="Times New Roman" w:hAnsi="Times New Roman" w:cs="Times New Roman"/>
          <w:sz w:val="24"/>
          <w:szCs w:val="24"/>
        </w:rPr>
        <w:t>leaders’</w:t>
      </w:r>
      <w:r w:rsidRPr="00C744CB">
        <w:rPr>
          <w:rFonts w:ascii="Times New Roman" w:hAnsi="Times New Roman" w:cs="Times New Roman"/>
          <w:sz w:val="24"/>
          <w:szCs w:val="24"/>
        </w:rPr>
        <w:t xml:space="preserve"> </w:t>
      </w:r>
      <w:r w:rsidR="00383BB3" w:rsidRPr="00C744CB">
        <w:rPr>
          <w:rFonts w:ascii="Times New Roman" w:hAnsi="Times New Roman" w:cs="Times New Roman"/>
          <w:sz w:val="24"/>
          <w:szCs w:val="24"/>
        </w:rPr>
        <w:t>questionnaire was set up to find out</w:t>
      </w:r>
      <w:r w:rsidR="003A3FCC" w:rsidRPr="00C744CB">
        <w:rPr>
          <w:rFonts w:ascii="Times New Roman" w:hAnsi="Times New Roman" w:cs="Times New Roman"/>
          <w:sz w:val="24"/>
          <w:szCs w:val="24"/>
        </w:rPr>
        <w:t xml:space="preserve"> about the whole process from how they vet applicants to disbursement</w:t>
      </w:r>
      <w:r w:rsidR="00E60504" w:rsidRPr="00C744CB">
        <w:rPr>
          <w:rFonts w:ascii="Times New Roman" w:hAnsi="Times New Roman" w:cs="Times New Roman"/>
          <w:sz w:val="24"/>
          <w:szCs w:val="24"/>
        </w:rPr>
        <w:t xml:space="preserve"> stage</w:t>
      </w:r>
      <w:r w:rsidR="00383BB3" w:rsidRPr="00C744CB">
        <w:rPr>
          <w:rFonts w:ascii="Times New Roman" w:hAnsi="Times New Roman" w:cs="Times New Roman"/>
          <w:sz w:val="24"/>
          <w:szCs w:val="24"/>
        </w:rPr>
        <w:t xml:space="preserve">. </w:t>
      </w:r>
    </w:p>
    <w:p w14:paraId="472D70D7" w14:textId="77777777" w:rsidR="00383BB3" w:rsidRPr="00C744CB" w:rsidRDefault="008D2D79" w:rsidP="00383BB3">
      <w:pPr>
        <w:spacing w:line="360" w:lineRule="auto"/>
        <w:rPr>
          <w:rFonts w:ascii="Times New Roman" w:hAnsi="Times New Roman" w:cs="Times New Roman"/>
          <w:sz w:val="24"/>
          <w:szCs w:val="24"/>
        </w:rPr>
      </w:pPr>
      <w:r w:rsidRPr="00C744CB">
        <w:rPr>
          <w:rFonts w:ascii="Times New Roman" w:hAnsi="Times New Roman" w:cs="Times New Roman"/>
          <w:sz w:val="24"/>
          <w:szCs w:val="24"/>
        </w:rPr>
        <w:t>T</w:t>
      </w:r>
      <w:r w:rsidR="00383BB3" w:rsidRPr="00C744CB">
        <w:rPr>
          <w:rFonts w:ascii="Times New Roman" w:hAnsi="Times New Roman" w:cs="Times New Roman"/>
          <w:sz w:val="24"/>
          <w:szCs w:val="24"/>
        </w:rPr>
        <w:t xml:space="preserve">his is a survey aimed at finding out the need for an application </w:t>
      </w:r>
      <w:r w:rsidRPr="00C744CB">
        <w:rPr>
          <w:rFonts w:ascii="Times New Roman" w:hAnsi="Times New Roman" w:cs="Times New Roman"/>
          <w:sz w:val="24"/>
          <w:szCs w:val="24"/>
        </w:rPr>
        <w:t>to help manage bursary applications in Maseno University</w:t>
      </w:r>
      <w:r w:rsidR="00383BB3" w:rsidRPr="00C744CB">
        <w:rPr>
          <w:rFonts w:ascii="Times New Roman" w:hAnsi="Times New Roman" w:cs="Times New Roman"/>
          <w:sz w:val="24"/>
          <w:szCs w:val="24"/>
        </w:rPr>
        <w:t>. Sample raw data of the responds is as follows:</w:t>
      </w:r>
    </w:p>
    <w:p w14:paraId="354ED461" w14:textId="77777777" w:rsidR="0082444E" w:rsidRPr="00C744C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C744CB" w14:paraId="4D11149B" w14:textId="77777777" w:rsidTr="00356B54">
        <w:tc>
          <w:tcPr>
            <w:tcW w:w="1658" w:type="dxa"/>
            <w:shd w:val="clear" w:color="auto" w:fill="00B0F0"/>
          </w:tcPr>
          <w:p w14:paraId="2C3652C6"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Respondent</w:t>
            </w:r>
          </w:p>
          <w:p w14:paraId="3B123EFC"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(Staff)</w:t>
            </w:r>
          </w:p>
        </w:tc>
        <w:tc>
          <w:tcPr>
            <w:tcW w:w="1670" w:type="dxa"/>
            <w:shd w:val="clear" w:color="auto" w:fill="00B0F0"/>
          </w:tcPr>
          <w:p w14:paraId="46072735"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Average no. of  applications</w:t>
            </w:r>
          </w:p>
          <w:p w14:paraId="1B77F80B"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form loss or misplacement</w:t>
            </w:r>
          </w:p>
          <w:p w14:paraId="3EC33EE0" w14:textId="77777777" w:rsidR="000E03B5" w:rsidRPr="00C744CB" w:rsidRDefault="000E03B5"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1677" w:type="dxa"/>
            <w:shd w:val="clear" w:color="auto" w:fill="00B0F0"/>
          </w:tcPr>
          <w:p w14:paraId="634FEF57"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Rate of system reliability</w:t>
            </w:r>
          </w:p>
          <w:p w14:paraId="0C9DBFE4" w14:textId="77777777" w:rsidR="005F64A1" w:rsidRPr="00C744CB" w:rsidRDefault="005F64A1" w:rsidP="0036145F">
            <w:pPr>
              <w:rPr>
                <w:rFonts w:ascii="Times New Roman" w:hAnsi="Times New Roman" w:cs="Times New Roman"/>
                <w:b/>
                <w:sz w:val="24"/>
                <w:szCs w:val="24"/>
              </w:rPr>
            </w:pPr>
            <w:r w:rsidRPr="00C744CB">
              <w:rPr>
                <w:rFonts w:ascii="Times New Roman" w:hAnsi="Times New Roman" w:cs="Times New Roman"/>
                <w:b/>
                <w:sz w:val="24"/>
                <w:szCs w:val="24"/>
              </w:rPr>
              <w:t>(1-10)</w:t>
            </w:r>
          </w:p>
        </w:tc>
        <w:tc>
          <w:tcPr>
            <w:tcW w:w="2340" w:type="dxa"/>
            <w:shd w:val="clear" w:color="auto" w:fill="00B0F0"/>
          </w:tcPr>
          <w:p w14:paraId="1AD734CB" w14:textId="77777777" w:rsidR="005F64A1" w:rsidRPr="00C744CB" w:rsidRDefault="00915C65" w:rsidP="0036145F">
            <w:pPr>
              <w:rPr>
                <w:rFonts w:ascii="Times New Roman" w:hAnsi="Times New Roman" w:cs="Times New Roman"/>
                <w:b/>
                <w:sz w:val="24"/>
                <w:szCs w:val="24"/>
              </w:rPr>
            </w:pPr>
            <w:r w:rsidRPr="00C744CB">
              <w:rPr>
                <w:rFonts w:ascii="Times New Roman" w:hAnsi="Times New Roman" w:cs="Times New Roman"/>
                <w:b/>
                <w:sz w:val="24"/>
                <w:szCs w:val="24"/>
              </w:rPr>
              <w:t>Challenges</w:t>
            </w:r>
          </w:p>
        </w:tc>
      </w:tr>
      <w:tr w:rsidR="003B1094" w:rsidRPr="00C744CB" w14:paraId="2888AC85" w14:textId="77777777" w:rsidTr="00915C65">
        <w:tc>
          <w:tcPr>
            <w:tcW w:w="1658" w:type="dxa"/>
          </w:tcPr>
          <w:p w14:paraId="2350556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1</w:t>
            </w:r>
          </w:p>
        </w:tc>
        <w:tc>
          <w:tcPr>
            <w:tcW w:w="1670" w:type="dxa"/>
          </w:tcPr>
          <w:p w14:paraId="5BE82043"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&gt;250</w:t>
            </w:r>
          </w:p>
        </w:tc>
        <w:tc>
          <w:tcPr>
            <w:tcW w:w="1740" w:type="dxa"/>
          </w:tcPr>
          <w:p w14:paraId="732A82C1"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40E70CD7"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7AE46F24" w14:textId="77777777" w:rsidR="005F64A1"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Too much paper work</w:t>
            </w:r>
          </w:p>
        </w:tc>
      </w:tr>
      <w:tr w:rsidR="003B1094" w:rsidRPr="00C744CB" w14:paraId="696234D6" w14:textId="77777777" w:rsidTr="00915C65">
        <w:tc>
          <w:tcPr>
            <w:tcW w:w="1658" w:type="dxa"/>
          </w:tcPr>
          <w:p w14:paraId="1E4F2849"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2</w:t>
            </w:r>
          </w:p>
        </w:tc>
        <w:tc>
          <w:tcPr>
            <w:tcW w:w="1670" w:type="dxa"/>
          </w:tcPr>
          <w:p w14:paraId="5DC93450"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0AE8B8F5"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7</w:t>
            </w:r>
          </w:p>
        </w:tc>
        <w:tc>
          <w:tcPr>
            <w:tcW w:w="1677" w:type="dxa"/>
          </w:tcPr>
          <w:p w14:paraId="1D0C44F4" w14:textId="77777777" w:rsidR="00915C65" w:rsidRPr="00C744CB" w:rsidRDefault="00915C65"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3</w:t>
            </w:r>
          </w:p>
        </w:tc>
        <w:tc>
          <w:tcPr>
            <w:tcW w:w="2340" w:type="dxa"/>
          </w:tcPr>
          <w:p w14:paraId="7ABE1616" w14:textId="77777777" w:rsidR="00915C65"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Processes are very manual</w:t>
            </w:r>
          </w:p>
        </w:tc>
      </w:tr>
      <w:tr w:rsidR="003B1094" w:rsidRPr="00C744CB" w14:paraId="47FA2154" w14:textId="77777777" w:rsidTr="00915C65">
        <w:tc>
          <w:tcPr>
            <w:tcW w:w="1658" w:type="dxa"/>
          </w:tcPr>
          <w:p w14:paraId="7791F6D7"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Responded 3</w:t>
            </w:r>
          </w:p>
        </w:tc>
        <w:tc>
          <w:tcPr>
            <w:tcW w:w="1670" w:type="dxa"/>
          </w:tcPr>
          <w:p w14:paraId="35B79509"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&gt;200</w:t>
            </w:r>
          </w:p>
        </w:tc>
        <w:tc>
          <w:tcPr>
            <w:tcW w:w="1740" w:type="dxa"/>
          </w:tcPr>
          <w:p w14:paraId="5EDD48B8"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8</w:t>
            </w:r>
          </w:p>
        </w:tc>
        <w:tc>
          <w:tcPr>
            <w:tcW w:w="1677" w:type="dxa"/>
          </w:tcPr>
          <w:p w14:paraId="6A3B9B80" w14:textId="77777777" w:rsidR="006E5534" w:rsidRPr="00C744CB" w:rsidRDefault="006E5534"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1</w:t>
            </w:r>
          </w:p>
        </w:tc>
        <w:tc>
          <w:tcPr>
            <w:tcW w:w="2340" w:type="dxa"/>
          </w:tcPr>
          <w:p w14:paraId="0BC9637B" w14:textId="77777777" w:rsidR="006E5534"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Poor handwriting by students.</w:t>
            </w:r>
          </w:p>
        </w:tc>
      </w:tr>
      <w:tr w:rsidR="003B1094" w:rsidRPr="00C744CB" w14:paraId="0A648564" w14:textId="77777777" w:rsidTr="00915C65">
        <w:tc>
          <w:tcPr>
            <w:tcW w:w="1658" w:type="dxa"/>
          </w:tcPr>
          <w:p w14:paraId="61DD5D78"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 xml:space="preserve">Responded </w:t>
            </w:r>
            <w:r w:rsidR="0052061A" w:rsidRPr="00C744CB">
              <w:rPr>
                <w:rFonts w:ascii="Times New Roman" w:hAnsi="Times New Roman" w:cs="Times New Roman"/>
                <w:sz w:val="24"/>
                <w:szCs w:val="24"/>
              </w:rPr>
              <w:t>4</w:t>
            </w:r>
          </w:p>
        </w:tc>
        <w:tc>
          <w:tcPr>
            <w:tcW w:w="1670" w:type="dxa"/>
          </w:tcPr>
          <w:p w14:paraId="0457A92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&gt;300</w:t>
            </w:r>
          </w:p>
        </w:tc>
        <w:tc>
          <w:tcPr>
            <w:tcW w:w="1740" w:type="dxa"/>
          </w:tcPr>
          <w:p w14:paraId="3200E781"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9</w:t>
            </w:r>
          </w:p>
        </w:tc>
        <w:tc>
          <w:tcPr>
            <w:tcW w:w="1677" w:type="dxa"/>
          </w:tcPr>
          <w:p w14:paraId="67BE0B64"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2</w:t>
            </w:r>
          </w:p>
        </w:tc>
        <w:tc>
          <w:tcPr>
            <w:tcW w:w="2340" w:type="dxa"/>
          </w:tcPr>
          <w:p w14:paraId="00C7D8C5"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Form misplacement,</w:t>
            </w:r>
          </w:p>
          <w:p w14:paraId="0DD39E17" w14:textId="77777777" w:rsidR="00992B29" w:rsidRPr="00C744CB" w:rsidRDefault="00992B29" w:rsidP="00FA7F06">
            <w:pPr>
              <w:spacing w:line="360" w:lineRule="auto"/>
              <w:rPr>
                <w:rFonts w:ascii="Times New Roman" w:hAnsi="Times New Roman" w:cs="Times New Roman"/>
                <w:sz w:val="24"/>
                <w:szCs w:val="24"/>
              </w:rPr>
            </w:pPr>
            <w:r w:rsidRPr="00C744CB">
              <w:rPr>
                <w:rFonts w:ascii="Times New Roman" w:hAnsi="Times New Roman" w:cs="Times New Roman"/>
                <w:sz w:val="24"/>
                <w:szCs w:val="24"/>
              </w:rPr>
              <w:t>Tearing of forms</w:t>
            </w:r>
          </w:p>
        </w:tc>
      </w:tr>
      <w:tr w:rsidR="003B1094" w:rsidRPr="00C744CB" w14:paraId="14E97928" w14:textId="77777777" w:rsidTr="00644FAA">
        <w:tc>
          <w:tcPr>
            <w:tcW w:w="1658" w:type="dxa"/>
            <w:shd w:val="clear" w:color="auto" w:fill="D9D9D9" w:themeFill="background1" w:themeFillShade="D9"/>
          </w:tcPr>
          <w:p w14:paraId="4D5E12AC"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C744CB" w:rsidRDefault="0052061A" w:rsidP="00FA7F06">
            <w:pPr>
              <w:spacing w:line="360" w:lineRule="auto"/>
              <w:rPr>
                <w:rFonts w:ascii="Times New Roman" w:hAnsi="Times New Roman" w:cs="Times New Roman"/>
                <w:b/>
                <w:sz w:val="24"/>
                <w:szCs w:val="24"/>
              </w:rPr>
            </w:pPr>
            <w:r w:rsidRPr="00C744C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C744CB" w:rsidRDefault="0052061A" w:rsidP="00441B97">
            <w:pPr>
              <w:keepNext/>
              <w:spacing w:line="360" w:lineRule="auto"/>
              <w:rPr>
                <w:rFonts w:ascii="Times New Roman" w:hAnsi="Times New Roman" w:cs="Times New Roman"/>
                <w:b/>
                <w:sz w:val="24"/>
                <w:szCs w:val="24"/>
              </w:rPr>
            </w:pPr>
            <w:r w:rsidRPr="00C744CB">
              <w:rPr>
                <w:rFonts w:ascii="Times New Roman" w:hAnsi="Times New Roman" w:cs="Times New Roman"/>
                <w:b/>
                <w:sz w:val="24"/>
                <w:szCs w:val="24"/>
              </w:rPr>
              <w:t xml:space="preserve">System not reliable and </w:t>
            </w:r>
            <w:r w:rsidR="009B5088" w:rsidRPr="00C744CB">
              <w:rPr>
                <w:rFonts w:ascii="Times New Roman" w:hAnsi="Times New Roman" w:cs="Times New Roman"/>
                <w:b/>
                <w:sz w:val="24"/>
                <w:szCs w:val="24"/>
              </w:rPr>
              <w:t>convenient</w:t>
            </w:r>
            <w:r w:rsidR="00493AAF" w:rsidRPr="00C744CB">
              <w:rPr>
                <w:rFonts w:ascii="Times New Roman" w:hAnsi="Times New Roman" w:cs="Times New Roman"/>
                <w:b/>
                <w:sz w:val="24"/>
                <w:szCs w:val="24"/>
              </w:rPr>
              <w:t>.</w:t>
            </w:r>
          </w:p>
        </w:tc>
      </w:tr>
    </w:tbl>
    <w:p w14:paraId="5BD9ACA0" w14:textId="65A9439C" w:rsidR="00FA7F06" w:rsidRPr="00C744CB" w:rsidRDefault="00441B97" w:rsidP="00441B97">
      <w:pPr>
        <w:pStyle w:val="Caption"/>
        <w:rPr>
          <w:rFonts w:ascii="Times New Roman" w:hAnsi="Times New Roman" w:cs="Times New Roman"/>
          <w:color w:val="auto"/>
          <w:sz w:val="28"/>
          <w:szCs w:val="28"/>
        </w:rPr>
      </w:pPr>
      <w:bookmarkStart w:id="222" w:name="_Toc83402555"/>
      <w:r w:rsidRPr="00C744CB">
        <w:rPr>
          <w:rFonts w:ascii="Times New Roman" w:hAnsi="Times New Roman" w:cs="Times New Roman"/>
          <w:color w:val="auto"/>
        </w:rPr>
        <w:t xml:space="preserve">Table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Table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15</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Staff Response Raw data table</w:t>
      </w:r>
      <w:bookmarkEnd w:id="222"/>
    </w:p>
    <w:p w14:paraId="48C05FB3" w14:textId="77777777" w:rsidR="00AB313E" w:rsidRPr="00C744CB" w:rsidRDefault="00AB313E" w:rsidP="00D54159">
      <w:pPr>
        <w:spacing w:line="360" w:lineRule="auto"/>
        <w:rPr>
          <w:rFonts w:ascii="Times New Roman" w:hAnsi="Times New Roman" w:cs="Times New Roman"/>
          <w:sz w:val="24"/>
          <w:szCs w:val="24"/>
        </w:rPr>
      </w:pPr>
    </w:p>
    <w:p w14:paraId="17242D3F" w14:textId="77777777" w:rsidR="00F57341" w:rsidRPr="00C744CB" w:rsidRDefault="00F57341" w:rsidP="00F57341">
      <w:pPr>
        <w:pStyle w:val="BodyText"/>
        <w:tabs>
          <w:tab w:val="left" w:pos="360"/>
        </w:tabs>
        <w:spacing w:before="69" w:line="359" w:lineRule="auto"/>
        <w:ind w:left="221" w:right="99"/>
        <w:jc w:val="both"/>
        <w:rPr>
          <w:rFonts w:eastAsia="Liberation Serif" w:cs="Times New Roman"/>
          <w:spacing w:val="-3"/>
        </w:rPr>
      </w:pPr>
      <w:r w:rsidRPr="00C744CB">
        <w:rPr>
          <w:rFonts w:eastAsia="Liberation Serif" w:cs="Times New Roman"/>
        </w:rPr>
        <w:lastRenderedPageBreak/>
        <w:t>From</w:t>
      </w:r>
      <w:r w:rsidRPr="00C744CB">
        <w:rPr>
          <w:rFonts w:eastAsia="Liberation Serif" w:cs="Times New Roman"/>
          <w:spacing w:val="9"/>
        </w:rPr>
        <w:t xml:space="preserve"> </w:t>
      </w:r>
      <w:r w:rsidRPr="00C744CB">
        <w:rPr>
          <w:rFonts w:eastAsia="Liberation Serif" w:cs="Times New Roman"/>
          <w:spacing w:val="-2"/>
        </w:rPr>
        <w:t>the</w:t>
      </w:r>
      <w:r w:rsidRPr="00C744CB">
        <w:rPr>
          <w:rFonts w:eastAsia="Liberation Serif" w:cs="Times New Roman"/>
          <w:spacing w:val="3"/>
        </w:rPr>
        <w:t xml:space="preserve"> </w:t>
      </w:r>
      <w:r w:rsidRPr="00C744CB">
        <w:rPr>
          <w:rFonts w:eastAsia="Liberation Serif" w:cs="Times New Roman"/>
          <w:spacing w:val="-2"/>
        </w:rPr>
        <w:t>tabulated</w:t>
      </w:r>
      <w:r w:rsidRPr="00C744CB">
        <w:rPr>
          <w:rFonts w:eastAsia="Liberation Serif" w:cs="Times New Roman"/>
          <w:spacing w:val="8"/>
        </w:rPr>
        <w:t xml:space="preserve"> </w:t>
      </w:r>
      <w:r w:rsidRPr="00C744CB">
        <w:rPr>
          <w:rFonts w:eastAsia="Liberation Serif" w:cs="Times New Roman"/>
          <w:spacing w:val="-1"/>
        </w:rPr>
        <w:t>results,</w:t>
      </w:r>
      <w:r w:rsidRPr="00C744CB">
        <w:rPr>
          <w:rFonts w:eastAsia="Liberation Serif" w:cs="Times New Roman"/>
          <w:spacing w:val="2"/>
        </w:rPr>
        <w:t xml:space="preserve"> </w:t>
      </w:r>
      <w:r w:rsidRPr="00C744CB">
        <w:rPr>
          <w:rFonts w:eastAsia="Liberation Serif" w:cs="Times New Roman"/>
          <w:spacing w:val="-6"/>
        </w:rPr>
        <w:t>it</w:t>
      </w:r>
      <w:r w:rsidRPr="00C744CB">
        <w:rPr>
          <w:rFonts w:eastAsia="Liberation Serif" w:cs="Times New Roman"/>
          <w:spacing w:val="14"/>
        </w:rPr>
        <w:t xml:space="preserve"> </w:t>
      </w:r>
      <w:r w:rsidRPr="00C744CB">
        <w:rPr>
          <w:rFonts w:eastAsia="Liberation Serif" w:cs="Times New Roman"/>
          <w:spacing w:val="-6"/>
        </w:rPr>
        <w:t>i</w:t>
      </w:r>
      <w:r w:rsidRPr="00C744CB">
        <w:rPr>
          <w:rFonts w:eastAsia="Liberation Serif" w:cs="Times New Roman"/>
          <w:spacing w:val="-5"/>
        </w:rPr>
        <w:t>s</w:t>
      </w:r>
      <w:r w:rsidRPr="00C744CB">
        <w:rPr>
          <w:rFonts w:eastAsia="Liberation Serif" w:cs="Times New Roman"/>
          <w:spacing w:val="6"/>
        </w:rPr>
        <w:t xml:space="preserve"> </w:t>
      </w:r>
      <w:r w:rsidRPr="00C744CB">
        <w:rPr>
          <w:rFonts w:eastAsia="Liberation Serif" w:cs="Times New Roman"/>
          <w:spacing w:val="-1"/>
        </w:rPr>
        <w:t>clear</w:t>
      </w:r>
      <w:r w:rsidRPr="00C744CB">
        <w:rPr>
          <w:rFonts w:eastAsia="Liberation Serif" w:cs="Times New Roman"/>
        </w:rPr>
        <w:t xml:space="preserve"> to</w:t>
      </w:r>
      <w:r w:rsidRPr="00C744CB">
        <w:rPr>
          <w:rFonts w:eastAsia="Liberation Serif" w:cs="Times New Roman"/>
          <w:spacing w:val="9"/>
        </w:rPr>
        <w:t xml:space="preserve"> </w:t>
      </w:r>
      <w:r w:rsidRPr="00C744CB">
        <w:rPr>
          <w:rFonts w:eastAsia="Liberation Serif" w:cs="Times New Roman"/>
        </w:rPr>
        <w:t>say</w:t>
      </w:r>
      <w:r w:rsidRPr="00C744CB">
        <w:rPr>
          <w:rFonts w:eastAsia="Liberation Serif" w:cs="Times New Roman"/>
          <w:spacing w:val="9"/>
        </w:rPr>
        <w:t xml:space="preserve"> </w:t>
      </w:r>
      <w:r w:rsidRPr="00C744CB">
        <w:rPr>
          <w:rFonts w:eastAsia="Liberation Serif" w:cs="Times New Roman"/>
          <w:spacing w:val="-2"/>
        </w:rPr>
        <w:t>that,</w:t>
      </w:r>
      <w:r w:rsidRPr="00C744CB">
        <w:rPr>
          <w:rFonts w:eastAsia="Liberation Serif" w:cs="Times New Roman"/>
          <w:spacing w:val="2"/>
        </w:rPr>
        <w:t xml:space="preserve"> </w:t>
      </w:r>
      <w:r w:rsidRPr="00C744CB">
        <w:rPr>
          <w:rFonts w:eastAsia="Liberation Serif" w:cs="Times New Roman"/>
          <w:spacing w:val="1"/>
        </w:rPr>
        <w:t>the</w:t>
      </w:r>
      <w:r w:rsidRPr="00C744CB">
        <w:rPr>
          <w:rFonts w:eastAsia="Liberation Serif" w:cs="Times New Roman"/>
          <w:spacing w:val="3"/>
        </w:rPr>
        <w:t xml:space="preserve"> </w:t>
      </w:r>
      <w:r w:rsidRPr="00C744CB">
        <w:rPr>
          <w:rFonts w:eastAsia="Liberation Serif" w:cs="Times New Roman"/>
          <w:spacing w:val="-1"/>
        </w:rPr>
        <w:t>staff personnel handle</w:t>
      </w:r>
      <w:r w:rsidRPr="00C744CB">
        <w:rPr>
          <w:rFonts w:eastAsia="Liberation Serif" w:cs="Times New Roman"/>
          <w:spacing w:val="1"/>
        </w:rPr>
        <w:t xml:space="preserve"> more</w:t>
      </w:r>
      <w:r w:rsidRPr="00C744CB">
        <w:rPr>
          <w:rFonts w:eastAsia="Liberation Serif" w:cs="Times New Roman"/>
          <w:spacing w:val="3"/>
        </w:rPr>
        <w:t xml:space="preserve"> </w:t>
      </w:r>
      <w:r w:rsidRPr="00C744CB">
        <w:rPr>
          <w:rFonts w:eastAsia="Liberation Serif" w:cs="Times New Roman"/>
          <w:spacing w:val="-2"/>
        </w:rPr>
        <w:t>than</w:t>
      </w:r>
      <w:r w:rsidRPr="00C744CB">
        <w:rPr>
          <w:rFonts w:eastAsia="Liberation Serif" w:cs="Times New Roman"/>
          <w:spacing w:val="8"/>
        </w:rPr>
        <w:t xml:space="preserve"> </w:t>
      </w:r>
      <w:r w:rsidRPr="00C744CB">
        <w:rPr>
          <w:rFonts w:eastAsia="Liberation Serif" w:cs="Times New Roman"/>
          <w:spacing w:val="-4"/>
        </w:rPr>
        <w:t>200</w:t>
      </w:r>
      <w:r w:rsidRPr="00C744CB">
        <w:rPr>
          <w:rFonts w:eastAsia="Liberation Serif" w:cs="Times New Roman"/>
        </w:rPr>
        <w:t xml:space="preserve"> bursary applications in a semester</w:t>
      </w:r>
      <w:r w:rsidRPr="00C744CB">
        <w:rPr>
          <w:rFonts w:eastAsia="Liberation Serif" w:cs="Times New Roman"/>
          <w:spacing w:val="-1"/>
        </w:rPr>
        <w:t>.</w:t>
      </w:r>
      <w:r w:rsidRPr="00C744CB">
        <w:rPr>
          <w:rFonts w:eastAsia="Liberation Serif" w:cs="Times New Roman"/>
          <w:spacing w:val="27"/>
        </w:rPr>
        <w:t xml:space="preserve"> </w:t>
      </w:r>
    </w:p>
    <w:p w14:paraId="61E88DD8" w14:textId="77777777" w:rsidR="00DF356B" w:rsidRPr="00C744CB" w:rsidRDefault="00DF356B" w:rsidP="00F57341">
      <w:pPr>
        <w:pStyle w:val="BodyText"/>
        <w:tabs>
          <w:tab w:val="left" w:pos="360"/>
        </w:tabs>
        <w:spacing w:before="69" w:line="359" w:lineRule="auto"/>
        <w:ind w:left="221" w:right="99"/>
        <w:jc w:val="both"/>
        <w:rPr>
          <w:rFonts w:eastAsia="Liberation Serif" w:cs="Times New Roman"/>
        </w:rPr>
      </w:pPr>
      <w:r w:rsidRPr="00C744CB">
        <w:rPr>
          <w:rFonts w:eastAsia="Liberation Serif" w:cs="Times New Roman"/>
        </w:rPr>
        <w:t>The results when presented in a graph would be as follows:</w:t>
      </w:r>
    </w:p>
    <w:p w14:paraId="31968E02"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651E9722" w:rsidR="00EC68F5" w:rsidRPr="00C744CB" w:rsidRDefault="00610DF1" w:rsidP="00610DF1">
      <w:pPr>
        <w:pStyle w:val="Caption"/>
        <w:rPr>
          <w:rFonts w:ascii="Times New Roman" w:hAnsi="Times New Roman" w:cs="Times New Roman"/>
          <w:color w:val="auto"/>
        </w:rPr>
      </w:pPr>
      <w:bookmarkStart w:id="223" w:name="_Toc83402538"/>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9</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Average no. of applications</w:t>
      </w:r>
      <w:bookmarkEnd w:id="223"/>
    </w:p>
    <w:p w14:paraId="66E44306" w14:textId="77777777" w:rsidR="00EC68F5" w:rsidRPr="00C744CB" w:rsidRDefault="00EC68F5" w:rsidP="008E0AB6">
      <w:pPr>
        <w:rPr>
          <w:rFonts w:ascii="Times New Roman" w:hAnsi="Times New Roman" w:cs="Times New Roman"/>
        </w:rPr>
      </w:pPr>
    </w:p>
    <w:p w14:paraId="5DEC27CD" w14:textId="77777777" w:rsidR="00610DF1" w:rsidRPr="00C744CB" w:rsidRDefault="00EC68F5" w:rsidP="00610DF1">
      <w:pPr>
        <w:keepNext/>
        <w:rPr>
          <w:rFonts w:ascii="Times New Roman" w:hAnsi="Times New Roman" w:cs="Times New Roman"/>
        </w:rPr>
      </w:pPr>
      <w:r w:rsidRPr="00C744C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721C06E5" w:rsidR="00610DF1" w:rsidRPr="00C744CB" w:rsidRDefault="00610DF1" w:rsidP="00610DF1">
      <w:pPr>
        <w:pStyle w:val="Caption"/>
        <w:rPr>
          <w:rFonts w:ascii="Times New Roman" w:hAnsi="Times New Roman" w:cs="Times New Roman"/>
          <w:color w:val="auto"/>
        </w:rPr>
      </w:pPr>
      <w:bookmarkStart w:id="224" w:name="_Toc83402539"/>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10</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form loss by staff</w:t>
      </w:r>
      <w:bookmarkEnd w:id="224"/>
    </w:p>
    <w:p w14:paraId="2488F84F" w14:textId="77777777" w:rsidR="008E0AB6" w:rsidRPr="00C744CB" w:rsidRDefault="000A29CC" w:rsidP="008E0AB6">
      <w:pPr>
        <w:rPr>
          <w:rFonts w:ascii="Times New Roman" w:hAnsi="Times New Roman" w:cs="Times New Roman"/>
        </w:rPr>
      </w:pPr>
      <w:r w:rsidRPr="00C744CB">
        <w:rPr>
          <w:rFonts w:ascii="Times New Roman" w:hAnsi="Times New Roman" w:cs="Times New Roman"/>
        </w:rPr>
        <w:t xml:space="preserve"> </w:t>
      </w:r>
    </w:p>
    <w:p w14:paraId="35AAC41E" w14:textId="77777777" w:rsidR="007E0E58" w:rsidRPr="00C744CB" w:rsidRDefault="007E0E58" w:rsidP="008E0AB6">
      <w:pPr>
        <w:rPr>
          <w:rFonts w:ascii="Times New Roman" w:hAnsi="Times New Roman" w:cs="Times New Roman"/>
        </w:rPr>
      </w:pPr>
    </w:p>
    <w:p w14:paraId="73328F6F" w14:textId="77777777" w:rsidR="00610DF1" w:rsidRPr="00C744CB" w:rsidRDefault="007E0E58" w:rsidP="00610DF1">
      <w:pPr>
        <w:keepNext/>
        <w:rPr>
          <w:rFonts w:ascii="Times New Roman" w:hAnsi="Times New Roman" w:cs="Times New Roman"/>
        </w:rPr>
      </w:pPr>
      <w:r w:rsidRPr="00C744C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2DF71B33" w:rsidR="007E0E58" w:rsidRPr="00C744CB" w:rsidRDefault="00610DF1" w:rsidP="00610DF1">
      <w:pPr>
        <w:pStyle w:val="Caption"/>
        <w:rPr>
          <w:rFonts w:ascii="Times New Roman" w:hAnsi="Times New Roman" w:cs="Times New Roman"/>
          <w:color w:val="auto"/>
        </w:rPr>
      </w:pPr>
      <w:bookmarkStart w:id="225" w:name="_Toc83402540"/>
      <w:r w:rsidRPr="00C744CB">
        <w:rPr>
          <w:rFonts w:ascii="Times New Roman" w:hAnsi="Times New Roman" w:cs="Times New Roman"/>
          <w:color w:val="auto"/>
        </w:rPr>
        <w:t xml:space="preserve">Figure </w:t>
      </w:r>
      <w:r w:rsidR="00784723" w:rsidRPr="00C744CB">
        <w:rPr>
          <w:rFonts w:ascii="Times New Roman" w:hAnsi="Times New Roman" w:cs="Times New Roman"/>
          <w:color w:val="auto"/>
        </w:rPr>
        <w:fldChar w:fldCharType="begin"/>
      </w:r>
      <w:r w:rsidR="00784723" w:rsidRPr="00C744CB">
        <w:rPr>
          <w:rFonts w:ascii="Times New Roman" w:hAnsi="Times New Roman" w:cs="Times New Roman"/>
          <w:color w:val="auto"/>
        </w:rPr>
        <w:instrText xml:space="preserve"> SEQ Figure \* ARABIC </w:instrText>
      </w:r>
      <w:r w:rsidR="00784723" w:rsidRPr="00C744CB">
        <w:rPr>
          <w:rFonts w:ascii="Times New Roman" w:hAnsi="Times New Roman" w:cs="Times New Roman"/>
          <w:color w:val="auto"/>
        </w:rPr>
        <w:fldChar w:fldCharType="separate"/>
      </w:r>
      <w:r w:rsidR="003F0ACE">
        <w:rPr>
          <w:rFonts w:ascii="Times New Roman" w:hAnsi="Times New Roman" w:cs="Times New Roman"/>
          <w:noProof/>
          <w:color w:val="auto"/>
        </w:rPr>
        <w:t>11</w:t>
      </w:r>
      <w:r w:rsidR="00784723" w:rsidRPr="00C744CB">
        <w:rPr>
          <w:rFonts w:ascii="Times New Roman" w:hAnsi="Times New Roman" w:cs="Times New Roman"/>
          <w:noProof/>
          <w:color w:val="auto"/>
        </w:rPr>
        <w:fldChar w:fldCharType="end"/>
      </w:r>
      <w:r w:rsidRPr="00C744CB">
        <w:rPr>
          <w:rFonts w:ascii="Times New Roman" w:hAnsi="Times New Roman" w:cs="Times New Roman"/>
          <w:color w:val="auto"/>
        </w:rPr>
        <w:t xml:space="preserve"> Rate of system reliability</w:t>
      </w:r>
      <w:bookmarkEnd w:id="225"/>
    </w:p>
    <w:p w14:paraId="4E567A7B" w14:textId="77777777" w:rsidR="005921DE" w:rsidRPr="00C744CB" w:rsidRDefault="005921DE">
      <w:pPr>
        <w:rPr>
          <w:rFonts w:ascii="Times New Roman" w:hAnsi="Times New Roman" w:cs="Times New Roman"/>
          <w:sz w:val="24"/>
          <w:szCs w:val="24"/>
        </w:rPr>
      </w:pPr>
      <w:r w:rsidRPr="00C744CB">
        <w:rPr>
          <w:rFonts w:ascii="Times New Roman" w:hAnsi="Times New Roman" w:cs="Times New Roman"/>
          <w:sz w:val="24"/>
          <w:szCs w:val="24"/>
        </w:rPr>
        <w:br w:type="page"/>
      </w:r>
    </w:p>
    <w:p w14:paraId="66A5AA68" w14:textId="77777777" w:rsidR="005921DE" w:rsidRPr="00C744CB" w:rsidRDefault="005921DE" w:rsidP="005921DE">
      <w:pPr>
        <w:pStyle w:val="Heading1"/>
        <w:spacing w:line="360" w:lineRule="auto"/>
        <w:jc w:val="center"/>
        <w:rPr>
          <w:rFonts w:ascii="Times New Roman" w:hAnsi="Times New Roman" w:cs="Times New Roman"/>
          <w:b/>
          <w:color w:val="auto"/>
        </w:rPr>
      </w:pPr>
      <w:bookmarkStart w:id="226" w:name="_Toc83402526"/>
      <w:r w:rsidRPr="00C744CB">
        <w:rPr>
          <w:rFonts w:ascii="Times New Roman" w:hAnsi="Times New Roman" w:cs="Times New Roman"/>
          <w:b/>
          <w:color w:val="auto"/>
        </w:rPr>
        <w:lastRenderedPageBreak/>
        <w:t xml:space="preserve">CHAPTER FIVE: </w:t>
      </w:r>
      <w:bookmarkStart w:id="227" w:name="CONCLUSION_AND_RECOMMENDATIONS"/>
      <w:bookmarkEnd w:id="227"/>
      <w:r w:rsidRPr="00C744CB">
        <w:rPr>
          <w:rFonts w:ascii="Times New Roman" w:hAnsi="Times New Roman" w:cs="Times New Roman"/>
          <w:b/>
          <w:color w:val="auto"/>
        </w:rPr>
        <w:t>CONCLUSION AND RECOMMENDATIONS</w:t>
      </w:r>
      <w:bookmarkEnd w:id="226"/>
    </w:p>
    <w:p w14:paraId="7C873CEE" w14:textId="77777777" w:rsidR="005921DE"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system will make it easy for students to access resources right through their smart</w:t>
      </w:r>
    </w:p>
    <w:p w14:paraId="6B397EE7" w14:textId="77777777" w:rsidR="00B35303" w:rsidRPr="00C744CB" w:rsidRDefault="005921DE"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Phones. It will help save time since the application shall contain </w:t>
      </w:r>
      <w:r w:rsidR="003B6D87" w:rsidRPr="00C744CB">
        <w:rPr>
          <w:rFonts w:ascii="Times New Roman" w:hAnsi="Times New Roman" w:cs="Times New Roman"/>
          <w:sz w:val="24"/>
          <w:szCs w:val="24"/>
        </w:rPr>
        <w:t>all the services via the web and every student could access them via their smartphone</w:t>
      </w:r>
      <w:r w:rsidR="0011157A" w:rsidRPr="00C744CB">
        <w:rPr>
          <w:rFonts w:ascii="Times New Roman" w:hAnsi="Times New Roman" w:cs="Times New Roman"/>
          <w:sz w:val="24"/>
          <w:szCs w:val="24"/>
        </w:rPr>
        <w:t>s</w:t>
      </w:r>
      <w:r w:rsidRPr="00C744CB">
        <w:rPr>
          <w:rFonts w:ascii="Times New Roman" w:hAnsi="Times New Roman" w:cs="Times New Roman"/>
          <w:sz w:val="24"/>
          <w:szCs w:val="24"/>
        </w:rPr>
        <w:t xml:space="preserve">. Additionally, the students will also </w:t>
      </w:r>
      <w:r w:rsidR="00FD5ADC" w:rsidRPr="00C744CB">
        <w:rPr>
          <w:rFonts w:ascii="Times New Roman" w:hAnsi="Times New Roman" w:cs="Times New Roman"/>
          <w:sz w:val="24"/>
          <w:szCs w:val="24"/>
        </w:rPr>
        <w:t xml:space="preserve">view </w:t>
      </w:r>
      <w:r w:rsidR="00FF0395" w:rsidRPr="00C744CB">
        <w:rPr>
          <w:rFonts w:ascii="Times New Roman" w:hAnsi="Times New Roman" w:cs="Times New Roman"/>
          <w:sz w:val="24"/>
          <w:szCs w:val="24"/>
        </w:rPr>
        <w:t>downloads uploaded by the admin</w:t>
      </w:r>
      <w:r w:rsidR="008F1A6A" w:rsidRPr="00C744CB">
        <w:rPr>
          <w:rFonts w:ascii="Times New Roman" w:hAnsi="Times New Roman" w:cs="Times New Roman"/>
          <w:sz w:val="24"/>
          <w:szCs w:val="24"/>
        </w:rPr>
        <w:t xml:space="preserve"> staff</w:t>
      </w:r>
      <w:r w:rsidR="00FF0395" w:rsidRPr="00C744CB">
        <w:rPr>
          <w:rFonts w:ascii="Times New Roman" w:hAnsi="Times New Roman" w:cs="Times New Roman"/>
          <w:sz w:val="24"/>
          <w:szCs w:val="24"/>
        </w:rPr>
        <w:t xml:space="preserve"> and </w:t>
      </w:r>
      <w:r w:rsidR="008F1A6A" w:rsidRPr="00C744CB">
        <w:rPr>
          <w:rFonts w:ascii="Times New Roman" w:hAnsi="Times New Roman" w:cs="Times New Roman"/>
          <w:sz w:val="24"/>
          <w:szCs w:val="24"/>
        </w:rPr>
        <w:t xml:space="preserve">file complaints concerning the bursary via the web </w:t>
      </w:r>
      <w:r w:rsidRPr="00C744CB">
        <w:rPr>
          <w:rFonts w:ascii="Times New Roman" w:hAnsi="Times New Roman" w:cs="Times New Roman"/>
          <w:sz w:val="24"/>
          <w:szCs w:val="24"/>
        </w:rPr>
        <w:t xml:space="preserve">using their mobile phones rather than going to </w:t>
      </w:r>
      <w:r w:rsidR="00920922" w:rsidRPr="00C744CB">
        <w:rPr>
          <w:rFonts w:ascii="Times New Roman" w:hAnsi="Times New Roman" w:cs="Times New Roman"/>
          <w:sz w:val="24"/>
          <w:szCs w:val="24"/>
        </w:rPr>
        <w:t>the respective offices</w:t>
      </w:r>
      <w:r w:rsidRPr="00C744CB">
        <w:rPr>
          <w:rFonts w:ascii="Times New Roman" w:hAnsi="Times New Roman" w:cs="Times New Roman"/>
          <w:sz w:val="24"/>
          <w:szCs w:val="24"/>
        </w:rPr>
        <w:t xml:space="preserve">. </w:t>
      </w:r>
      <w:r w:rsidR="00911276" w:rsidRPr="00C744CB">
        <w:rPr>
          <w:rFonts w:ascii="Times New Roman" w:hAnsi="Times New Roman" w:cs="Times New Roman"/>
          <w:sz w:val="24"/>
          <w:szCs w:val="24"/>
        </w:rPr>
        <w:t>T</w:t>
      </w:r>
      <w:r w:rsidR="00996272" w:rsidRPr="00C744CB">
        <w:rPr>
          <w:rFonts w:ascii="Times New Roman" w:hAnsi="Times New Roman" w:cs="Times New Roman"/>
          <w:sz w:val="24"/>
          <w:szCs w:val="24"/>
        </w:rPr>
        <w:t xml:space="preserve">he staff will upload </w:t>
      </w:r>
      <w:r w:rsidR="00911276" w:rsidRPr="00C744CB">
        <w:rPr>
          <w:rFonts w:ascii="Times New Roman" w:hAnsi="Times New Roman" w:cs="Times New Roman"/>
          <w:sz w:val="24"/>
          <w:szCs w:val="24"/>
        </w:rPr>
        <w:t>downloads from their web application interface whic</w:t>
      </w:r>
      <w:bookmarkStart w:id="228" w:name="_GoBack"/>
      <w:bookmarkEnd w:id="228"/>
      <w:r w:rsidR="00911276" w:rsidRPr="00C744CB">
        <w:rPr>
          <w:rFonts w:ascii="Times New Roman" w:hAnsi="Times New Roman" w:cs="Times New Roman"/>
          <w:sz w:val="24"/>
          <w:szCs w:val="24"/>
        </w:rPr>
        <w:t>h will then appear on the student dashboard</w:t>
      </w:r>
      <w:r w:rsidRPr="00C744CB">
        <w:rPr>
          <w:rFonts w:ascii="Times New Roman" w:hAnsi="Times New Roman" w:cs="Times New Roman"/>
          <w:sz w:val="24"/>
          <w:szCs w:val="24"/>
        </w:rPr>
        <w:t xml:space="preserve">. Additionally, the </w:t>
      </w:r>
      <w:r w:rsidR="00DE07BA"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will </w:t>
      </w:r>
      <w:r w:rsidR="00DE07BA" w:rsidRPr="00C744CB">
        <w:rPr>
          <w:rFonts w:ascii="Times New Roman" w:hAnsi="Times New Roman" w:cs="Times New Roman"/>
          <w:sz w:val="24"/>
          <w:szCs w:val="24"/>
        </w:rPr>
        <w:t>able to view and respond to the complaints raised by students</w:t>
      </w:r>
      <w:r w:rsidR="0037283F" w:rsidRPr="00C744CB">
        <w:rPr>
          <w:rFonts w:ascii="Times New Roman" w:hAnsi="Times New Roman" w:cs="Times New Roman"/>
          <w:sz w:val="24"/>
          <w:szCs w:val="24"/>
        </w:rPr>
        <w:t xml:space="preserve"> still using the web application</w:t>
      </w:r>
      <w:r w:rsidRPr="00C744CB">
        <w:rPr>
          <w:rFonts w:ascii="Times New Roman" w:hAnsi="Times New Roman" w:cs="Times New Roman"/>
          <w:sz w:val="24"/>
          <w:szCs w:val="24"/>
        </w:rPr>
        <w:t xml:space="preserve">. The web app will majorly assist </w:t>
      </w:r>
      <w:r w:rsidR="00CA554D" w:rsidRPr="00C744C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C744CB">
        <w:rPr>
          <w:rFonts w:ascii="Times New Roman" w:hAnsi="Times New Roman" w:cs="Times New Roman"/>
          <w:sz w:val="24"/>
          <w:szCs w:val="24"/>
        </w:rPr>
        <w:t>.</w:t>
      </w:r>
    </w:p>
    <w:p w14:paraId="17C65B48" w14:textId="77777777" w:rsidR="005921DE" w:rsidRPr="00C744CB" w:rsidRDefault="00742E82" w:rsidP="00542395">
      <w:pPr>
        <w:shd w:val="clear" w:color="auto" w:fill="FFFFFF" w:themeFill="background1"/>
        <w:spacing w:after="0" w:line="360" w:lineRule="auto"/>
        <w:rPr>
          <w:rFonts w:ascii="Times New Roman" w:hAnsi="Times New Roman" w:cs="Times New Roman"/>
          <w:sz w:val="24"/>
          <w:szCs w:val="24"/>
        </w:rPr>
      </w:pPr>
      <w:r w:rsidRPr="00C744CB">
        <w:rPr>
          <w:rFonts w:ascii="Times New Roman" w:hAnsi="Times New Roman" w:cs="Times New Roman"/>
          <w:sz w:val="24"/>
          <w:szCs w:val="24"/>
        </w:rPr>
        <w:t xml:space="preserve"> The application will still help the </w:t>
      </w:r>
      <w:r w:rsidR="000D61D6" w:rsidRPr="00C744CB">
        <w:rPr>
          <w:rFonts w:ascii="Times New Roman" w:hAnsi="Times New Roman" w:cs="Times New Roman"/>
          <w:sz w:val="24"/>
          <w:szCs w:val="24"/>
        </w:rPr>
        <w:t>staff</w:t>
      </w:r>
      <w:r w:rsidRPr="00C744CB">
        <w:rPr>
          <w:rFonts w:ascii="Times New Roman" w:hAnsi="Times New Roman" w:cs="Times New Roman"/>
          <w:sz w:val="24"/>
          <w:szCs w:val="24"/>
        </w:rPr>
        <w:t xml:space="preserve"> administer their services faster, in a </w:t>
      </w:r>
      <w:r w:rsidR="000D61D6" w:rsidRPr="00C744CB">
        <w:rPr>
          <w:rFonts w:ascii="Times New Roman" w:hAnsi="Times New Roman" w:cs="Times New Roman"/>
          <w:sz w:val="24"/>
          <w:szCs w:val="24"/>
        </w:rPr>
        <w:t>convenient</w:t>
      </w:r>
      <w:r w:rsidRPr="00C744CB">
        <w:rPr>
          <w:rFonts w:ascii="Times New Roman" w:hAnsi="Times New Roman" w:cs="Times New Roman"/>
          <w:sz w:val="24"/>
          <w:szCs w:val="24"/>
        </w:rPr>
        <w:t xml:space="preserve"> manner and reduce paper work for them</w:t>
      </w:r>
      <w:r w:rsidR="00B56A18"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This will enhance convenience</w:t>
      </w:r>
      <w:r w:rsidR="004749FB" w:rsidRPr="00C744CB">
        <w:rPr>
          <w:rFonts w:ascii="Times New Roman" w:hAnsi="Times New Roman" w:cs="Times New Roman"/>
          <w:sz w:val="24"/>
          <w:szCs w:val="24"/>
        </w:rPr>
        <w:t xml:space="preserve">, reliability and transparency </w:t>
      </w:r>
      <w:r w:rsidR="005921DE" w:rsidRPr="00C744CB">
        <w:rPr>
          <w:rFonts w:ascii="Times New Roman" w:hAnsi="Times New Roman" w:cs="Times New Roman"/>
          <w:sz w:val="24"/>
          <w:szCs w:val="24"/>
        </w:rPr>
        <w:t xml:space="preserve">for not only the students but also the </w:t>
      </w:r>
      <w:r w:rsidR="004749FB" w:rsidRPr="00C744CB">
        <w:rPr>
          <w:rFonts w:ascii="Times New Roman" w:hAnsi="Times New Roman" w:cs="Times New Roman"/>
          <w:sz w:val="24"/>
          <w:szCs w:val="24"/>
        </w:rPr>
        <w:t>staff handling the applications</w:t>
      </w:r>
      <w:r w:rsidR="005921DE" w:rsidRPr="00C744CB">
        <w:rPr>
          <w:rFonts w:ascii="Times New Roman" w:hAnsi="Times New Roman" w:cs="Times New Roman"/>
          <w:sz w:val="24"/>
          <w:szCs w:val="24"/>
        </w:rPr>
        <w:t>.</w:t>
      </w:r>
      <w:r w:rsidR="008721FB" w:rsidRPr="00C744CB">
        <w:rPr>
          <w:rFonts w:ascii="Times New Roman" w:hAnsi="Times New Roman" w:cs="Times New Roman"/>
          <w:sz w:val="24"/>
          <w:szCs w:val="24"/>
        </w:rPr>
        <w:t xml:space="preserve"> All the services stated above will be available via the web and t</w:t>
      </w:r>
      <w:r w:rsidR="005921DE" w:rsidRPr="00C744CB">
        <w:rPr>
          <w:rFonts w:ascii="Times New Roman" w:hAnsi="Times New Roman" w:cs="Times New Roman"/>
          <w:sz w:val="24"/>
          <w:szCs w:val="24"/>
        </w:rPr>
        <w:t xml:space="preserve">herefore, one need not to </w:t>
      </w:r>
      <w:r w:rsidR="00EF0F17" w:rsidRPr="00C744CB">
        <w:rPr>
          <w:rFonts w:ascii="Times New Roman" w:hAnsi="Times New Roman" w:cs="Times New Roman"/>
          <w:sz w:val="24"/>
          <w:szCs w:val="24"/>
        </w:rPr>
        <w:t>switch to a pc to access them since they can be access via the mobile</w:t>
      </w:r>
      <w:r w:rsidR="00B46DCC" w:rsidRPr="00C744CB">
        <w:rPr>
          <w:rFonts w:ascii="Times New Roman" w:hAnsi="Times New Roman" w:cs="Times New Roman"/>
          <w:sz w:val="24"/>
          <w:szCs w:val="24"/>
        </w:rPr>
        <w:t xml:space="preserve"> at any time</w:t>
      </w:r>
      <w:r w:rsidR="005921DE" w:rsidRPr="00C744CB">
        <w:rPr>
          <w:rFonts w:ascii="Times New Roman" w:hAnsi="Times New Roman" w:cs="Times New Roman"/>
          <w:sz w:val="24"/>
          <w:szCs w:val="24"/>
        </w:rPr>
        <w:t xml:space="preserve">. The system will be very user friendly, simple for the users both </w:t>
      </w:r>
      <w:r w:rsidR="00997FDA" w:rsidRPr="00C744CB">
        <w:rPr>
          <w:rFonts w:ascii="Times New Roman" w:hAnsi="Times New Roman" w:cs="Times New Roman"/>
          <w:sz w:val="24"/>
          <w:szCs w:val="24"/>
        </w:rPr>
        <w:t>students and staff</w:t>
      </w:r>
      <w:r w:rsidR="005921DE" w:rsidRPr="00C744CB">
        <w:rPr>
          <w:rFonts w:ascii="Times New Roman" w:hAnsi="Times New Roman" w:cs="Times New Roman"/>
          <w:sz w:val="24"/>
          <w:szCs w:val="24"/>
        </w:rPr>
        <w:t xml:space="preserve"> to navigate </w:t>
      </w:r>
      <w:r w:rsidR="00E52280" w:rsidRPr="00C744CB">
        <w:rPr>
          <w:rFonts w:ascii="Times New Roman" w:hAnsi="Times New Roman" w:cs="Times New Roman"/>
          <w:sz w:val="24"/>
          <w:szCs w:val="24"/>
        </w:rPr>
        <w:t>through</w:t>
      </w:r>
      <w:r w:rsidR="005921DE" w:rsidRPr="00C744CB">
        <w:rPr>
          <w:rFonts w:ascii="Times New Roman" w:hAnsi="Times New Roman" w:cs="Times New Roman"/>
          <w:sz w:val="24"/>
          <w:szCs w:val="24"/>
        </w:rPr>
        <w:t>. Usability and functionality of the system will also be enhanced.</w:t>
      </w:r>
      <w:r w:rsidR="00B35303" w:rsidRPr="00C744CB">
        <w:rPr>
          <w:rFonts w:ascii="Times New Roman" w:hAnsi="Times New Roman" w:cs="Times New Roman"/>
          <w:sz w:val="24"/>
          <w:szCs w:val="24"/>
        </w:rPr>
        <w:t xml:space="preserve"> </w:t>
      </w:r>
      <w:r w:rsidR="005921DE" w:rsidRPr="00C744CB">
        <w:rPr>
          <w:rFonts w:ascii="Times New Roman" w:hAnsi="Times New Roman" w:cs="Times New Roman"/>
          <w:sz w:val="24"/>
          <w:szCs w:val="24"/>
        </w:rPr>
        <w:t xml:space="preserve">The future works on this project would include developing the forum module to assist in </w:t>
      </w:r>
      <w:r w:rsidR="009B42ED" w:rsidRPr="00C744C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C744CB">
        <w:rPr>
          <w:rFonts w:ascii="Times New Roman" w:hAnsi="Times New Roman" w:cs="Times New Roman"/>
          <w:sz w:val="24"/>
          <w:szCs w:val="24"/>
        </w:rPr>
        <w:t xml:space="preserve">ts of all the actions taken. For example </w:t>
      </w:r>
      <w:r w:rsidR="009B42ED" w:rsidRPr="00C744CB">
        <w:rPr>
          <w:rFonts w:ascii="Times New Roman" w:hAnsi="Times New Roman" w:cs="Times New Roman"/>
          <w:sz w:val="24"/>
          <w:szCs w:val="24"/>
        </w:rPr>
        <w:t xml:space="preserve">List of applicants not verified and why, list of beneficiaries, </w:t>
      </w:r>
      <w:r w:rsidR="005F1C76" w:rsidRPr="00C744CB">
        <w:rPr>
          <w:rFonts w:ascii="Times New Roman" w:hAnsi="Times New Roman" w:cs="Times New Roman"/>
          <w:sz w:val="24"/>
          <w:szCs w:val="24"/>
        </w:rPr>
        <w:t xml:space="preserve">the </w:t>
      </w:r>
      <w:r w:rsidR="009B42ED" w:rsidRPr="00C744CB">
        <w:rPr>
          <w:rFonts w:ascii="Times New Roman" w:hAnsi="Times New Roman" w:cs="Times New Roman"/>
          <w:sz w:val="24"/>
          <w:szCs w:val="24"/>
        </w:rPr>
        <w:t>date all the actions were processed etc</w:t>
      </w:r>
      <w:r w:rsidR="005921DE" w:rsidRPr="00C744CB">
        <w:rPr>
          <w:rFonts w:ascii="Times New Roman" w:hAnsi="Times New Roman" w:cs="Times New Roman"/>
          <w:sz w:val="24"/>
          <w:szCs w:val="24"/>
        </w:rPr>
        <w:t>. The project can even grow farther to serve other universities in the country.</w:t>
      </w:r>
    </w:p>
    <w:p w14:paraId="2FA89A45" w14:textId="77777777" w:rsidR="00C078E7" w:rsidRPr="00C744C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C744CB" w:rsidRDefault="001976AA" w:rsidP="00FA0D64">
      <w:pPr>
        <w:rPr>
          <w:rFonts w:ascii="Times New Roman" w:eastAsiaTheme="majorEastAsia" w:hAnsi="Times New Roman" w:cs="Times New Roman"/>
          <w:iCs/>
          <w:sz w:val="26"/>
          <w:szCs w:val="26"/>
        </w:rPr>
      </w:pPr>
      <w:r w:rsidRPr="00C744CB">
        <w:rPr>
          <w:rFonts w:ascii="Times New Roman" w:hAnsi="Times New Roman" w:cs="Times New Roman"/>
          <w:sz w:val="26"/>
          <w:szCs w:val="26"/>
        </w:rPr>
        <w:br w:type="page"/>
      </w:r>
    </w:p>
    <w:bookmarkStart w:id="229" w:name="_Toc83402527"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EndPr/>
      <w:sdtContent>
        <w:p w14:paraId="2DEBDA2C" w14:textId="77777777" w:rsidR="004A0CB8" w:rsidRPr="00C744CB" w:rsidRDefault="004A0CB8" w:rsidP="004A0CB8">
          <w:pPr>
            <w:pStyle w:val="Heading1"/>
            <w:rPr>
              <w:rFonts w:ascii="Times New Roman" w:hAnsi="Times New Roman" w:cs="Times New Roman"/>
              <w:b/>
              <w:color w:val="auto"/>
            </w:rPr>
          </w:pPr>
          <w:r w:rsidRPr="00C744CB">
            <w:rPr>
              <w:rFonts w:ascii="Times New Roman" w:hAnsi="Times New Roman" w:cs="Times New Roman"/>
              <w:b/>
              <w:color w:val="auto"/>
            </w:rPr>
            <w:t>REFERENCES</w:t>
          </w:r>
          <w:bookmarkEnd w:id="229"/>
        </w:p>
        <w:sdt>
          <w:sdtPr>
            <w:rPr>
              <w:rFonts w:ascii="Times New Roman" w:hAnsi="Times New Roman" w:cs="Times New Roman"/>
            </w:rPr>
            <w:id w:val="-573587230"/>
            <w:bibliography/>
          </w:sdtPr>
          <w:sdtEndPr/>
          <w:sdtContent>
            <w:p w14:paraId="4C1D8FBE" w14:textId="77777777" w:rsidR="00A867B7" w:rsidRPr="00C744CB" w:rsidRDefault="004A0CB8" w:rsidP="00A867B7">
              <w:pPr>
                <w:pStyle w:val="Bibliography"/>
                <w:ind w:left="720" w:hanging="720"/>
                <w:rPr>
                  <w:rFonts w:ascii="Times New Roman" w:hAnsi="Times New Roman" w:cs="Times New Roman"/>
                  <w:noProof/>
                  <w:sz w:val="24"/>
                  <w:szCs w:val="24"/>
                </w:rPr>
              </w:pPr>
              <w:r w:rsidRPr="00C744CB">
                <w:rPr>
                  <w:rFonts w:ascii="Times New Roman" w:hAnsi="Times New Roman" w:cs="Times New Roman"/>
                  <w:sz w:val="24"/>
                  <w:szCs w:val="24"/>
                </w:rPr>
                <w:fldChar w:fldCharType="begin"/>
              </w:r>
              <w:r w:rsidRPr="00C744CB">
                <w:rPr>
                  <w:rFonts w:ascii="Times New Roman" w:hAnsi="Times New Roman" w:cs="Times New Roman"/>
                  <w:sz w:val="24"/>
                  <w:szCs w:val="24"/>
                </w:rPr>
                <w:instrText xml:space="preserve"> BIBLIOGRAPHY </w:instrText>
              </w:r>
              <w:r w:rsidRPr="00C744CB">
                <w:rPr>
                  <w:rFonts w:ascii="Times New Roman" w:hAnsi="Times New Roman" w:cs="Times New Roman"/>
                  <w:sz w:val="24"/>
                  <w:szCs w:val="24"/>
                </w:rPr>
                <w:fldChar w:fldCharType="separate"/>
              </w:r>
              <w:r w:rsidR="00A867B7" w:rsidRPr="00C744CB">
                <w:rPr>
                  <w:rFonts w:ascii="Times New Roman" w:hAnsi="Times New Roman" w:cs="Times New Roman"/>
                  <w:noProof/>
                </w:rPr>
                <w:t xml:space="preserve">Arceneaux, N. (2005). The world is a phone booth:. </w:t>
              </w:r>
              <w:r w:rsidR="00A867B7" w:rsidRPr="00C744CB">
                <w:rPr>
                  <w:rFonts w:ascii="Times New Roman" w:hAnsi="Times New Roman" w:cs="Times New Roman"/>
                  <w:i/>
                  <w:iCs/>
                  <w:noProof/>
                </w:rPr>
                <w:t>The American response to mobile phones, 1981-2000</w:t>
              </w:r>
              <w:r w:rsidR="00A867B7" w:rsidRPr="00C744CB">
                <w:rPr>
                  <w:rFonts w:ascii="Times New Roman" w:hAnsi="Times New Roman" w:cs="Times New Roman"/>
                  <w:noProof/>
                </w:rPr>
                <w:t>.</w:t>
              </w:r>
            </w:p>
            <w:p w14:paraId="252049FC"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Higher Education Loans Board</w:t>
              </w:r>
              <w:r w:rsidRPr="00C744CB">
                <w:rPr>
                  <w:rFonts w:ascii="Times New Roman" w:hAnsi="Times New Roman" w:cs="Times New Roman"/>
                  <w:noProof/>
                </w:rPr>
                <w:t>. (1995). Retrieved from https://www.helb.co.ke/.</w:t>
              </w:r>
            </w:p>
            <w:p w14:paraId="62C319D8"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Mugenda, O. M. (2003). Research Methods: Sample size determination. </w:t>
              </w:r>
              <w:r w:rsidRPr="00C744CB">
                <w:rPr>
                  <w:rFonts w:ascii="Times New Roman" w:hAnsi="Times New Roman" w:cs="Times New Roman"/>
                  <w:i/>
                  <w:iCs/>
                  <w:noProof/>
                </w:rPr>
                <w:t>African Centre For Technology Studies.</w:t>
              </w:r>
              <w:r w:rsidRPr="00C744CB">
                <w:rPr>
                  <w:rFonts w:ascii="Times New Roman" w:hAnsi="Times New Roman" w:cs="Times New Roman"/>
                  <w:noProof/>
                </w:rPr>
                <w:t xml:space="preserve"> </w:t>
              </w:r>
            </w:p>
            <w:p w14:paraId="71C3506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i/>
                  <w:iCs/>
                  <w:noProof/>
                </w:rPr>
                <w:t xml:space="preserve">Mwala NG-CDF Online Bursary </w:t>
              </w:r>
              <w:r w:rsidRPr="00C744CB">
                <w:rPr>
                  <w:rFonts w:ascii="Times New Roman" w:hAnsi="Times New Roman" w:cs="Times New Roman"/>
                  <w:noProof/>
                </w:rPr>
                <w:t>. (2020, December). Retrieved from https://www.mwalacdf.co.ke/.</w:t>
              </w:r>
            </w:p>
            <w:p w14:paraId="6CEF7C11" w14:textId="77777777" w:rsidR="00A867B7" w:rsidRPr="00C744CB" w:rsidRDefault="00A867B7" w:rsidP="00A867B7">
              <w:pPr>
                <w:pStyle w:val="Bibliography"/>
                <w:ind w:left="720" w:hanging="720"/>
                <w:rPr>
                  <w:rFonts w:ascii="Times New Roman" w:hAnsi="Times New Roman" w:cs="Times New Roman"/>
                  <w:noProof/>
                </w:rPr>
              </w:pPr>
              <w:r w:rsidRPr="00C744CB">
                <w:rPr>
                  <w:rFonts w:ascii="Times New Roman" w:hAnsi="Times New Roman" w:cs="Times New Roman"/>
                  <w:noProof/>
                </w:rPr>
                <w:t xml:space="preserve">Tongco, M. D. (2007). Purposive sampling as a tool for informant selection. </w:t>
              </w:r>
              <w:r w:rsidRPr="00C744CB">
                <w:rPr>
                  <w:rFonts w:ascii="Times New Roman" w:hAnsi="Times New Roman" w:cs="Times New Roman"/>
                  <w:i/>
                  <w:iCs/>
                  <w:noProof/>
                </w:rPr>
                <w:t>Ethnobotany Research and applications</w:t>
              </w:r>
              <w:r w:rsidRPr="00C744CB">
                <w:rPr>
                  <w:rFonts w:ascii="Times New Roman" w:hAnsi="Times New Roman" w:cs="Times New Roman"/>
                  <w:noProof/>
                </w:rPr>
                <w:t>, pp. 147-158.</w:t>
              </w:r>
            </w:p>
            <w:p w14:paraId="3A77887E" w14:textId="77777777" w:rsidR="004A0CB8" w:rsidRPr="00C744CB" w:rsidRDefault="004A0CB8" w:rsidP="00A867B7">
              <w:pPr>
                <w:rPr>
                  <w:rFonts w:ascii="Times New Roman" w:hAnsi="Times New Roman" w:cs="Times New Roman"/>
                </w:rPr>
              </w:pPr>
              <w:r w:rsidRPr="00C744CB">
                <w:rPr>
                  <w:rFonts w:ascii="Times New Roman" w:hAnsi="Times New Roman" w:cs="Times New Roman"/>
                  <w:b/>
                  <w:bCs/>
                  <w:noProof/>
                  <w:sz w:val="24"/>
                  <w:szCs w:val="24"/>
                </w:rPr>
                <w:fldChar w:fldCharType="end"/>
              </w:r>
            </w:p>
          </w:sdtContent>
        </w:sdt>
      </w:sdtContent>
    </w:sdt>
    <w:p w14:paraId="16BC2E68" w14:textId="77777777" w:rsidR="004A0CB8" w:rsidRPr="00C744CB" w:rsidRDefault="004A0CB8" w:rsidP="004A0CB8">
      <w:pPr>
        <w:spacing w:after="0" w:line="360" w:lineRule="auto"/>
        <w:rPr>
          <w:rFonts w:ascii="Times New Roman" w:hAnsi="Times New Roman" w:cs="Times New Roman"/>
        </w:rPr>
      </w:pPr>
    </w:p>
    <w:p w14:paraId="4C4CFD15" w14:textId="77777777" w:rsidR="004A0CB8" w:rsidRPr="00C744CB" w:rsidRDefault="004A0CB8" w:rsidP="004A0CB8">
      <w:pPr>
        <w:rPr>
          <w:rFonts w:ascii="Times New Roman" w:hAnsi="Times New Roman" w:cs="Times New Roman"/>
        </w:rPr>
      </w:pPr>
    </w:p>
    <w:p w14:paraId="4095FC66" w14:textId="2BD21E85" w:rsidR="00C744CB" w:rsidRPr="00C744CB" w:rsidRDefault="00A867B7" w:rsidP="00A867B7">
      <w:pPr>
        <w:tabs>
          <w:tab w:val="left" w:pos="3753"/>
        </w:tabs>
        <w:spacing w:line="360" w:lineRule="auto"/>
        <w:rPr>
          <w:rFonts w:ascii="Times New Roman" w:hAnsi="Times New Roman" w:cs="Times New Roman"/>
          <w:sz w:val="24"/>
          <w:szCs w:val="24"/>
        </w:rPr>
      </w:pPr>
      <w:r w:rsidRPr="00C744CB">
        <w:rPr>
          <w:rFonts w:ascii="Times New Roman" w:hAnsi="Times New Roman" w:cs="Times New Roman"/>
          <w:sz w:val="24"/>
          <w:szCs w:val="24"/>
        </w:rPr>
        <w:tab/>
      </w:r>
    </w:p>
    <w:p w14:paraId="36E9A637" w14:textId="77777777" w:rsidR="00C744CB" w:rsidRPr="00C744CB" w:rsidRDefault="00C744CB">
      <w:pPr>
        <w:rPr>
          <w:rFonts w:ascii="Times New Roman" w:hAnsi="Times New Roman" w:cs="Times New Roman"/>
          <w:sz w:val="24"/>
          <w:szCs w:val="24"/>
        </w:rPr>
      </w:pPr>
      <w:r w:rsidRPr="00C744CB">
        <w:rPr>
          <w:rFonts w:ascii="Times New Roman" w:hAnsi="Times New Roman" w:cs="Times New Roman"/>
          <w:sz w:val="24"/>
          <w:szCs w:val="24"/>
        </w:rPr>
        <w:br w:type="page"/>
      </w:r>
    </w:p>
    <w:p w14:paraId="7B249466" w14:textId="6B74D643" w:rsidR="00C744CB" w:rsidRPr="00C744CB" w:rsidRDefault="00C744CB" w:rsidP="00C744CB">
      <w:pPr>
        <w:pStyle w:val="Heading1"/>
        <w:jc w:val="center"/>
        <w:rPr>
          <w:rFonts w:ascii="Times New Roman" w:hAnsi="Times New Roman" w:cs="Times New Roman"/>
          <w:b/>
          <w:color w:val="auto"/>
        </w:rPr>
      </w:pPr>
      <w:bookmarkStart w:id="230" w:name="_Toc83402528"/>
      <w:r w:rsidRPr="00C744CB">
        <w:rPr>
          <w:rFonts w:ascii="Times New Roman" w:hAnsi="Times New Roman" w:cs="Times New Roman"/>
          <w:b/>
          <w:color w:val="auto"/>
        </w:rPr>
        <w:lastRenderedPageBreak/>
        <w:t>APPENDICES</w:t>
      </w:r>
      <w:bookmarkStart w:id="231" w:name="GANNT_CHART"/>
      <w:bookmarkEnd w:id="230"/>
      <w:bookmarkEnd w:id="231"/>
    </w:p>
    <w:p w14:paraId="466D0F7D" w14:textId="18B4BCD2" w:rsidR="00C744CB" w:rsidRPr="00C744CB" w:rsidRDefault="00847687" w:rsidP="00C744CB">
      <w:pPr>
        <w:pStyle w:val="Heading2"/>
        <w:spacing w:line="360" w:lineRule="auto"/>
        <w:rPr>
          <w:rFonts w:ascii="Times New Roman" w:hAnsi="Times New Roman" w:cs="Times New Roman"/>
          <w:b/>
          <w:color w:val="auto"/>
        </w:rPr>
      </w:pPr>
      <w:bookmarkStart w:id="232" w:name="_Toc83402529"/>
      <w:r>
        <w:rPr>
          <w:rFonts w:ascii="Times New Roman" w:hAnsi="Times New Roman" w:cs="Times New Roman"/>
          <w:b/>
          <w:color w:val="auto"/>
        </w:rPr>
        <w:t>GANT</w:t>
      </w:r>
      <w:r w:rsidR="00C744CB" w:rsidRPr="00C744CB">
        <w:rPr>
          <w:rFonts w:ascii="Times New Roman" w:hAnsi="Times New Roman" w:cs="Times New Roman"/>
          <w:b/>
          <w:color w:val="auto"/>
        </w:rPr>
        <w:t>T CHART</w:t>
      </w:r>
      <w:bookmarkEnd w:id="232"/>
    </w:p>
    <w:p w14:paraId="60F8125D" w14:textId="77777777"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This is graphical representation with vertical columns listing the activities and horizontal</w:t>
      </w:r>
    </w:p>
    <w:p w14:paraId="27E55F77" w14:textId="3169573F" w:rsidR="00C744CB" w:rsidRPr="00C744CB" w:rsidRDefault="00C744CB" w:rsidP="00C744CB">
      <w:pPr>
        <w:spacing w:after="0" w:line="360" w:lineRule="auto"/>
        <w:rPr>
          <w:rFonts w:ascii="Times New Roman" w:hAnsi="Times New Roman" w:cs="Times New Roman"/>
          <w:sz w:val="24"/>
          <w:szCs w:val="24"/>
        </w:rPr>
      </w:pPr>
      <w:r w:rsidRPr="00C744C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C744C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C744C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4004CB" w:rsidRDefault="00BF049F" w:rsidP="00C744CB">
            <w:pPr>
              <w:rPr>
                <w:rFonts w:ascii="Times New Roman" w:hAnsi="Times New Roman" w:cs="Times New Roman"/>
                <w:b/>
                <w:color w:val="FFFFFF" w:themeColor="background1"/>
                <w:sz w:val="28"/>
                <w:szCs w:val="28"/>
              </w:rPr>
            </w:pPr>
            <w:r w:rsidRPr="004004CB">
              <w:rPr>
                <w:rFonts w:ascii="Times New Roman" w:hAnsi="Times New Roman" w:cs="Times New Roman"/>
                <w:b/>
                <w:color w:val="FFFFFF" w:themeColor="background1"/>
                <w:sz w:val="28"/>
                <w:szCs w:val="28"/>
              </w:rPr>
              <w:t>October</w:t>
            </w:r>
          </w:p>
        </w:tc>
      </w:tr>
      <w:tr w:rsidR="00D76F8C" w:rsidRPr="00C744C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C744CB" w:rsidRDefault="00D76F8C" w:rsidP="00C744CB">
            <w:pPr>
              <w:rPr>
                <w:rFonts w:ascii="Times New Roman" w:hAnsi="Times New Roman" w:cs="Times New Roman"/>
              </w:rPr>
            </w:pPr>
            <w:r w:rsidRPr="00C744C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C744C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C744C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C744C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C744CB" w:rsidRDefault="00D76F8C" w:rsidP="00C744CB">
            <w:pPr>
              <w:rPr>
                <w:rFonts w:ascii="Times New Roman" w:hAnsi="Times New Roman" w:cs="Times New Roman"/>
              </w:rPr>
            </w:pPr>
          </w:p>
        </w:tc>
      </w:tr>
      <w:tr w:rsidR="00FD23B0" w:rsidRPr="00C744C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FD23B0" w:rsidRDefault="00FD23B0" w:rsidP="00BF049F">
            <w:pPr>
              <w:rPr>
                <w:rFonts w:ascii="Times New Roman" w:hAnsi="Times New Roman" w:cs="Times New Roman"/>
                <w:b/>
              </w:rPr>
            </w:pPr>
            <w:r w:rsidRPr="00FD23B0">
              <w:rPr>
                <w:rFonts w:ascii="Times New Roman" w:hAnsi="Times New Roman" w:cs="Times New Roman"/>
                <w:b/>
              </w:rPr>
              <w:t>Chapter 1</w:t>
            </w:r>
          </w:p>
          <w:p w14:paraId="5C320FDB" w14:textId="77777777" w:rsidR="00FD23B0" w:rsidRDefault="00FD23B0" w:rsidP="00BF049F">
            <w:pPr>
              <w:rPr>
                <w:rFonts w:ascii="Times New Roman" w:hAnsi="Times New Roman" w:cs="Times New Roman"/>
              </w:rPr>
            </w:pPr>
            <w:r>
              <w:rPr>
                <w:rFonts w:ascii="Times New Roman" w:hAnsi="Times New Roman" w:cs="Times New Roman"/>
              </w:rPr>
              <w:t>Introduction</w:t>
            </w:r>
          </w:p>
          <w:p w14:paraId="1A05A1D8"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2:</w:t>
            </w:r>
          </w:p>
          <w:p w14:paraId="786D503F" w14:textId="77777777" w:rsidR="00FD23B0" w:rsidRDefault="00FD23B0" w:rsidP="00FD23B0">
            <w:pPr>
              <w:rPr>
                <w:rFonts w:ascii="Times New Roman" w:hAnsi="Times New Roman" w:cs="Times New Roman"/>
              </w:rPr>
            </w:pPr>
            <w:r>
              <w:rPr>
                <w:rFonts w:ascii="Times New Roman" w:hAnsi="Times New Roman" w:cs="Times New Roman"/>
              </w:rPr>
              <w:t>Literature Review</w:t>
            </w:r>
            <w:r w:rsidRPr="00C744CB">
              <w:rPr>
                <w:rFonts w:ascii="Times New Roman" w:hAnsi="Times New Roman" w:cs="Times New Roman"/>
              </w:rPr>
              <w:t xml:space="preserve"> </w:t>
            </w:r>
          </w:p>
          <w:p w14:paraId="1DD82871" w14:textId="77777777" w:rsidR="00FD23B0" w:rsidRPr="00FD23B0" w:rsidRDefault="00FD23B0" w:rsidP="00FD23B0">
            <w:pPr>
              <w:rPr>
                <w:rFonts w:ascii="Times New Roman" w:hAnsi="Times New Roman" w:cs="Times New Roman"/>
                <w:b/>
              </w:rPr>
            </w:pPr>
            <w:r w:rsidRPr="00FD23B0">
              <w:rPr>
                <w:rFonts w:ascii="Times New Roman" w:hAnsi="Times New Roman" w:cs="Times New Roman"/>
                <w:b/>
              </w:rPr>
              <w:t>Chapter 3:</w:t>
            </w:r>
          </w:p>
          <w:p w14:paraId="61DF819B" w14:textId="003F7780" w:rsidR="00FD23B0" w:rsidRPr="00C744CB" w:rsidRDefault="00FD23B0" w:rsidP="00FD23B0">
            <w:pPr>
              <w:rPr>
                <w:rFonts w:ascii="Times New Roman" w:hAnsi="Times New Roman" w:cs="Times New Roman"/>
              </w:rPr>
            </w:pPr>
            <w:r>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C744C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C744C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C744C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C744CB" w:rsidRDefault="00FD23B0" w:rsidP="00C744CB">
            <w:pPr>
              <w:rPr>
                <w:rFonts w:ascii="Times New Roman" w:hAnsi="Times New Roman" w:cs="Times New Roman"/>
              </w:rPr>
            </w:pPr>
          </w:p>
        </w:tc>
      </w:tr>
      <w:tr w:rsidR="00C454FE" w:rsidRPr="00C744C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FD23B0" w:rsidRDefault="00C454FE" w:rsidP="00FD23B0">
            <w:pPr>
              <w:rPr>
                <w:rFonts w:ascii="Times New Roman" w:hAnsi="Times New Roman" w:cs="Times New Roman"/>
                <w:b/>
              </w:rPr>
            </w:pPr>
            <w:r>
              <w:rPr>
                <w:rFonts w:ascii="Times New Roman" w:hAnsi="Times New Roman" w:cs="Times New Roman"/>
                <w:b/>
              </w:rPr>
              <w:t xml:space="preserve">Chapter </w:t>
            </w:r>
            <w:r w:rsidRPr="00FD23B0">
              <w:rPr>
                <w:rFonts w:ascii="Times New Roman" w:hAnsi="Times New Roman" w:cs="Times New Roman"/>
                <w:b/>
              </w:rPr>
              <w:t>4</w:t>
            </w:r>
          </w:p>
          <w:p w14:paraId="2F2F841B" w14:textId="7EB5DC02"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 xml:space="preserve">Data collection and </w:t>
            </w:r>
            <w:r>
              <w:rPr>
                <w:rFonts w:ascii="Times New Roman" w:hAnsi="Times New Roman" w:cs="Times New Roman"/>
              </w:rPr>
              <w:t xml:space="preserve">   </w:t>
            </w:r>
            <w:r w:rsidRPr="00FD23B0">
              <w:rPr>
                <w:rFonts w:ascii="Times New Roman" w:hAnsi="Times New Roman" w:cs="Times New Roman"/>
              </w:rPr>
              <w:t>analysis</w:t>
            </w:r>
          </w:p>
          <w:p w14:paraId="2E19062B" w14:textId="77777777" w:rsidR="00C454FE" w:rsidRDefault="00C454FE" w:rsidP="00FD23B0">
            <w:pPr>
              <w:rPr>
                <w:rFonts w:ascii="Times New Roman" w:hAnsi="Times New Roman" w:cs="Times New Roman"/>
              </w:rPr>
            </w:pPr>
            <w:r>
              <w:rPr>
                <w:rFonts w:ascii="Times New Roman" w:hAnsi="Times New Roman" w:cs="Times New Roman"/>
              </w:rPr>
              <w:t>-</w:t>
            </w:r>
            <w:r w:rsidRPr="00FD23B0">
              <w:rPr>
                <w:rFonts w:ascii="Times New Roman" w:hAnsi="Times New Roman" w:cs="Times New Roman"/>
              </w:rPr>
              <w:t>System design and Implementation</w:t>
            </w:r>
          </w:p>
          <w:p w14:paraId="24DAE636" w14:textId="77777777" w:rsidR="00C454FE" w:rsidRPr="00C454FE" w:rsidRDefault="00C454FE" w:rsidP="00FD23B0">
            <w:pPr>
              <w:rPr>
                <w:rFonts w:ascii="Times New Roman" w:hAnsi="Times New Roman" w:cs="Times New Roman"/>
                <w:b/>
              </w:rPr>
            </w:pPr>
            <w:r w:rsidRPr="00C454FE">
              <w:rPr>
                <w:rFonts w:ascii="Times New Roman" w:hAnsi="Times New Roman" w:cs="Times New Roman"/>
                <w:b/>
              </w:rPr>
              <w:t>Chapter 5</w:t>
            </w:r>
          </w:p>
          <w:p w14:paraId="50E9AA16" w14:textId="096AD639" w:rsidR="00C454FE" w:rsidRPr="00FD23B0" w:rsidRDefault="00C454FE" w:rsidP="00FD23B0">
            <w:pPr>
              <w:rPr>
                <w:rFonts w:ascii="Times New Roman" w:hAnsi="Times New Roman" w:cs="Times New Roman"/>
              </w:rPr>
            </w:pPr>
            <w:r>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C744C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C744C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C744CB" w:rsidRDefault="00C454FE" w:rsidP="00C744CB">
            <w:pPr>
              <w:rPr>
                <w:rFonts w:ascii="Times New Roman" w:hAnsi="Times New Roman" w:cs="Times New Roman"/>
              </w:rPr>
            </w:pPr>
          </w:p>
        </w:tc>
      </w:tr>
      <w:tr w:rsidR="00C454FE" w:rsidRPr="00C744C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C744CB" w:rsidRDefault="00F6488C" w:rsidP="00C744CB">
            <w:pPr>
              <w:rPr>
                <w:rFonts w:ascii="Times New Roman" w:hAnsi="Times New Roman" w:cs="Times New Roman"/>
              </w:rPr>
            </w:pPr>
            <w:r>
              <w:rPr>
                <w:rFonts w:ascii="Times New Roman" w:hAnsi="Times New Roman" w:cs="Times New Roman"/>
              </w:rPr>
              <w:t xml:space="preserve">Final copy of the working prototype </w:t>
            </w:r>
            <w:r w:rsidR="00C454FE" w:rsidRPr="00C744C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C744C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C744C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C454FE"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C744CB" w:rsidRDefault="00C454FE" w:rsidP="00C744CB">
            <w:pPr>
              <w:rPr>
                <w:rFonts w:ascii="Times New Roman" w:hAnsi="Times New Roman" w:cs="Times New Roman"/>
              </w:rPr>
            </w:pPr>
          </w:p>
        </w:tc>
      </w:tr>
    </w:tbl>
    <w:p w14:paraId="0980C354" w14:textId="77777777" w:rsidR="004A0CB8" w:rsidRPr="00C744CB" w:rsidRDefault="004A0CB8" w:rsidP="00C744CB">
      <w:pPr>
        <w:rPr>
          <w:rFonts w:ascii="Times New Roman" w:hAnsi="Times New Roman" w:cs="Times New Roman"/>
        </w:rPr>
      </w:pPr>
    </w:p>
    <w:p w14:paraId="5500B2DD" w14:textId="77777777" w:rsidR="00012064" w:rsidRPr="00C744CB" w:rsidRDefault="00012064" w:rsidP="00C744CB">
      <w:pPr>
        <w:rPr>
          <w:rFonts w:ascii="Times New Roman" w:hAnsi="Times New Roman" w:cs="Times New Roman"/>
        </w:rPr>
      </w:pPr>
    </w:p>
    <w:sectPr w:rsidR="00012064" w:rsidRPr="00C744CB" w:rsidSect="00012064">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C4BE3" w14:textId="77777777" w:rsidR="00CF36C7" w:rsidRDefault="00CF36C7">
      <w:pPr>
        <w:spacing w:after="0" w:line="240" w:lineRule="auto"/>
      </w:pPr>
      <w:r>
        <w:separator/>
      </w:r>
    </w:p>
  </w:endnote>
  <w:endnote w:type="continuationSeparator" w:id="0">
    <w:p w14:paraId="39A7D1F0" w14:textId="77777777" w:rsidR="00CF36C7" w:rsidRDefault="00CF3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0E94373F" w:rsidR="00276C1C" w:rsidRDefault="00276C1C">
        <w:pPr>
          <w:pStyle w:val="Footer"/>
          <w:jc w:val="center"/>
        </w:pPr>
        <w:r>
          <w:fldChar w:fldCharType="begin"/>
        </w:r>
        <w:r>
          <w:instrText xml:space="preserve"> PAGE   \* MERGEFORMAT </w:instrText>
        </w:r>
        <w:r>
          <w:fldChar w:fldCharType="separate"/>
        </w:r>
        <w:r w:rsidR="008718E8">
          <w:rPr>
            <w:noProof/>
          </w:rPr>
          <w:t>x</w:t>
        </w:r>
        <w:r>
          <w:rPr>
            <w:noProof/>
          </w:rPr>
          <w:fldChar w:fldCharType="end"/>
        </w:r>
      </w:p>
    </w:sdtContent>
  </w:sdt>
  <w:p w14:paraId="35CD8A21" w14:textId="77777777" w:rsidR="00276C1C" w:rsidRDefault="00276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54BB62A6" w:rsidR="00276C1C" w:rsidRDefault="00276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A003A" w:rsidRPr="00EA003A">
          <w:rPr>
            <w:b/>
            <w:bCs/>
            <w:noProof/>
          </w:rPr>
          <w:t>30</w:t>
        </w:r>
        <w:r>
          <w:rPr>
            <w:b/>
            <w:bCs/>
            <w:noProof/>
          </w:rPr>
          <w:fldChar w:fldCharType="end"/>
        </w:r>
        <w:r>
          <w:rPr>
            <w:b/>
            <w:bCs/>
          </w:rPr>
          <w:t xml:space="preserve"> | </w:t>
        </w:r>
        <w:r>
          <w:rPr>
            <w:color w:val="7F7F7F" w:themeColor="background1" w:themeShade="7F"/>
            <w:spacing w:val="60"/>
          </w:rPr>
          <w:t>Page</w:t>
        </w:r>
      </w:p>
    </w:sdtContent>
  </w:sdt>
  <w:p w14:paraId="6408639B" w14:textId="77777777" w:rsidR="00276C1C" w:rsidRDefault="00276C1C">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8E5CB" w14:textId="77777777" w:rsidR="00CF36C7" w:rsidRDefault="00CF36C7">
      <w:pPr>
        <w:spacing w:after="0" w:line="240" w:lineRule="auto"/>
      </w:pPr>
      <w:r>
        <w:separator/>
      </w:r>
    </w:p>
  </w:footnote>
  <w:footnote w:type="continuationSeparator" w:id="0">
    <w:p w14:paraId="62E75EFC" w14:textId="77777777" w:rsidR="00CF36C7" w:rsidRDefault="00CF3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5"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6"/>
  </w:num>
  <w:num w:numId="4">
    <w:abstractNumId w:val="11"/>
  </w:num>
  <w:num w:numId="5">
    <w:abstractNumId w:val="28"/>
  </w:num>
  <w:num w:numId="6">
    <w:abstractNumId w:val="12"/>
  </w:num>
  <w:num w:numId="7">
    <w:abstractNumId w:val="5"/>
  </w:num>
  <w:num w:numId="8">
    <w:abstractNumId w:val="8"/>
  </w:num>
  <w:num w:numId="9">
    <w:abstractNumId w:val="15"/>
  </w:num>
  <w:num w:numId="10">
    <w:abstractNumId w:val="9"/>
  </w:num>
  <w:num w:numId="11">
    <w:abstractNumId w:val="22"/>
  </w:num>
  <w:num w:numId="12">
    <w:abstractNumId w:val="27"/>
  </w:num>
  <w:num w:numId="13">
    <w:abstractNumId w:val="23"/>
  </w:num>
  <w:num w:numId="14">
    <w:abstractNumId w:val="25"/>
  </w:num>
  <w:num w:numId="15">
    <w:abstractNumId w:val="2"/>
  </w:num>
  <w:num w:numId="16">
    <w:abstractNumId w:val="13"/>
  </w:num>
  <w:num w:numId="17">
    <w:abstractNumId w:val="26"/>
  </w:num>
  <w:num w:numId="18">
    <w:abstractNumId w:val="20"/>
  </w:num>
  <w:num w:numId="19">
    <w:abstractNumId w:val="21"/>
  </w:num>
  <w:num w:numId="20">
    <w:abstractNumId w:val="19"/>
  </w:num>
  <w:num w:numId="21">
    <w:abstractNumId w:val="3"/>
  </w:num>
  <w:num w:numId="22">
    <w:abstractNumId w:val="10"/>
  </w:num>
  <w:num w:numId="23">
    <w:abstractNumId w:val="18"/>
  </w:num>
  <w:num w:numId="24">
    <w:abstractNumId w:val="1"/>
  </w:num>
  <w:num w:numId="25">
    <w:abstractNumId w:val="0"/>
  </w:num>
  <w:num w:numId="26">
    <w:abstractNumId w:val="14"/>
  </w:num>
  <w:num w:numId="27">
    <w:abstractNumId w:val="24"/>
  </w:num>
  <w:num w:numId="28">
    <w:abstractNumId w:val="4"/>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son">
    <w15:presenceInfo w15:providerId="None" w15:userId="Benson"/>
  </w15:person>
  <w15:person w15:author="Chamwama">
    <w15:presenceInfo w15:providerId="None" w15:userId="Chamw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65AC"/>
    <w:rsid w:val="00010DE6"/>
    <w:rsid w:val="000110D1"/>
    <w:rsid w:val="00012064"/>
    <w:rsid w:val="00017A77"/>
    <w:rsid w:val="000224DE"/>
    <w:rsid w:val="00024A46"/>
    <w:rsid w:val="00033EE2"/>
    <w:rsid w:val="00035138"/>
    <w:rsid w:val="00035C22"/>
    <w:rsid w:val="0003627D"/>
    <w:rsid w:val="00036E33"/>
    <w:rsid w:val="0003733F"/>
    <w:rsid w:val="00042D1E"/>
    <w:rsid w:val="00046FFA"/>
    <w:rsid w:val="00052212"/>
    <w:rsid w:val="00053C7D"/>
    <w:rsid w:val="00060477"/>
    <w:rsid w:val="00061C40"/>
    <w:rsid w:val="00071044"/>
    <w:rsid w:val="000815EC"/>
    <w:rsid w:val="00094E39"/>
    <w:rsid w:val="00097455"/>
    <w:rsid w:val="000A29CC"/>
    <w:rsid w:val="000A30DC"/>
    <w:rsid w:val="000A378C"/>
    <w:rsid w:val="000B070F"/>
    <w:rsid w:val="000B36EB"/>
    <w:rsid w:val="000B6B21"/>
    <w:rsid w:val="000C0FA8"/>
    <w:rsid w:val="000C166D"/>
    <w:rsid w:val="000C3F2C"/>
    <w:rsid w:val="000D250D"/>
    <w:rsid w:val="000D58A6"/>
    <w:rsid w:val="000D61D6"/>
    <w:rsid w:val="000E03B5"/>
    <w:rsid w:val="000E3C4B"/>
    <w:rsid w:val="000F38FE"/>
    <w:rsid w:val="000F3E25"/>
    <w:rsid w:val="000F790D"/>
    <w:rsid w:val="0010261C"/>
    <w:rsid w:val="00110760"/>
    <w:rsid w:val="0011157A"/>
    <w:rsid w:val="0012664B"/>
    <w:rsid w:val="00126F3D"/>
    <w:rsid w:val="00135489"/>
    <w:rsid w:val="00137123"/>
    <w:rsid w:val="0015414C"/>
    <w:rsid w:val="00167BA6"/>
    <w:rsid w:val="00173219"/>
    <w:rsid w:val="00174FF7"/>
    <w:rsid w:val="00175F5E"/>
    <w:rsid w:val="00181D10"/>
    <w:rsid w:val="00183398"/>
    <w:rsid w:val="001845DE"/>
    <w:rsid w:val="00185B23"/>
    <w:rsid w:val="0019121D"/>
    <w:rsid w:val="001928F1"/>
    <w:rsid w:val="001976AA"/>
    <w:rsid w:val="001976F8"/>
    <w:rsid w:val="001A23C4"/>
    <w:rsid w:val="001A25E5"/>
    <w:rsid w:val="001A2B57"/>
    <w:rsid w:val="001A3C4F"/>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2CB9"/>
    <w:rsid w:val="0025594F"/>
    <w:rsid w:val="0026131F"/>
    <w:rsid w:val="0026233C"/>
    <w:rsid w:val="002634F8"/>
    <w:rsid w:val="0026440C"/>
    <w:rsid w:val="002658E8"/>
    <w:rsid w:val="00265AC0"/>
    <w:rsid w:val="00272021"/>
    <w:rsid w:val="00276C1C"/>
    <w:rsid w:val="00280AF7"/>
    <w:rsid w:val="00281B97"/>
    <w:rsid w:val="0028383B"/>
    <w:rsid w:val="002903D5"/>
    <w:rsid w:val="00290AAE"/>
    <w:rsid w:val="002956AD"/>
    <w:rsid w:val="00296A21"/>
    <w:rsid w:val="002A1432"/>
    <w:rsid w:val="002A4878"/>
    <w:rsid w:val="002A59C1"/>
    <w:rsid w:val="002A5D27"/>
    <w:rsid w:val="002A6E6D"/>
    <w:rsid w:val="002C380E"/>
    <w:rsid w:val="002C777A"/>
    <w:rsid w:val="002C7BA0"/>
    <w:rsid w:val="002D526A"/>
    <w:rsid w:val="002E5E95"/>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6145F"/>
    <w:rsid w:val="003617C5"/>
    <w:rsid w:val="003667D9"/>
    <w:rsid w:val="0037283F"/>
    <w:rsid w:val="00373553"/>
    <w:rsid w:val="00375B5D"/>
    <w:rsid w:val="00382BBA"/>
    <w:rsid w:val="00383BB3"/>
    <w:rsid w:val="003862A5"/>
    <w:rsid w:val="00390D50"/>
    <w:rsid w:val="00391853"/>
    <w:rsid w:val="00397C8D"/>
    <w:rsid w:val="003A3829"/>
    <w:rsid w:val="003A3FCC"/>
    <w:rsid w:val="003A7333"/>
    <w:rsid w:val="003B05F8"/>
    <w:rsid w:val="003B0F72"/>
    <w:rsid w:val="003B1094"/>
    <w:rsid w:val="003B3962"/>
    <w:rsid w:val="003B6D87"/>
    <w:rsid w:val="003B7BE5"/>
    <w:rsid w:val="003C0C15"/>
    <w:rsid w:val="003C2DDA"/>
    <w:rsid w:val="003C5846"/>
    <w:rsid w:val="003D5C79"/>
    <w:rsid w:val="003D6FB8"/>
    <w:rsid w:val="003E0686"/>
    <w:rsid w:val="003E5DEB"/>
    <w:rsid w:val="003F0ACE"/>
    <w:rsid w:val="004004CB"/>
    <w:rsid w:val="00401143"/>
    <w:rsid w:val="00402AFC"/>
    <w:rsid w:val="004032CB"/>
    <w:rsid w:val="004045E4"/>
    <w:rsid w:val="00405719"/>
    <w:rsid w:val="00405D71"/>
    <w:rsid w:val="00412512"/>
    <w:rsid w:val="004173E3"/>
    <w:rsid w:val="00421EF4"/>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40837"/>
    <w:rsid w:val="00542395"/>
    <w:rsid w:val="005458DA"/>
    <w:rsid w:val="005478BB"/>
    <w:rsid w:val="00547B0F"/>
    <w:rsid w:val="00556A5C"/>
    <w:rsid w:val="00562651"/>
    <w:rsid w:val="0056392B"/>
    <w:rsid w:val="00564098"/>
    <w:rsid w:val="0057123F"/>
    <w:rsid w:val="00576932"/>
    <w:rsid w:val="00580D99"/>
    <w:rsid w:val="005813A1"/>
    <w:rsid w:val="00585A9B"/>
    <w:rsid w:val="005921DE"/>
    <w:rsid w:val="00592D0A"/>
    <w:rsid w:val="005A1BD3"/>
    <w:rsid w:val="005A4C2E"/>
    <w:rsid w:val="005A53DA"/>
    <w:rsid w:val="005A7463"/>
    <w:rsid w:val="005B7D7E"/>
    <w:rsid w:val="005C2641"/>
    <w:rsid w:val="005C33D9"/>
    <w:rsid w:val="005D4A34"/>
    <w:rsid w:val="005D6072"/>
    <w:rsid w:val="005D71D4"/>
    <w:rsid w:val="005E6B75"/>
    <w:rsid w:val="005E7577"/>
    <w:rsid w:val="005F18AA"/>
    <w:rsid w:val="005F1C76"/>
    <w:rsid w:val="005F55FC"/>
    <w:rsid w:val="005F64A1"/>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766B"/>
    <w:rsid w:val="00680BA8"/>
    <w:rsid w:val="00683122"/>
    <w:rsid w:val="006877C5"/>
    <w:rsid w:val="006A152B"/>
    <w:rsid w:val="006A4831"/>
    <w:rsid w:val="006B05E1"/>
    <w:rsid w:val="006B2F9E"/>
    <w:rsid w:val="006B437D"/>
    <w:rsid w:val="006C1818"/>
    <w:rsid w:val="006D18FA"/>
    <w:rsid w:val="006D1E0B"/>
    <w:rsid w:val="006D3390"/>
    <w:rsid w:val="006E02C7"/>
    <w:rsid w:val="006E0FC1"/>
    <w:rsid w:val="006E341D"/>
    <w:rsid w:val="006E5534"/>
    <w:rsid w:val="006F0942"/>
    <w:rsid w:val="006F54FD"/>
    <w:rsid w:val="006F5D3D"/>
    <w:rsid w:val="006F77CC"/>
    <w:rsid w:val="006F7F73"/>
    <w:rsid w:val="00700FCD"/>
    <w:rsid w:val="007026AC"/>
    <w:rsid w:val="00702C42"/>
    <w:rsid w:val="00705341"/>
    <w:rsid w:val="00706F2B"/>
    <w:rsid w:val="007107A2"/>
    <w:rsid w:val="007118C0"/>
    <w:rsid w:val="00713F33"/>
    <w:rsid w:val="00715CF5"/>
    <w:rsid w:val="007170C2"/>
    <w:rsid w:val="00725579"/>
    <w:rsid w:val="007318F2"/>
    <w:rsid w:val="0073351E"/>
    <w:rsid w:val="0073432A"/>
    <w:rsid w:val="00735259"/>
    <w:rsid w:val="007412B3"/>
    <w:rsid w:val="00742DA2"/>
    <w:rsid w:val="00742E82"/>
    <w:rsid w:val="007447FE"/>
    <w:rsid w:val="00745D71"/>
    <w:rsid w:val="00745FB0"/>
    <w:rsid w:val="0075469E"/>
    <w:rsid w:val="00756DF1"/>
    <w:rsid w:val="00764D10"/>
    <w:rsid w:val="00766AEE"/>
    <w:rsid w:val="007676CA"/>
    <w:rsid w:val="00781106"/>
    <w:rsid w:val="007827E9"/>
    <w:rsid w:val="00783FBE"/>
    <w:rsid w:val="00784723"/>
    <w:rsid w:val="007939D0"/>
    <w:rsid w:val="007946E9"/>
    <w:rsid w:val="007A0857"/>
    <w:rsid w:val="007A386E"/>
    <w:rsid w:val="007A6B7F"/>
    <w:rsid w:val="007B2C0D"/>
    <w:rsid w:val="007C0768"/>
    <w:rsid w:val="007C32ED"/>
    <w:rsid w:val="007C6230"/>
    <w:rsid w:val="007D1AF2"/>
    <w:rsid w:val="007D2F12"/>
    <w:rsid w:val="007D3895"/>
    <w:rsid w:val="007D5845"/>
    <w:rsid w:val="007D66C0"/>
    <w:rsid w:val="007E0E58"/>
    <w:rsid w:val="007E4152"/>
    <w:rsid w:val="007E43B7"/>
    <w:rsid w:val="007F21B7"/>
    <w:rsid w:val="007F47EF"/>
    <w:rsid w:val="007F7276"/>
    <w:rsid w:val="008027E5"/>
    <w:rsid w:val="00805C33"/>
    <w:rsid w:val="008146A2"/>
    <w:rsid w:val="00815F94"/>
    <w:rsid w:val="008160AC"/>
    <w:rsid w:val="00820BEC"/>
    <w:rsid w:val="00822522"/>
    <w:rsid w:val="0082444E"/>
    <w:rsid w:val="0083595A"/>
    <w:rsid w:val="00835C5E"/>
    <w:rsid w:val="008442E3"/>
    <w:rsid w:val="00847687"/>
    <w:rsid w:val="00850744"/>
    <w:rsid w:val="0085097D"/>
    <w:rsid w:val="00851A15"/>
    <w:rsid w:val="00852C96"/>
    <w:rsid w:val="008531AE"/>
    <w:rsid w:val="0085567B"/>
    <w:rsid w:val="008601AD"/>
    <w:rsid w:val="00862A47"/>
    <w:rsid w:val="008655A5"/>
    <w:rsid w:val="00870251"/>
    <w:rsid w:val="008718E8"/>
    <w:rsid w:val="008721FB"/>
    <w:rsid w:val="008727ED"/>
    <w:rsid w:val="00873850"/>
    <w:rsid w:val="00874DF5"/>
    <w:rsid w:val="00882A6B"/>
    <w:rsid w:val="00883E49"/>
    <w:rsid w:val="00884325"/>
    <w:rsid w:val="008904A5"/>
    <w:rsid w:val="00892F1A"/>
    <w:rsid w:val="00895A37"/>
    <w:rsid w:val="00896A8F"/>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17CD5"/>
    <w:rsid w:val="00920922"/>
    <w:rsid w:val="00921CBC"/>
    <w:rsid w:val="009255C8"/>
    <w:rsid w:val="0092711F"/>
    <w:rsid w:val="00927648"/>
    <w:rsid w:val="00935092"/>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855E2"/>
    <w:rsid w:val="00990546"/>
    <w:rsid w:val="00992B29"/>
    <w:rsid w:val="00996272"/>
    <w:rsid w:val="00997496"/>
    <w:rsid w:val="00997FDA"/>
    <w:rsid w:val="009A1DD7"/>
    <w:rsid w:val="009A3CF5"/>
    <w:rsid w:val="009A472B"/>
    <w:rsid w:val="009A5E60"/>
    <w:rsid w:val="009B0059"/>
    <w:rsid w:val="009B42ED"/>
    <w:rsid w:val="009B4CF2"/>
    <w:rsid w:val="009B5088"/>
    <w:rsid w:val="009B70D3"/>
    <w:rsid w:val="009B736C"/>
    <w:rsid w:val="009C0A33"/>
    <w:rsid w:val="009C2EFB"/>
    <w:rsid w:val="009C52F8"/>
    <w:rsid w:val="009D28F4"/>
    <w:rsid w:val="009D4A75"/>
    <w:rsid w:val="009D7D60"/>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C03F0"/>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6DCC"/>
    <w:rsid w:val="00B47D30"/>
    <w:rsid w:val="00B54325"/>
    <w:rsid w:val="00B56A18"/>
    <w:rsid w:val="00B61CC9"/>
    <w:rsid w:val="00B62E85"/>
    <w:rsid w:val="00B63DD8"/>
    <w:rsid w:val="00B646AE"/>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4BAB"/>
    <w:rsid w:val="00BC6F50"/>
    <w:rsid w:val="00BC7B3A"/>
    <w:rsid w:val="00BD0580"/>
    <w:rsid w:val="00BD3456"/>
    <w:rsid w:val="00BE1362"/>
    <w:rsid w:val="00BE293D"/>
    <w:rsid w:val="00BF049F"/>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4FE"/>
    <w:rsid w:val="00C45BB5"/>
    <w:rsid w:val="00C47759"/>
    <w:rsid w:val="00C51BF5"/>
    <w:rsid w:val="00C56928"/>
    <w:rsid w:val="00C637A5"/>
    <w:rsid w:val="00C65B14"/>
    <w:rsid w:val="00C67C05"/>
    <w:rsid w:val="00C70723"/>
    <w:rsid w:val="00C738A0"/>
    <w:rsid w:val="00C744CB"/>
    <w:rsid w:val="00C75C64"/>
    <w:rsid w:val="00C76A82"/>
    <w:rsid w:val="00C839FA"/>
    <w:rsid w:val="00C9441F"/>
    <w:rsid w:val="00C956FD"/>
    <w:rsid w:val="00C963C7"/>
    <w:rsid w:val="00C977E8"/>
    <w:rsid w:val="00C97ED4"/>
    <w:rsid w:val="00CA153F"/>
    <w:rsid w:val="00CA1C38"/>
    <w:rsid w:val="00CA2FA7"/>
    <w:rsid w:val="00CA47D8"/>
    <w:rsid w:val="00CA554D"/>
    <w:rsid w:val="00CA6B6F"/>
    <w:rsid w:val="00CB6375"/>
    <w:rsid w:val="00CC42C0"/>
    <w:rsid w:val="00CE04CA"/>
    <w:rsid w:val="00CE4167"/>
    <w:rsid w:val="00CE685A"/>
    <w:rsid w:val="00CF36C7"/>
    <w:rsid w:val="00CF776E"/>
    <w:rsid w:val="00D0325E"/>
    <w:rsid w:val="00D11AC0"/>
    <w:rsid w:val="00D24FEF"/>
    <w:rsid w:val="00D258CB"/>
    <w:rsid w:val="00D26E49"/>
    <w:rsid w:val="00D35207"/>
    <w:rsid w:val="00D41710"/>
    <w:rsid w:val="00D43816"/>
    <w:rsid w:val="00D50125"/>
    <w:rsid w:val="00D516B8"/>
    <w:rsid w:val="00D54159"/>
    <w:rsid w:val="00D55BC0"/>
    <w:rsid w:val="00D562DA"/>
    <w:rsid w:val="00D57028"/>
    <w:rsid w:val="00D617B0"/>
    <w:rsid w:val="00D62C30"/>
    <w:rsid w:val="00D669B9"/>
    <w:rsid w:val="00D66F35"/>
    <w:rsid w:val="00D76F8C"/>
    <w:rsid w:val="00D8616A"/>
    <w:rsid w:val="00D90184"/>
    <w:rsid w:val="00DA271D"/>
    <w:rsid w:val="00DA414A"/>
    <w:rsid w:val="00DB73C3"/>
    <w:rsid w:val="00DC14F9"/>
    <w:rsid w:val="00DD1F96"/>
    <w:rsid w:val="00DD2E8C"/>
    <w:rsid w:val="00DD69EB"/>
    <w:rsid w:val="00DE01AD"/>
    <w:rsid w:val="00DE07BA"/>
    <w:rsid w:val="00DE1398"/>
    <w:rsid w:val="00DE3BDE"/>
    <w:rsid w:val="00DE51A3"/>
    <w:rsid w:val="00DE5E13"/>
    <w:rsid w:val="00DF356B"/>
    <w:rsid w:val="00DF664E"/>
    <w:rsid w:val="00E03912"/>
    <w:rsid w:val="00E05162"/>
    <w:rsid w:val="00E05A85"/>
    <w:rsid w:val="00E07190"/>
    <w:rsid w:val="00E11C0D"/>
    <w:rsid w:val="00E124D4"/>
    <w:rsid w:val="00E133E9"/>
    <w:rsid w:val="00E15849"/>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DF8"/>
    <w:rsid w:val="00EA003A"/>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475"/>
    <w:rsid w:val="00F36CFD"/>
    <w:rsid w:val="00F41225"/>
    <w:rsid w:val="00F470EC"/>
    <w:rsid w:val="00F50AF5"/>
    <w:rsid w:val="00F539DF"/>
    <w:rsid w:val="00F547F7"/>
    <w:rsid w:val="00F57341"/>
    <w:rsid w:val="00F61320"/>
    <w:rsid w:val="00F626CD"/>
    <w:rsid w:val="00F62780"/>
    <w:rsid w:val="00F6488C"/>
    <w:rsid w:val="00F66B3B"/>
    <w:rsid w:val="00F66FDE"/>
    <w:rsid w:val="00F70CCE"/>
    <w:rsid w:val="00F730B4"/>
    <w:rsid w:val="00F74DE9"/>
    <w:rsid w:val="00F80515"/>
    <w:rsid w:val="00F8076A"/>
    <w:rsid w:val="00F809CA"/>
    <w:rsid w:val="00F85D00"/>
    <w:rsid w:val="00F86220"/>
    <w:rsid w:val="00F915DA"/>
    <w:rsid w:val="00F952C8"/>
    <w:rsid w:val="00F95A45"/>
    <w:rsid w:val="00F96387"/>
    <w:rsid w:val="00FA0D64"/>
    <w:rsid w:val="00FA1037"/>
    <w:rsid w:val="00FA69AE"/>
    <w:rsid w:val="00FA7F06"/>
    <w:rsid w:val="00FB0DCF"/>
    <w:rsid w:val="00FB1788"/>
    <w:rsid w:val="00FB1DCC"/>
    <w:rsid w:val="00FB3611"/>
    <w:rsid w:val="00FB4645"/>
    <w:rsid w:val="00FB50B8"/>
    <w:rsid w:val="00FC0458"/>
    <w:rsid w:val="00FC0C82"/>
    <w:rsid w:val="00FC200A"/>
    <w:rsid w:val="00FC59D0"/>
    <w:rsid w:val="00FD23B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20(1)%20comments%20e-bursary%20system.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file:///E:\projects\E-BURSARY\Documentation\2.2%20IT%20PROJECT%20DOCUMENTATION%20cp3%20(1)%20comments%20e-bursary%20system.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cp3%20(1)%20comments%20e-bursary%20system.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A8985B37-FBB0-4313-8C59-51A385466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7484</Words>
  <Characters>42659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cp:revision>
  <cp:lastPrinted>2021-09-23T15:15:00Z</cp:lastPrinted>
  <dcterms:created xsi:type="dcterms:W3CDTF">2021-09-24T16:04:00Z</dcterms:created>
  <dcterms:modified xsi:type="dcterms:W3CDTF">2021-09-24T16:04:00Z</dcterms:modified>
</cp:coreProperties>
</file>