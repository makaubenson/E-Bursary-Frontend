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A9F1D" w14:textId="77777777" w:rsidR="004A0CB8" w:rsidRPr="00C45BB5" w:rsidRDefault="004A0CB8" w:rsidP="004A0CB8">
      <w:pPr>
        <w:ind w:left="3600"/>
        <w:rPr>
          <w:rFonts w:ascii="Times New Roman" w:hAnsi="Times New Roman" w:cs="Times New Roman"/>
        </w:rPr>
      </w:pPr>
      <w:r w:rsidRPr="00C45BB5">
        <w:rPr>
          <w:rFonts w:ascii="Times New Roman" w:hAnsi="Times New Roman" w:cs="Times New Roman"/>
          <w:noProof/>
          <w:sz w:val="30"/>
          <w:szCs w:val="30"/>
        </w:rPr>
        <w:drawing>
          <wp:inline distT="0" distB="0" distL="0" distR="0" wp14:anchorId="16DAB203" wp14:editId="5EEBDBE1">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14:paraId="47F6F2AD" w14:textId="77777777" w:rsidR="004A0CB8" w:rsidRPr="00C45BB5" w:rsidRDefault="004A0CB8" w:rsidP="004A0CB8">
      <w:pPr>
        <w:jc w:val="center"/>
        <w:rPr>
          <w:rFonts w:ascii="Times New Roman" w:hAnsi="Times New Roman" w:cs="Times New Roman"/>
          <w:b/>
          <w:sz w:val="32"/>
          <w:szCs w:val="32"/>
        </w:rPr>
      </w:pPr>
      <w:r w:rsidRPr="00C45BB5">
        <w:rPr>
          <w:rFonts w:ascii="Times New Roman" w:hAnsi="Times New Roman" w:cs="Times New Roman"/>
          <w:b/>
          <w:sz w:val="32"/>
          <w:szCs w:val="32"/>
        </w:rPr>
        <w:t>MASENO UNIVERSITY</w:t>
      </w:r>
    </w:p>
    <w:p w14:paraId="67C8BA33" w14:textId="77777777" w:rsidR="004A0CB8" w:rsidRPr="00C45BB5" w:rsidRDefault="004A0CB8" w:rsidP="004A0CB8">
      <w:pPr>
        <w:jc w:val="center"/>
        <w:rPr>
          <w:rFonts w:ascii="Times New Roman" w:hAnsi="Times New Roman" w:cs="Times New Roman"/>
          <w:b/>
          <w:sz w:val="30"/>
          <w:szCs w:val="30"/>
        </w:rPr>
      </w:pPr>
      <w:r w:rsidRPr="00C45BB5">
        <w:rPr>
          <w:rFonts w:ascii="Times New Roman" w:hAnsi="Times New Roman" w:cs="Times New Roman"/>
          <w:b/>
          <w:sz w:val="30"/>
          <w:szCs w:val="30"/>
        </w:rPr>
        <w:t>SCHOOL OF COMPUTING AND INFORMATICS</w:t>
      </w:r>
    </w:p>
    <w:p w14:paraId="1A9C3130" w14:textId="77777777" w:rsidR="004A0CB8" w:rsidRPr="00C45BB5" w:rsidRDefault="004A0CB8" w:rsidP="004A0CB8">
      <w:pPr>
        <w:pStyle w:val="TOCHeading"/>
        <w:spacing w:before="0" w:line="360" w:lineRule="auto"/>
        <w:rPr>
          <w:sz w:val="30"/>
          <w:szCs w:val="30"/>
        </w:rPr>
      </w:pPr>
      <w:r w:rsidRPr="00C45BB5">
        <w:rPr>
          <w:sz w:val="30"/>
          <w:szCs w:val="30"/>
        </w:rPr>
        <w:t>DEPARTMENT OF INFORMATION TECHNOLOGY</w:t>
      </w:r>
    </w:p>
    <w:p w14:paraId="7517BF2C" w14:textId="77777777" w:rsidR="004A0CB8" w:rsidRDefault="004A0CB8" w:rsidP="004A0CB8">
      <w:pPr>
        <w:pStyle w:val="Heading1"/>
        <w:jc w:val="center"/>
        <w:rPr>
          <w:ins w:id="0" w:author="Chamwama" w:date="2021-09-23T21:13:00Z"/>
          <w:rFonts w:ascii="Times New Roman" w:hAnsi="Times New Roman" w:cs="Times New Roman"/>
          <w:b/>
          <w:color w:val="auto"/>
          <w:sz w:val="28"/>
          <w:szCs w:val="28"/>
        </w:rPr>
      </w:pPr>
      <w:bookmarkStart w:id="1" w:name="_Toc81039337"/>
      <w:bookmarkStart w:id="2" w:name="_Toc83305007"/>
      <w:r w:rsidRPr="00C45BB5">
        <w:rPr>
          <w:rFonts w:ascii="Times New Roman" w:hAnsi="Times New Roman" w:cs="Times New Roman"/>
          <w:b/>
          <w:color w:val="auto"/>
          <w:sz w:val="28"/>
          <w:szCs w:val="28"/>
        </w:rPr>
        <w:t>THE E-BURSARY SYSTEM</w:t>
      </w:r>
      <w:bookmarkEnd w:id="1"/>
      <w:bookmarkEnd w:id="2"/>
    </w:p>
    <w:p w14:paraId="2B0DF8CA" w14:textId="77777777" w:rsidR="00276C1C" w:rsidRPr="00276C1C" w:rsidRDefault="00276C1C" w:rsidP="00276C1C">
      <w:pPr>
        <w:jc w:val="center"/>
        <w:rPr>
          <w:rPrChange w:id="3" w:author="Chamwama" w:date="2021-09-23T21:13:00Z">
            <w:rPr>
              <w:rFonts w:ascii="Times New Roman" w:hAnsi="Times New Roman" w:cs="Times New Roman"/>
              <w:b/>
              <w:color w:val="auto"/>
              <w:sz w:val="28"/>
              <w:szCs w:val="28"/>
            </w:rPr>
          </w:rPrChange>
        </w:rPr>
        <w:pPrChange w:id="4" w:author="Chamwama" w:date="2021-09-23T21:14:00Z">
          <w:pPr>
            <w:pStyle w:val="Heading1"/>
            <w:jc w:val="center"/>
          </w:pPr>
        </w:pPrChange>
      </w:pPr>
      <w:ins w:id="5" w:author="Chamwama" w:date="2021-09-23T21:13:00Z">
        <w:r>
          <w:t xml:space="preserve">UNIT CODE: </w:t>
        </w:r>
      </w:ins>
      <w:ins w:id="6" w:author="Chamwama" w:date="2021-09-23T21:14:00Z">
        <w:r>
          <w:t>U</w:t>
        </w:r>
      </w:ins>
      <w:ins w:id="7" w:author="Chamwama" w:date="2021-09-23T21:13:00Z">
        <w:r>
          <w:t>NIT DESCRIPTION</w:t>
        </w:r>
      </w:ins>
    </w:p>
    <w:p w14:paraId="520E3652" w14:textId="77777777" w:rsidR="004A0CB8" w:rsidRPr="00C45BB5" w:rsidRDefault="004A0CB8" w:rsidP="004A0CB8">
      <w:pPr>
        <w:rPr>
          <w:rFonts w:ascii="Times New Roman" w:hAnsi="Times New Roman" w:cs="Times New Roman"/>
        </w:rPr>
      </w:pPr>
    </w:p>
    <w:p w14:paraId="0646D8EF" w14:textId="77777777" w:rsidR="004A0CB8" w:rsidRPr="00C45BB5" w:rsidRDefault="004A0CB8" w:rsidP="004A0CB8">
      <w:pPr>
        <w:spacing w:after="0"/>
        <w:jc w:val="center"/>
        <w:rPr>
          <w:rFonts w:ascii="Times New Roman" w:hAnsi="Times New Roman" w:cs="Times New Roman"/>
          <w:b/>
          <w:sz w:val="24"/>
          <w:szCs w:val="24"/>
        </w:rPr>
      </w:pPr>
      <w:commentRangeStart w:id="8"/>
      <w:r w:rsidRPr="00C45BB5">
        <w:rPr>
          <w:rFonts w:ascii="Times New Roman" w:hAnsi="Times New Roman" w:cs="Times New Roman"/>
          <w:b/>
          <w:sz w:val="24"/>
          <w:szCs w:val="24"/>
        </w:rPr>
        <w:t>KATUMO, BENSON MAKAU</w:t>
      </w:r>
    </w:p>
    <w:p w14:paraId="66FD06F0" w14:textId="77777777"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CIT/00046/019</w:t>
      </w:r>
    </w:p>
    <w:p w14:paraId="14001549" w14:textId="77777777" w:rsidR="004A0CB8" w:rsidRPr="00C45BB5" w:rsidRDefault="004A0CB8" w:rsidP="004A0CB8">
      <w:pPr>
        <w:spacing w:after="0"/>
        <w:jc w:val="center"/>
        <w:rPr>
          <w:rFonts w:ascii="Times New Roman" w:hAnsi="Times New Roman" w:cs="Times New Roman"/>
          <w:b/>
          <w:sz w:val="24"/>
          <w:szCs w:val="24"/>
        </w:rPr>
      </w:pPr>
    </w:p>
    <w:p w14:paraId="623D3ACE" w14:textId="77777777"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ODONGO BRIAN</w:t>
      </w:r>
    </w:p>
    <w:p w14:paraId="6205CDE5" w14:textId="77777777"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CIT/00192/019</w:t>
      </w:r>
    </w:p>
    <w:p w14:paraId="13B8BAF6" w14:textId="77777777" w:rsidR="004A0CB8" w:rsidRPr="00C45BB5" w:rsidRDefault="004A0CB8" w:rsidP="004A0CB8">
      <w:pPr>
        <w:spacing w:after="0"/>
        <w:jc w:val="center"/>
        <w:rPr>
          <w:rFonts w:ascii="Times New Roman" w:hAnsi="Times New Roman" w:cs="Times New Roman"/>
          <w:b/>
          <w:sz w:val="24"/>
          <w:szCs w:val="24"/>
        </w:rPr>
      </w:pPr>
    </w:p>
    <w:p w14:paraId="30E93101" w14:textId="77777777"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MUCHIRI VICTOR</w:t>
      </w:r>
    </w:p>
    <w:p w14:paraId="7D09D1B2" w14:textId="77777777"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CIT/00002/019</w:t>
      </w:r>
    </w:p>
    <w:p w14:paraId="7CBE8DCD" w14:textId="77777777" w:rsidR="004A0CB8" w:rsidRPr="00C45BB5" w:rsidRDefault="004A0CB8" w:rsidP="004A0CB8">
      <w:pPr>
        <w:spacing w:after="0"/>
        <w:jc w:val="center"/>
        <w:rPr>
          <w:rFonts w:ascii="Times New Roman" w:hAnsi="Times New Roman" w:cs="Times New Roman"/>
          <w:b/>
          <w:sz w:val="24"/>
          <w:szCs w:val="24"/>
        </w:rPr>
      </w:pPr>
    </w:p>
    <w:p w14:paraId="3552E04B" w14:textId="77777777"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GAKONYO STEPHEN</w:t>
      </w:r>
    </w:p>
    <w:p w14:paraId="47736999" w14:textId="77777777"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CIT/00144/019</w:t>
      </w:r>
    </w:p>
    <w:p w14:paraId="31A6EFF2" w14:textId="77777777" w:rsidR="004A0CB8" w:rsidRPr="00C45BB5" w:rsidRDefault="004A0CB8" w:rsidP="004A0CB8">
      <w:pPr>
        <w:spacing w:after="0"/>
        <w:jc w:val="center"/>
        <w:rPr>
          <w:rFonts w:ascii="Times New Roman" w:hAnsi="Times New Roman" w:cs="Times New Roman"/>
          <w:b/>
          <w:sz w:val="24"/>
          <w:szCs w:val="24"/>
        </w:rPr>
      </w:pPr>
    </w:p>
    <w:p w14:paraId="6C4FD6D3" w14:textId="77777777"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MUKETHA EVLYN</w:t>
      </w:r>
    </w:p>
    <w:p w14:paraId="4DF15A88" w14:textId="77777777"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CIT/00274/019</w:t>
      </w:r>
      <w:commentRangeEnd w:id="8"/>
      <w:r w:rsidR="00276C1C">
        <w:rPr>
          <w:rStyle w:val="CommentReference"/>
        </w:rPr>
        <w:commentReference w:id="8"/>
      </w:r>
    </w:p>
    <w:p w14:paraId="3F2AF33D" w14:textId="77777777" w:rsidR="004A0CB8" w:rsidRPr="00C45BB5" w:rsidRDefault="004A0CB8" w:rsidP="004A0CB8">
      <w:pPr>
        <w:spacing w:after="0"/>
        <w:jc w:val="center"/>
        <w:rPr>
          <w:rFonts w:ascii="Times New Roman" w:hAnsi="Times New Roman" w:cs="Times New Roman"/>
          <w:b/>
          <w:sz w:val="24"/>
          <w:szCs w:val="24"/>
        </w:rPr>
      </w:pPr>
    </w:p>
    <w:p w14:paraId="6DC25136" w14:textId="77777777" w:rsidR="004A0CB8" w:rsidRPr="00C45BB5" w:rsidRDefault="004A0CB8" w:rsidP="004A0CB8">
      <w:pPr>
        <w:jc w:val="center"/>
        <w:rPr>
          <w:rFonts w:ascii="Times New Roman" w:hAnsi="Times New Roman" w:cs="Times New Roman"/>
          <w:b/>
          <w:sz w:val="20"/>
          <w:szCs w:val="20"/>
        </w:rPr>
      </w:pPr>
      <w:r w:rsidRPr="00C45BB5">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14:paraId="52B26D97" w14:textId="77777777" w:rsidR="004A0CB8" w:rsidRPr="00C45BB5" w:rsidRDefault="004A0CB8" w:rsidP="004A0CB8">
      <w:pPr>
        <w:jc w:val="center"/>
        <w:rPr>
          <w:rFonts w:ascii="Times New Roman" w:hAnsi="Times New Roman" w:cs="Times New Roman"/>
          <w:b/>
          <w:sz w:val="20"/>
          <w:szCs w:val="20"/>
        </w:rPr>
      </w:pPr>
    </w:p>
    <w:p w14:paraId="22232621" w14:textId="77777777" w:rsidR="004A0CB8" w:rsidRPr="00C45BB5" w:rsidRDefault="004A0CB8" w:rsidP="004A0CB8">
      <w:pPr>
        <w:jc w:val="center"/>
        <w:rPr>
          <w:rFonts w:ascii="Times New Roman" w:hAnsi="Times New Roman" w:cs="Times New Roman"/>
          <w:b/>
          <w:sz w:val="20"/>
          <w:szCs w:val="20"/>
        </w:rPr>
      </w:pPr>
      <w:r w:rsidRPr="00C45BB5">
        <w:rPr>
          <w:rFonts w:ascii="Times New Roman" w:hAnsi="Times New Roman" w:cs="Times New Roman"/>
          <w:b/>
          <w:sz w:val="20"/>
          <w:szCs w:val="20"/>
        </w:rPr>
        <w:t>MASENO UNIVERSITY</w:t>
      </w:r>
    </w:p>
    <w:p w14:paraId="397A8586" w14:textId="77777777" w:rsidR="004A0CB8" w:rsidRPr="00C45BB5" w:rsidRDefault="004A0CB8" w:rsidP="004A0CB8">
      <w:pPr>
        <w:jc w:val="center"/>
        <w:rPr>
          <w:rFonts w:ascii="Times New Roman" w:hAnsi="Times New Roman" w:cs="Times New Roman"/>
          <w:b/>
          <w:sz w:val="20"/>
          <w:szCs w:val="20"/>
        </w:rPr>
      </w:pPr>
      <w:r w:rsidRPr="00C45BB5">
        <w:rPr>
          <w:rFonts w:ascii="Times New Roman" w:hAnsi="Times New Roman" w:cs="Times New Roman"/>
          <w:b/>
          <w:sz w:val="20"/>
          <w:szCs w:val="20"/>
        </w:rPr>
        <w:t>P.O. BOX PRIVATE BAG</w:t>
      </w:r>
    </w:p>
    <w:p w14:paraId="2C612EBC" w14:textId="77777777" w:rsidR="004A0CB8" w:rsidRPr="00C45BB5" w:rsidRDefault="004A0CB8" w:rsidP="004A0CB8">
      <w:pPr>
        <w:jc w:val="center"/>
        <w:rPr>
          <w:rFonts w:ascii="Times New Roman" w:hAnsi="Times New Roman" w:cs="Times New Roman"/>
          <w:b/>
          <w:sz w:val="20"/>
          <w:szCs w:val="20"/>
        </w:rPr>
      </w:pPr>
      <w:r w:rsidRPr="00C45BB5">
        <w:rPr>
          <w:rFonts w:ascii="Times New Roman" w:hAnsi="Times New Roman" w:cs="Times New Roman"/>
          <w:b/>
          <w:sz w:val="20"/>
          <w:szCs w:val="20"/>
        </w:rPr>
        <w:t>MASENO, KENYA</w:t>
      </w:r>
    </w:p>
    <w:p w14:paraId="274ABFF6" w14:textId="77777777" w:rsidR="004A0CB8" w:rsidRPr="00C45BB5" w:rsidRDefault="004A0CB8" w:rsidP="004A0CB8">
      <w:pPr>
        <w:jc w:val="center"/>
        <w:rPr>
          <w:rStyle w:val="Heading1Char"/>
          <w:rFonts w:ascii="Times New Roman" w:eastAsia="Calibri" w:hAnsi="Times New Roman" w:cs="Times New Roman"/>
          <w:b/>
          <w:color w:val="auto"/>
        </w:rPr>
      </w:pPr>
      <w:bookmarkStart w:id="9" w:name="_Toc322699680"/>
      <w:bookmarkStart w:id="10" w:name="_Toc432332909"/>
      <w:bookmarkStart w:id="11" w:name="_Toc79707223"/>
      <w:bookmarkStart w:id="12" w:name="_Toc81039338"/>
      <w:r w:rsidRPr="00C45BB5">
        <w:rPr>
          <w:rFonts w:ascii="Times New Roman" w:hAnsi="Times New Roman" w:cs="Times New Roman"/>
          <w:b/>
          <w:sz w:val="20"/>
          <w:szCs w:val="20"/>
        </w:rPr>
        <w:t>OCTOBER, 2022</w:t>
      </w:r>
      <w:r w:rsidRPr="00C45BB5">
        <w:rPr>
          <w:rStyle w:val="Heading1Char"/>
          <w:rFonts w:ascii="Times New Roman" w:eastAsia="Calibri" w:hAnsi="Times New Roman" w:cs="Times New Roman"/>
          <w:b/>
          <w:color w:val="auto"/>
        </w:rPr>
        <w:br w:type="page"/>
      </w:r>
    </w:p>
    <w:p w14:paraId="79B2F5CA" w14:textId="77777777" w:rsidR="004A0CB8" w:rsidRPr="00C45BB5" w:rsidRDefault="004A0CB8" w:rsidP="004A0CB8">
      <w:pPr>
        <w:pStyle w:val="Heading1"/>
        <w:rPr>
          <w:rFonts w:ascii="Times New Roman" w:eastAsia="Calibri" w:hAnsi="Times New Roman" w:cs="Times New Roman"/>
          <w:b/>
          <w:color w:val="auto"/>
        </w:rPr>
      </w:pPr>
      <w:bookmarkStart w:id="13" w:name="_Toc83305008"/>
      <w:r w:rsidRPr="00C45BB5">
        <w:rPr>
          <w:rStyle w:val="Heading1Char"/>
          <w:rFonts w:ascii="Times New Roman" w:eastAsia="Calibri" w:hAnsi="Times New Roman" w:cs="Times New Roman"/>
          <w:b/>
          <w:color w:val="auto"/>
        </w:rPr>
        <w:lastRenderedPageBreak/>
        <w:t>DECLARATION</w:t>
      </w:r>
      <w:bookmarkEnd w:id="9"/>
      <w:bookmarkEnd w:id="10"/>
      <w:bookmarkEnd w:id="11"/>
      <w:bookmarkEnd w:id="12"/>
      <w:bookmarkEnd w:id="13"/>
    </w:p>
    <w:p w14:paraId="618C33C7" w14:textId="77777777" w:rsidR="004A0CB8" w:rsidRPr="00C45BB5" w:rsidRDefault="004A0CB8" w:rsidP="004A0CB8">
      <w:pPr>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14:paraId="5AAB3AA0" w14:textId="77777777" w:rsidR="004A0CB8" w:rsidRPr="00C45BB5" w:rsidRDefault="004A0CB8" w:rsidP="004A0CB8">
      <w:pPr>
        <w:tabs>
          <w:tab w:val="left" w:pos="2310"/>
        </w:tabs>
        <w:rPr>
          <w:rFonts w:ascii="Times New Roman" w:hAnsi="Times New Roman" w:cs="Times New Roman"/>
          <w:sz w:val="24"/>
          <w:szCs w:val="24"/>
        </w:rPr>
      </w:pPr>
    </w:p>
    <w:p w14:paraId="75F4E416" w14:textId="77777777" w:rsidR="004A0CB8" w:rsidRPr="00C45BB5" w:rsidRDefault="004A0CB8" w:rsidP="004A0CB8">
      <w:pPr>
        <w:spacing w:after="40" w:line="240" w:lineRule="auto"/>
        <w:jc w:val="both"/>
        <w:rPr>
          <w:rFonts w:ascii="Times New Roman" w:eastAsia="Calibri" w:hAnsi="Times New Roman" w:cs="Times New Roman"/>
          <w:sz w:val="24"/>
          <w:szCs w:val="24"/>
          <w:lang w:val="en-AU" w:eastAsia="en-AU"/>
        </w:rPr>
      </w:pPr>
      <w:commentRangeStart w:id="14"/>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w:t>
      </w:r>
    </w:p>
    <w:p w14:paraId="4EDF29A3" w14:textId="77777777"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Katumo, Benson Makau</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t>Date</w:t>
      </w:r>
    </w:p>
    <w:p w14:paraId="624D1F9D" w14:textId="77777777"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Admission No. CIT/00046/019</w:t>
      </w:r>
    </w:p>
    <w:p w14:paraId="43C2BC3A" w14:textId="77777777" w:rsidR="004A0CB8" w:rsidRPr="00C45BB5" w:rsidRDefault="004A0CB8" w:rsidP="004A0CB8">
      <w:pPr>
        <w:jc w:val="both"/>
        <w:rPr>
          <w:rFonts w:ascii="Times New Roman" w:eastAsia="Calibri" w:hAnsi="Times New Roman" w:cs="Times New Roman"/>
          <w:sz w:val="24"/>
          <w:szCs w:val="24"/>
          <w:lang w:val="en-AU" w:eastAsia="en-AU"/>
        </w:rPr>
      </w:pPr>
    </w:p>
    <w:p w14:paraId="20BBD005" w14:textId="77777777" w:rsidR="004A0CB8" w:rsidRPr="00C45BB5" w:rsidRDefault="004A0CB8" w:rsidP="004A0CB8">
      <w:pPr>
        <w:spacing w:after="40" w:line="240" w:lineRule="auto"/>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w:t>
      </w:r>
    </w:p>
    <w:p w14:paraId="60280636" w14:textId="77777777"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Odongo Brian</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t>Date</w:t>
      </w:r>
    </w:p>
    <w:p w14:paraId="7A8340DF" w14:textId="77777777" w:rsidR="004A0CB8" w:rsidRPr="00C45BB5" w:rsidRDefault="004A0CB8" w:rsidP="004A0CB8">
      <w:pPr>
        <w:spacing w:after="0"/>
        <w:rPr>
          <w:rFonts w:ascii="Times New Roman" w:hAnsi="Times New Roman" w:cs="Times New Roman"/>
          <w:b/>
          <w:sz w:val="28"/>
          <w:szCs w:val="28"/>
        </w:rPr>
      </w:pPr>
      <w:r w:rsidRPr="00C45BB5">
        <w:rPr>
          <w:rFonts w:ascii="Times New Roman" w:eastAsia="Calibri" w:hAnsi="Times New Roman" w:cs="Times New Roman"/>
          <w:b/>
          <w:sz w:val="24"/>
          <w:szCs w:val="24"/>
          <w:lang w:val="en-AU" w:eastAsia="en-AU"/>
        </w:rPr>
        <w:t>Admission No.</w:t>
      </w:r>
      <w:r w:rsidRPr="00C45BB5">
        <w:rPr>
          <w:rFonts w:ascii="Times New Roman" w:hAnsi="Times New Roman" w:cs="Times New Roman"/>
          <w:b/>
          <w:sz w:val="28"/>
          <w:szCs w:val="28"/>
        </w:rPr>
        <w:t xml:space="preserve"> </w:t>
      </w:r>
      <w:r w:rsidRPr="00C45BB5">
        <w:rPr>
          <w:rFonts w:ascii="Times New Roman" w:hAnsi="Times New Roman" w:cs="Times New Roman"/>
          <w:b/>
          <w:sz w:val="24"/>
          <w:szCs w:val="24"/>
        </w:rPr>
        <w:t>CIT/00192/019</w:t>
      </w:r>
    </w:p>
    <w:p w14:paraId="185CA380" w14:textId="77777777" w:rsidR="004A0CB8" w:rsidRPr="00C45BB5" w:rsidRDefault="004A0CB8" w:rsidP="004A0CB8">
      <w:pPr>
        <w:jc w:val="both"/>
        <w:rPr>
          <w:rFonts w:ascii="Times New Roman" w:eastAsia="Calibri" w:hAnsi="Times New Roman" w:cs="Times New Roman"/>
          <w:sz w:val="24"/>
          <w:szCs w:val="24"/>
          <w:lang w:val="en-AU" w:eastAsia="en-AU"/>
        </w:rPr>
      </w:pPr>
    </w:p>
    <w:p w14:paraId="34F91BF9" w14:textId="77777777" w:rsidR="004A0CB8" w:rsidRPr="00C45BB5" w:rsidRDefault="004A0CB8" w:rsidP="004A0CB8">
      <w:pPr>
        <w:spacing w:after="40" w:line="240" w:lineRule="auto"/>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w:t>
      </w:r>
    </w:p>
    <w:p w14:paraId="53B2FB51" w14:textId="77777777"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Gakonyo Stephen</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t>Date</w:t>
      </w:r>
    </w:p>
    <w:p w14:paraId="146046CB" w14:textId="77777777"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Admission No. CIT/00144/019</w:t>
      </w:r>
    </w:p>
    <w:p w14:paraId="4C889098" w14:textId="77777777" w:rsidR="004A0CB8" w:rsidRPr="00C45BB5" w:rsidRDefault="004A0CB8" w:rsidP="004A0CB8">
      <w:pPr>
        <w:jc w:val="both"/>
        <w:rPr>
          <w:rFonts w:ascii="Times New Roman" w:eastAsia="Calibri" w:hAnsi="Times New Roman" w:cs="Times New Roman"/>
          <w:sz w:val="24"/>
          <w:szCs w:val="24"/>
          <w:lang w:val="en-AU" w:eastAsia="en-AU"/>
        </w:rPr>
      </w:pPr>
    </w:p>
    <w:p w14:paraId="2E1FEF90" w14:textId="77777777" w:rsidR="004A0CB8" w:rsidRPr="00C45BB5" w:rsidRDefault="004A0CB8" w:rsidP="004A0CB8">
      <w:pPr>
        <w:spacing w:after="40" w:line="240" w:lineRule="auto"/>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w:t>
      </w:r>
    </w:p>
    <w:p w14:paraId="1A3620B6" w14:textId="77777777" w:rsidR="004A0CB8" w:rsidRPr="00C45BB5" w:rsidRDefault="004A0CB8" w:rsidP="004A0CB8">
      <w:pPr>
        <w:spacing w:after="0"/>
        <w:rPr>
          <w:rFonts w:ascii="Times New Roman" w:hAnsi="Times New Roman" w:cs="Times New Roman"/>
          <w:b/>
          <w:sz w:val="28"/>
          <w:szCs w:val="28"/>
        </w:rPr>
      </w:pPr>
      <w:r w:rsidRPr="00C45BB5">
        <w:rPr>
          <w:rFonts w:ascii="Times New Roman" w:hAnsi="Times New Roman" w:cs="Times New Roman"/>
          <w:b/>
          <w:sz w:val="28"/>
          <w:szCs w:val="28"/>
        </w:rPr>
        <w:t>Muchiri Victor</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t>Date</w:t>
      </w:r>
    </w:p>
    <w:p w14:paraId="29919ED7" w14:textId="77777777"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Admission No. CIT/00002/019</w:t>
      </w:r>
    </w:p>
    <w:p w14:paraId="528764D6" w14:textId="77777777" w:rsidR="004A0CB8" w:rsidRPr="00C45BB5" w:rsidRDefault="004A0CB8" w:rsidP="004A0CB8">
      <w:pPr>
        <w:jc w:val="both"/>
        <w:rPr>
          <w:rFonts w:ascii="Times New Roman" w:eastAsia="Calibri" w:hAnsi="Times New Roman" w:cs="Times New Roman"/>
          <w:sz w:val="24"/>
          <w:szCs w:val="24"/>
          <w:lang w:val="en-AU" w:eastAsia="en-AU"/>
        </w:rPr>
      </w:pPr>
    </w:p>
    <w:p w14:paraId="2F345191" w14:textId="77777777" w:rsidR="004A0CB8" w:rsidRPr="00C45BB5" w:rsidRDefault="004A0CB8" w:rsidP="004A0CB8">
      <w:pPr>
        <w:spacing w:after="40" w:line="240" w:lineRule="auto"/>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w:t>
      </w:r>
    </w:p>
    <w:p w14:paraId="0529E9C4" w14:textId="77777777" w:rsidR="004A0CB8" w:rsidRPr="00C45BB5" w:rsidRDefault="004A0CB8" w:rsidP="004A0CB8">
      <w:pPr>
        <w:spacing w:after="0"/>
        <w:rPr>
          <w:rFonts w:ascii="Times New Roman" w:hAnsi="Times New Roman" w:cs="Times New Roman"/>
          <w:b/>
          <w:sz w:val="28"/>
          <w:szCs w:val="28"/>
        </w:rPr>
      </w:pPr>
      <w:r w:rsidRPr="00C45BB5">
        <w:rPr>
          <w:rFonts w:ascii="Times New Roman" w:hAnsi="Times New Roman" w:cs="Times New Roman"/>
          <w:b/>
          <w:sz w:val="28"/>
          <w:szCs w:val="28"/>
        </w:rPr>
        <w:t>Muketha Evlyn</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commentRangeEnd w:id="14"/>
      <w:r w:rsidR="00276C1C">
        <w:rPr>
          <w:rStyle w:val="CommentReference"/>
        </w:rPr>
        <w:commentReference w:id="14"/>
      </w:r>
      <w:r w:rsidRPr="00C45BB5">
        <w:rPr>
          <w:rFonts w:ascii="Times New Roman" w:eastAsia="Calibri" w:hAnsi="Times New Roman" w:cs="Times New Roman"/>
          <w:b/>
          <w:sz w:val="24"/>
          <w:szCs w:val="24"/>
          <w:lang w:val="en-AU" w:eastAsia="en-AU"/>
        </w:rPr>
        <w:t>Date</w:t>
      </w:r>
    </w:p>
    <w:p w14:paraId="33F9BF9F" w14:textId="77777777"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Admission No. CIT/00274/019</w:t>
      </w:r>
    </w:p>
    <w:p w14:paraId="0F39122D" w14:textId="77777777" w:rsidR="004A0CB8" w:rsidRPr="00C45BB5" w:rsidRDefault="004A0CB8" w:rsidP="004A0CB8">
      <w:pPr>
        <w:spacing w:after="40" w:line="240" w:lineRule="auto"/>
        <w:jc w:val="both"/>
        <w:rPr>
          <w:rFonts w:ascii="Times New Roman" w:hAnsi="Times New Roman" w:cs="Times New Roman"/>
          <w:sz w:val="24"/>
          <w:szCs w:val="24"/>
        </w:rPr>
      </w:pPr>
    </w:p>
    <w:p w14:paraId="1B7B12E7" w14:textId="77777777" w:rsidR="004A0CB8" w:rsidRPr="00C45BB5" w:rsidRDefault="004A0CB8" w:rsidP="004A0CB8">
      <w:pPr>
        <w:rPr>
          <w:rFonts w:ascii="Times New Roman" w:hAnsi="Times New Roman" w:cs="Times New Roman"/>
          <w:sz w:val="24"/>
          <w:szCs w:val="24"/>
        </w:rPr>
      </w:pPr>
    </w:p>
    <w:p w14:paraId="5B90F77E" w14:textId="77777777" w:rsidR="004A0CB8" w:rsidRPr="00C45BB5" w:rsidRDefault="004A0CB8" w:rsidP="004A0CB8">
      <w:pPr>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This project proposal has been submitted for examination with my approval as the university supervisor.</w:t>
      </w:r>
    </w:p>
    <w:p w14:paraId="637372DD" w14:textId="77777777" w:rsidR="004A0CB8" w:rsidRPr="00C45BB5" w:rsidRDefault="004A0CB8" w:rsidP="004A0CB8">
      <w:pPr>
        <w:jc w:val="both"/>
        <w:rPr>
          <w:rFonts w:ascii="Times New Roman" w:hAnsi="Times New Roman" w:cs="Times New Roman"/>
          <w:sz w:val="24"/>
          <w:szCs w:val="24"/>
        </w:rPr>
      </w:pPr>
    </w:p>
    <w:p w14:paraId="5F0A7D2C" w14:textId="77777777" w:rsidR="004A0CB8" w:rsidRPr="00C45BB5" w:rsidRDefault="004A0CB8" w:rsidP="004A0CB8">
      <w:pPr>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 xml:space="preserve">   ------------------------------------</w:t>
      </w:r>
    </w:p>
    <w:p w14:paraId="3070E89D" w14:textId="77777777" w:rsidR="004A0CB8" w:rsidRPr="00C45BB5" w:rsidRDefault="004A0CB8" w:rsidP="004A0CB8">
      <w:pPr>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James Chamwama</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t>Date</w:t>
      </w:r>
    </w:p>
    <w:p w14:paraId="76988A86" w14:textId="77777777" w:rsidR="004A0CB8" w:rsidRPr="00C45BB5" w:rsidRDefault="004A0CB8" w:rsidP="004A0CB8">
      <w:pPr>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Instructor</w:t>
      </w:r>
    </w:p>
    <w:p w14:paraId="55073F6C" w14:textId="77777777" w:rsidR="004A0CB8" w:rsidRPr="00C45BB5" w:rsidRDefault="004A0CB8" w:rsidP="004A0CB8">
      <w:pPr>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Maseno University</w:t>
      </w:r>
    </w:p>
    <w:p w14:paraId="1218FF1C" w14:textId="77777777" w:rsidR="004A0CB8" w:rsidRPr="00C45BB5" w:rsidRDefault="004A0CB8" w:rsidP="004A0CB8">
      <w:pPr>
        <w:pStyle w:val="Heading1"/>
        <w:spacing w:line="360" w:lineRule="auto"/>
        <w:jc w:val="center"/>
        <w:rPr>
          <w:rStyle w:val="Heading1Char"/>
          <w:rFonts w:ascii="Times New Roman" w:eastAsia="Calibri" w:hAnsi="Times New Roman" w:cs="Times New Roman"/>
          <w:b/>
          <w:color w:val="auto"/>
        </w:rPr>
      </w:pPr>
      <w:bookmarkStart w:id="15" w:name="_Toc322699681"/>
      <w:bookmarkStart w:id="16" w:name="_Toc432332910"/>
      <w:bookmarkStart w:id="17" w:name="_Toc79707224"/>
      <w:bookmarkStart w:id="18" w:name="_Toc81039339"/>
      <w:bookmarkStart w:id="19" w:name="_Toc83305009"/>
      <w:r w:rsidRPr="00C45BB5">
        <w:rPr>
          <w:rStyle w:val="Heading1Char"/>
          <w:rFonts w:ascii="Times New Roman" w:eastAsia="Calibri" w:hAnsi="Times New Roman" w:cs="Times New Roman"/>
          <w:b/>
          <w:color w:val="auto"/>
        </w:rPr>
        <w:lastRenderedPageBreak/>
        <w:t>ABSTRACT</w:t>
      </w:r>
      <w:bookmarkEnd w:id="15"/>
      <w:bookmarkEnd w:id="16"/>
      <w:bookmarkEnd w:id="17"/>
      <w:bookmarkEnd w:id="18"/>
      <w:bookmarkEnd w:id="19"/>
    </w:p>
    <w:p w14:paraId="63FF85B9" w14:textId="77777777" w:rsidR="004A0CB8" w:rsidRPr="00C45BB5" w:rsidRDefault="004A0CB8" w:rsidP="004A0CB8">
      <w:pPr>
        <w:pStyle w:val="BodyText"/>
        <w:spacing w:line="360" w:lineRule="auto"/>
        <w:ind w:left="0" w:right="130"/>
        <w:rPr>
          <w:rFonts w:cs="Times New Roman"/>
        </w:rPr>
      </w:pPr>
      <w:r w:rsidRPr="00C45BB5">
        <w:rPr>
          <w:rFonts w:cs="Times New Roman"/>
          <w:spacing w:val="-3"/>
        </w:rPr>
        <w:t>There is a need to have a system with the necessary resources to help in filling,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C45BB5">
        <w:rPr>
          <w:rFonts w:cs="Times New Roman"/>
          <w:spacing w:val="-3"/>
          <w:vertAlign w:val="superscript"/>
        </w:rPr>
        <w:t>st</w:t>
      </w:r>
      <w:r w:rsidRPr="00C45BB5">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14:paraId="5CB9FF05" w14:textId="77777777" w:rsidR="004A0CB8" w:rsidRPr="00C45BB5" w:rsidRDefault="004A0CB8" w:rsidP="004A0CB8">
      <w:pPr>
        <w:pStyle w:val="BodyText"/>
        <w:spacing w:line="360" w:lineRule="auto"/>
        <w:ind w:left="0" w:right="115"/>
        <w:rPr>
          <w:rFonts w:cs="Times New Roman"/>
          <w:color w:val="FF0000"/>
        </w:rPr>
      </w:pPr>
      <w:r w:rsidRPr="00C45BB5">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14:paraId="66794379" w14:textId="77777777" w:rsidR="004A0CB8" w:rsidRPr="00C45BB5" w:rsidRDefault="004A0CB8" w:rsidP="004A0CB8">
      <w:pPr>
        <w:pStyle w:val="BodyText"/>
        <w:spacing w:line="360" w:lineRule="auto"/>
        <w:ind w:left="0" w:right="115"/>
        <w:rPr>
          <w:rFonts w:cs="Times New Roman"/>
        </w:rPr>
      </w:pPr>
      <w:r w:rsidRPr="00C45BB5">
        <w:rPr>
          <w:rFonts w:cs="Times New Roman"/>
        </w:rPr>
        <w:t>The E-Bursary system</w:t>
      </w:r>
      <w:r w:rsidRPr="00C45BB5">
        <w:rPr>
          <w:rFonts w:cs="Times New Roman"/>
          <w:spacing w:val="-2"/>
        </w:rPr>
        <w:t xml:space="preserve"> is web</w:t>
      </w:r>
      <w:r w:rsidRPr="00C45BB5">
        <w:rPr>
          <w:rFonts w:cs="Times New Roman"/>
          <w:spacing w:val="1"/>
        </w:rPr>
        <w:t>-based.</w:t>
      </w:r>
      <w:r w:rsidRPr="00C45BB5">
        <w:rPr>
          <w:rFonts w:cs="Times New Roman"/>
          <w:spacing w:val="-6"/>
        </w:rPr>
        <w:t xml:space="preserve"> </w:t>
      </w:r>
      <w:r w:rsidRPr="00C45BB5">
        <w:rPr>
          <w:rFonts w:cs="Times New Roman"/>
          <w:spacing w:val="-5"/>
        </w:rPr>
        <w:t>This is because the majority of the students own smartphones or even laptops which can however access websites when connected to a network</w:t>
      </w:r>
      <w:r w:rsidRPr="00C45BB5">
        <w:rPr>
          <w:rFonts w:cs="Times New Roman"/>
          <w:spacing w:val="-1"/>
        </w:rPr>
        <w:t>.</w:t>
      </w:r>
      <w:r w:rsidRPr="00C45BB5">
        <w:rPr>
          <w:rFonts w:cs="Times New Roman"/>
          <w:spacing w:val="64"/>
        </w:rPr>
        <w:t xml:space="preserve"> </w:t>
      </w:r>
      <w:r w:rsidRPr="00C45BB5">
        <w:rPr>
          <w:rFonts w:cs="Times New Roman"/>
        </w:rPr>
        <w:t>A student will be required to visit the website once the bursary application is open, register then sign in</w:t>
      </w:r>
      <w:r w:rsidRPr="00C45BB5">
        <w:rPr>
          <w:rFonts w:cs="Times New Roman"/>
          <w:spacing w:val="-4"/>
        </w:rPr>
        <w:t>. Afterwards, the student will have to apply for the loan via the platform given to him/her then submit the application.</w:t>
      </w:r>
      <w:r w:rsidRPr="00C45BB5">
        <w:rPr>
          <w:rFonts w:cs="Times New Roman"/>
          <w:spacing w:val="24"/>
        </w:rPr>
        <w:t xml:space="preserve"> </w:t>
      </w:r>
      <w:r w:rsidRPr="00C45BB5">
        <w:rPr>
          <w:rFonts w:cs="Times New Roman"/>
        </w:rPr>
        <w:t>Once submitted, students will be prompted into a dashboard where they can keep track of the whole process.</w:t>
      </w:r>
    </w:p>
    <w:p w14:paraId="551E5EEF" w14:textId="77777777" w:rsidR="004A0CB8" w:rsidRPr="00C45BB5" w:rsidRDefault="004A0CB8" w:rsidP="004A0CB8">
      <w:pPr>
        <w:tabs>
          <w:tab w:val="left" w:pos="90"/>
        </w:tabs>
        <w:spacing w:line="360" w:lineRule="auto"/>
        <w:rPr>
          <w:rFonts w:ascii="Times New Roman" w:hAnsi="Times New Roman" w:cs="Times New Roman"/>
          <w:spacing w:val="1"/>
          <w:sz w:val="24"/>
          <w:szCs w:val="24"/>
        </w:rPr>
      </w:pPr>
      <w:r w:rsidRPr="00C45BB5">
        <w:rPr>
          <w:rFonts w:ascii="Times New Roman" w:hAnsi="Times New Roman" w:cs="Times New Roman"/>
          <w:color w:val="FF0000"/>
          <w:spacing w:val="-2"/>
          <w:sz w:val="24"/>
          <w:szCs w:val="24"/>
        </w:rPr>
        <w:tab/>
      </w:r>
      <w:r w:rsidRPr="00C45BB5">
        <w:rPr>
          <w:rFonts w:ascii="Times New Roman" w:hAnsi="Times New Roman" w:cs="Times New Roman"/>
          <w:spacing w:val="-2"/>
          <w:sz w:val="24"/>
          <w:szCs w:val="24"/>
        </w:rPr>
        <w:t>If this system is adopted in the whole university</w:t>
      </w:r>
      <w:r w:rsidRPr="00C45BB5">
        <w:rPr>
          <w:rFonts w:ascii="Times New Roman" w:hAnsi="Times New Roman" w:cs="Times New Roman"/>
          <w:sz w:val="24"/>
          <w:szCs w:val="24"/>
        </w:rPr>
        <w:t>, students</w:t>
      </w:r>
      <w:r w:rsidRPr="00C45BB5">
        <w:rPr>
          <w:rFonts w:ascii="Times New Roman" w:hAnsi="Times New Roman" w:cs="Times New Roman"/>
          <w:spacing w:val="9"/>
          <w:sz w:val="24"/>
          <w:szCs w:val="24"/>
        </w:rPr>
        <w:t xml:space="preserve"> </w:t>
      </w:r>
      <w:r w:rsidRPr="00C45BB5">
        <w:rPr>
          <w:rFonts w:ascii="Times New Roman" w:hAnsi="Times New Roman" w:cs="Times New Roman"/>
          <w:spacing w:val="-3"/>
          <w:sz w:val="24"/>
          <w:szCs w:val="24"/>
        </w:rPr>
        <w:t>will</w:t>
      </w:r>
      <w:r w:rsidRPr="00C45BB5">
        <w:rPr>
          <w:rFonts w:ascii="Times New Roman" w:hAnsi="Times New Roman" w:cs="Times New Roman"/>
          <w:spacing w:val="-2"/>
          <w:sz w:val="24"/>
          <w:szCs w:val="24"/>
        </w:rPr>
        <w:t xml:space="preserve"> </w:t>
      </w:r>
      <w:r w:rsidRPr="00C45BB5">
        <w:rPr>
          <w:rFonts w:ascii="Times New Roman" w:hAnsi="Times New Roman" w:cs="Times New Roman"/>
          <w:spacing w:val="1"/>
          <w:sz w:val="24"/>
          <w:szCs w:val="24"/>
        </w:rPr>
        <w:t>have</w:t>
      </w:r>
      <w:r w:rsidRPr="00C45BB5">
        <w:rPr>
          <w:rFonts w:ascii="Times New Roman" w:hAnsi="Times New Roman" w:cs="Times New Roman"/>
          <w:spacing w:val="6"/>
          <w:sz w:val="24"/>
          <w:szCs w:val="24"/>
        </w:rPr>
        <w:t xml:space="preserve"> </w:t>
      </w:r>
      <w:r w:rsidRPr="00C45BB5">
        <w:rPr>
          <w:rFonts w:ascii="Times New Roman" w:hAnsi="Times New Roman" w:cs="Times New Roman"/>
          <w:sz w:val="24"/>
          <w:szCs w:val="24"/>
        </w:rPr>
        <w:t>a</w:t>
      </w:r>
      <w:r w:rsidRPr="00C45BB5">
        <w:rPr>
          <w:rFonts w:ascii="Times New Roman" w:hAnsi="Times New Roman" w:cs="Times New Roman"/>
          <w:spacing w:val="6"/>
          <w:sz w:val="24"/>
          <w:szCs w:val="24"/>
        </w:rPr>
        <w:t xml:space="preserve"> </w:t>
      </w:r>
      <w:r w:rsidRPr="00C45BB5">
        <w:rPr>
          <w:rFonts w:ascii="Times New Roman" w:hAnsi="Times New Roman" w:cs="Times New Roman"/>
          <w:spacing w:val="-1"/>
          <w:sz w:val="24"/>
          <w:szCs w:val="24"/>
        </w:rPr>
        <w:t>comfortable</w:t>
      </w:r>
      <w:r w:rsidRPr="00C45BB5">
        <w:rPr>
          <w:rFonts w:ascii="Times New Roman" w:hAnsi="Times New Roman" w:cs="Times New Roman"/>
          <w:spacing w:val="15"/>
          <w:sz w:val="24"/>
          <w:szCs w:val="24"/>
        </w:rPr>
        <w:t xml:space="preserve"> and easy bursary </w:t>
      </w:r>
      <w:r w:rsidRPr="00C45BB5">
        <w:rPr>
          <w:rFonts w:ascii="Times New Roman" w:hAnsi="Times New Roman" w:cs="Times New Roman"/>
          <w:spacing w:val="-2"/>
          <w:sz w:val="24"/>
          <w:szCs w:val="24"/>
        </w:rPr>
        <w:t xml:space="preserve">application </w:t>
      </w:r>
      <w:r w:rsidRPr="00C45BB5">
        <w:rPr>
          <w:rFonts w:ascii="Times New Roman" w:hAnsi="Times New Roman" w:cs="Times New Roman"/>
          <w:spacing w:val="-1"/>
          <w:sz w:val="24"/>
          <w:szCs w:val="24"/>
        </w:rPr>
        <w:t>experience</w:t>
      </w:r>
      <w:r w:rsidRPr="00C45BB5">
        <w:rPr>
          <w:rFonts w:ascii="Times New Roman" w:hAnsi="Times New Roman" w:cs="Times New Roman"/>
          <w:spacing w:val="15"/>
          <w:sz w:val="24"/>
          <w:szCs w:val="24"/>
        </w:rPr>
        <w:t xml:space="preserve"> </w:t>
      </w:r>
      <w:r w:rsidRPr="00C45BB5">
        <w:rPr>
          <w:rFonts w:ascii="Times New Roman" w:hAnsi="Times New Roman" w:cs="Times New Roman"/>
          <w:spacing w:val="-1"/>
          <w:sz w:val="24"/>
          <w:szCs w:val="24"/>
        </w:rPr>
        <w:t>with</w:t>
      </w:r>
      <w:r w:rsidRPr="00C45BB5">
        <w:rPr>
          <w:rFonts w:ascii="Times New Roman" w:hAnsi="Times New Roman" w:cs="Times New Roman"/>
          <w:spacing w:val="21"/>
          <w:sz w:val="24"/>
          <w:szCs w:val="24"/>
        </w:rPr>
        <w:t xml:space="preserve"> </w:t>
      </w:r>
      <w:r w:rsidRPr="00C45BB5">
        <w:rPr>
          <w:rFonts w:ascii="Times New Roman" w:hAnsi="Times New Roman" w:cs="Times New Roman"/>
          <w:sz w:val="24"/>
          <w:szCs w:val="24"/>
        </w:rPr>
        <w:t>a system</w:t>
      </w:r>
      <w:r w:rsidRPr="00C45BB5">
        <w:rPr>
          <w:rFonts w:ascii="Times New Roman" w:hAnsi="Times New Roman" w:cs="Times New Roman"/>
          <w:spacing w:val="25"/>
          <w:sz w:val="24"/>
          <w:szCs w:val="24"/>
        </w:rPr>
        <w:t xml:space="preserve"> </w:t>
      </w:r>
      <w:r w:rsidRPr="00C45BB5">
        <w:rPr>
          <w:rFonts w:ascii="Times New Roman" w:hAnsi="Times New Roman" w:cs="Times New Roman"/>
          <w:spacing w:val="1"/>
          <w:sz w:val="24"/>
          <w:szCs w:val="24"/>
        </w:rPr>
        <w:t>that</w:t>
      </w:r>
      <w:r w:rsidRPr="00C45BB5">
        <w:rPr>
          <w:rFonts w:ascii="Times New Roman" w:hAnsi="Times New Roman" w:cs="Times New Roman"/>
          <w:spacing w:val="17"/>
          <w:sz w:val="24"/>
          <w:szCs w:val="24"/>
        </w:rPr>
        <w:t xml:space="preserve"> </w:t>
      </w:r>
      <w:r w:rsidRPr="00C45BB5">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C45BB5">
        <w:rPr>
          <w:rFonts w:ascii="Times New Roman" w:hAnsi="Times New Roman" w:cs="Times New Roman"/>
          <w:spacing w:val="1"/>
          <w:sz w:val="24"/>
          <w:szCs w:val="24"/>
        </w:rPr>
        <w:br w:type="page"/>
      </w:r>
    </w:p>
    <w:p w14:paraId="092CD8D6" w14:textId="77777777" w:rsidR="004A0CB8" w:rsidRPr="00C45BB5" w:rsidRDefault="004A0CB8" w:rsidP="004A0CB8">
      <w:pPr>
        <w:pStyle w:val="Heading1"/>
        <w:jc w:val="center"/>
        <w:rPr>
          <w:rFonts w:ascii="Times New Roman" w:hAnsi="Times New Roman" w:cs="Times New Roman"/>
          <w:b/>
          <w:color w:val="auto"/>
        </w:rPr>
      </w:pPr>
      <w:bookmarkStart w:id="20" w:name="_Toc79707225"/>
      <w:bookmarkStart w:id="21" w:name="_Toc81039340"/>
      <w:bookmarkStart w:id="22" w:name="_Toc83305010"/>
      <w:r w:rsidRPr="00C45BB5">
        <w:rPr>
          <w:rFonts w:ascii="Times New Roman" w:hAnsi="Times New Roman" w:cs="Times New Roman"/>
          <w:b/>
          <w:color w:val="auto"/>
        </w:rPr>
        <w:lastRenderedPageBreak/>
        <w:t>ACKNOWLEDGEMENT</w:t>
      </w:r>
      <w:bookmarkEnd w:id="20"/>
      <w:bookmarkEnd w:id="21"/>
      <w:bookmarkEnd w:id="22"/>
    </w:p>
    <w:p w14:paraId="18872D56" w14:textId="77777777"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14:paraId="14E2FA70" w14:textId="77777777" w:rsidR="004A0CB8" w:rsidRPr="00C45BB5" w:rsidRDefault="008160AC" w:rsidP="004A0CB8">
      <w:pPr>
        <w:spacing w:after="0" w:line="360" w:lineRule="auto"/>
        <w:rPr>
          <w:rFonts w:ascii="Times New Roman" w:hAnsi="Times New Roman" w:cs="Times New Roman"/>
          <w:sz w:val="24"/>
          <w:szCs w:val="24"/>
        </w:rPr>
      </w:pPr>
      <w:r>
        <w:rPr>
          <w:rFonts w:ascii="Times New Roman" w:hAnsi="Times New Roman" w:cs="Times New Roman"/>
          <w:sz w:val="24"/>
          <w:szCs w:val="24"/>
        </w:rPr>
        <w:t>Additionally</w:t>
      </w:r>
      <w:r w:rsidR="004A0CB8" w:rsidRPr="00C45BB5">
        <w:rPr>
          <w:rFonts w:ascii="Times New Roman" w:hAnsi="Times New Roman" w:cs="Times New Roman"/>
          <w:sz w:val="24"/>
          <w:szCs w:val="24"/>
        </w:rPr>
        <w:t>, we would like to thank our friends Alexander Karanja and Stephen Mwau for their prompt inspirations, timely suggestions with kindness and enthusiasm.</w:t>
      </w:r>
    </w:p>
    <w:p w14:paraId="62AE4505" w14:textId="77777777" w:rsidR="004A0CB8" w:rsidRPr="00C45BB5" w:rsidRDefault="004A0CB8" w:rsidP="004A0CB8">
      <w:pPr>
        <w:spacing w:after="0" w:line="360" w:lineRule="auto"/>
        <w:rPr>
          <w:rFonts w:ascii="Times New Roman" w:hAnsi="Times New Roman" w:cs="Times New Roman"/>
          <w:sz w:val="24"/>
          <w:szCs w:val="24"/>
        </w:rPr>
      </w:pPr>
    </w:p>
    <w:p w14:paraId="529AC2B5" w14:textId="77777777" w:rsidR="004A0CB8" w:rsidRPr="00C45BB5" w:rsidRDefault="004A0CB8" w:rsidP="004A0CB8">
      <w:pPr>
        <w:rPr>
          <w:rFonts w:ascii="Times New Roman" w:hAnsi="Times New Roman" w:cs="Times New Roman"/>
          <w:sz w:val="24"/>
          <w:szCs w:val="24"/>
        </w:rPr>
      </w:pPr>
      <w:r w:rsidRPr="00C45BB5">
        <w:rPr>
          <w:rFonts w:ascii="Times New Roman" w:hAnsi="Times New Roman" w:cs="Times New Roman"/>
          <w:sz w:val="24"/>
          <w:szCs w:val="24"/>
        </w:rPr>
        <w:br w:type="page"/>
      </w:r>
    </w:p>
    <w:p w14:paraId="162C7731" w14:textId="77777777" w:rsidR="004A0CB8" w:rsidRPr="00C45BB5" w:rsidRDefault="004A0CB8" w:rsidP="004A0CB8">
      <w:pPr>
        <w:pStyle w:val="Heading1"/>
        <w:jc w:val="center"/>
        <w:rPr>
          <w:rFonts w:ascii="Times New Roman" w:hAnsi="Times New Roman" w:cs="Times New Roman"/>
          <w:b/>
          <w:color w:val="auto"/>
        </w:rPr>
      </w:pPr>
      <w:bookmarkStart w:id="23" w:name="_Toc83305011"/>
      <w:r w:rsidRPr="00C45BB5">
        <w:rPr>
          <w:rFonts w:ascii="Times New Roman" w:hAnsi="Times New Roman" w:cs="Times New Roman"/>
          <w:b/>
          <w:color w:val="auto"/>
        </w:rPr>
        <w:lastRenderedPageBreak/>
        <w:t>TABLE OF CONTENTS</w:t>
      </w:r>
      <w:bookmarkEnd w:id="23"/>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14:paraId="42E559AF" w14:textId="77777777" w:rsidR="004A0CB8" w:rsidRPr="00C45BB5" w:rsidRDefault="004A0CB8" w:rsidP="004A0CB8">
          <w:pPr>
            <w:pStyle w:val="TOCHeading"/>
          </w:pPr>
          <w:r w:rsidRPr="00C45BB5">
            <w:t>Contents</w:t>
          </w:r>
        </w:p>
        <w:p w14:paraId="73AE61F7" w14:textId="77777777" w:rsidR="001D7D59" w:rsidRPr="006E0FC1" w:rsidRDefault="004A0CB8" w:rsidP="006E0FC1">
          <w:pPr>
            <w:pStyle w:val="TOC1"/>
            <w:spacing w:line="360" w:lineRule="auto"/>
            <w:rPr>
              <w:rFonts w:ascii="Times New Roman" w:eastAsiaTheme="minorEastAsia" w:hAnsi="Times New Roman" w:cs="Times New Roman"/>
              <w:noProof/>
              <w:sz w:val="24"/>
              <w:szCs w:val="24"/>
            </w:rPr>
          </w:pPr>
          <w:r w:rsidRPr="00C45BB5">
            <w:rPr>
              <w:rFonts w:ascii="Times New Roman" w:hAnsi="Times New Roman" w:cs="Times New Roman"/>
            </w:rPr>
            <w:fldChar w:fldCharType="begin"/>
          </w:r>
          <w:r w:rsidRPr="00C45BB5">
            <w:rPr>
              <w:rFonts w:ascii="Times New Roman" w:hAnsi="Times New Roman" w:cs="Times New Roman"/>
            </w:rPr>
            <w:instrText xml:space="preserve"> TOC \o "1-3" \h \z \u </w:instrText>
          </w:r>
          <w:r w:rsidRPr="00C45BB5">
            <w:rPr>
              <w:rFonts w:ascii="Times New Roman" w:hAnsi="Times New Roman" w:cs="Times New Roman"/>
            </w:rPr>
            <w:fldChar w:fldCharType="separate"/>
          </w:r>
          <w:hyperlink w:anchor="_Toc83305007" w:history="1">
            <w:r w:rsidR="001D7D59" w:rsidRPr="006E0FC1">
              <w:rPr>
                <w:rStyle w:val="Hyperlink"/>
                <w:rFonts w:ascii="Times New Roman" w:hAnsi="Times New Roman" w:cs="Times New Roman"/>
                <w:b/>
                <w:noProof/>
                <w:sz w:val="24"/>
                <w:szCs w:val="24"/>
              </w:rPr>
              <w:t>THE E-BURSARY SYSTEM</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_Toc83305007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i</w:t>
            </w:r>
            <w:r w:rsidR="001D7D59" w:rsidRPr="006E0FC1">
              <w:rPr>
                <w:rFonts w:ascii="Times New Roman" w:hAnsi="Times New Roman" w:cs="Times New Roman"/>
                <w:noProof/>
                <w:webHidden/>
                <w:sz w:val="24"/>
                <w:szCs w:val="24"/>
              </w:rPr>
              <w:fldChar w:fldCharType="end"/>
            </w:r>
          </w:hyperlink>
        </w:p>
        <w:p w14:paraId="03F1474E" w14:textId="77777777" w:rsidR="001D7D59" w:rsidRPr="006E0FC1" w:rsidRDefault="00276C1C" w:rsidP="006E0FC1">
          <w:pPr>
            <w:pStyle w:val="TOC1"/>
            <w:spacing w:line="360" w:lineRule="auto"/>
            <w:rPr>
              <w:rFonts w:ascii="Times New Roman" w:eastAsiaTheme="minorEastAsia" w:hAnsi="Times New Roman" w:cs="Times New Roman"/>
              <w:noProof/>
              <w:sz w:val="24"/>
              <w:szCs w:val="24"/>
            </w:rPr>
          </w:pPr>
          <w:hyperlink w:anchor="_Toc83305008" w:history="1">
            <w:r w:rsidR="001D7D59" w:rsidRPr="006E0FC1">
              <w:rPr>
                <w:rStyle w:val="Hyperlink"/>
                <w:rFonts w:ascii="Times New Roman" w:eastAsia="Calibri" w:hAnsi="Times New Roman" w:cs="Times New Roman"/>
                <w:b/>
                <w:noProof/>
                <w:sz w:val="24"/>
                <w:szCs w:val="24"/>
              </w:rPr>
              <w:t>DECLARATION</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_Toc83305008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ii</w:t>
            </w:r>
            <w:r w:rsidR="001D7D59" w:rsidRPr="006E0FC1">
              <w:rPr>
                <w:rFonts w:ascii="Times New Roman" w:hAnsi="Times New Roman" w:cs="Times New Roman"/>
                <w:noProof/>
                <w:webHidden/>
                <w:sz w:val="24"/>
                <w:szCs w:val="24"/>
              </w:rPr>
              <w:fldChar w:fldCharType="end"/>
            </w:r>
          </w:hyperlink>
        </w:p>
        <w:p w14:paraId="5A493781" w14:textId="77777777" w:rsidR="001D7D59" w:rsidRPr="006E0FC1" w:rsidRDefault="00276C1C" w:rsidP="006E0FC1">
          <w:pPr>
            <w:pStyle w:val="TOC1"/>
            <w:spacing w:line="360" w:lineRule="auto"/>
            <w:rPr>
              <w:rFonts w:ascii="Times New Roman" w:eastAsiaTheme="minorEastAsia" w:hAnsi="Times New Roman" w:cs="Times New Roman"/>
              <w:noProof/>
              <w:sz w:val="24"/>
              <w:szCs w:val="24"/>
            </w:rPr>
          </w:pPr>
          <w:hyperlink w:anchor="_Toc83305009" w:history="1">
            <w:r w:rsidR="001D7D59" w:rsidRPr="006E0FC1">
              <w:rPr>
                <w:rStyle w:val="Hyperlink"/>
                <w:rFonts w:ascii="Times New Roman" w:eastAsia="Calibri" w:hAnsi="Times New Roman" w:cs="Times New Roman"/>
                <w:b/>
                <w:noProof/>
                <w:sz w:val="24"/>
                <w:szCs w:val="24"/>
              </w:rPr>
              <w:t>ABSTRACT</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_Toc83305009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iii</w:t>
            </w:r>
            <w:r w:rsidR="001D7D59" w:rsidRPr="006E0FC1">
              <w:rPr>
                <w:rFonts w:ascii="Times New Roman" w:hAnsi="Times New Roman" w:cs="Times New Roman"/>
                <w:noProof/>
                <w:webHidden/>
                <w:sz w:val="24"/>
                <w:szCs w:val="24"/>
              </w:rPr>
              <w:fldChar w:fldCharType="end"/>
            </w:r>
          </w:hyperlink>
        </w:p>
        <w:p w14:paraId="45E3243C" w14:textId="77777777" w:rsidR="001D7D59" w:rsidRPr="006E0FC1" w:rsidRDefault="00276C1C" w:rsidP="006E0FC1">
          <w:pPr>
            <w:pStyle w:val="TOC1"/>
            <w:spacing w:line="360" w:lineRule="auto"/>
            <w:rPr>
              <w:rFonts w:ascii="Times New Roman" w:eastAsiaTheme="minorEastAsia" w:hAnsi="Times New Roman" w:cs="Times New Roman"/>
              <w:noProof/>
              <w:sz w:val="24"/>
              <w:szCs w:val="24"/>
            </w:rPr>
          </w:pPr>
          <w:hyperlink w:anchor="_Toc83305010" w:history="1">
            <w:r w:rsidR="001D7D59" w:rsidRPr="006E0FC1">
              <w:rPr>
                <w:rStyle w:val="Hyperlink"/>
                <w:rFonts w:ascii="Times New Roman" w:hAnsi="Times New Roman" w:cs="Times New Roman"/>
                <w:b/>
                <w:noProof/>
                <w:sz w:val="24"/>
                <w:szCs w:val="24"/>
              </w:rPr>
              <w:t>ACKNOWLEDGEMENT</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_Toc83305010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iv</w:t>
            </w:r>
            <w:r w:rsidR="001D7D59" w:rsidRPr="006E0FC1">
              <w:rPr>
                <w:rFonts w:ascii="Times New Roman" w:hAnsi="Times New Roman" w:cs="Times New Roman"/>
                <w:noProof/>
                <w:webHidden/>
                <w:sz w:val="24"/>
                <w:szCs w:val="24"/>
              </w:rPr>
              <w:fldChar w:fldCharType="end"/>
            </w:r>
          </w:hyperlink>
        </w:p>
        <w:p w14:paraId="35F1D981" w14:textId="77777777" w:rsidR="001D7D59" w:rsidRPr="006E0FC1" w:rsidRDefault="00276C1C" w:rsidP="006E0FC1">
          <w:pPr>
            <w:pStyle w:val="TOC1"/>
            <w:spacing w:line="360" w:lineRule="auto"/>
            <w:rPr>
              <w:rFonts w:ascii="Times New Roman" w:eastAsiaTheme="minorEastAsia" w:hAnsi="Times New Roman" w:cs="Times New Roman"/>
              <w:noProof/>
              <w:sz w:val="24"/>
              <w:szCs w:val="24"/>
            </w:rPr>
          </w:pPr>
          <w:hyperlink w:anchor="_Toc83305011" w:history="1">
            <w:r w:rsidR="001D7D59" w:rsidRPr="006E0FC1">
              <w:rPr>
                <w:rStyle w:val="Hyperlink"/>
                <w:rFonts w:ascii="Times New Roman" w:hAnsi="Times New Roman" w:cs="Times New Roman"/>
                <w:b/>
                <w:noProof/>
                <w:sz w:val="24"/>
                <w:szCs w:val="24"/>
              </w:rPr>
              <w:t>TABLE OF CONTENTS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_Toc83305011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v</w:t>
            </w:r>
            <w:r w:rsidR="001D7D59" w:rsidRPr="006E0FC1">
              <w:rPr>
                <w:rFonts w:ascii="Times New Roman" w:hAnsi="Times New Roman" w:cs="Times New Roman"/>
                <w:noProof/>
                <w:webHidden/>
                <w:sz w:val="24"/>
                <w:szCs w:val="24"/>
              </w:rPr>
              <w:fldChar w:fldCharType="end"/>
            </w:r>
          </w:hyperlink>
        </w:p>
        <w:p w14:paraId="1A31FD30" w14:textId="77777777" w:rsidR="001D7D59" w:rsidRPr="006E0FC1" w:rsidRDefault="00276C1C" w:rsidP="006E0FC1">
          <w:pPr>
            <w:pStyle w:val="TOC1"/>
            <w:spacing w:line="360" w:lineRule="auto"/>
            <w:rPr>
              <w:rFonts w:ascii="Times New Roman" w:eastAsiaTheme="minorEastAsia" w:hAnsi="Times New Roman" w:cs="Times New Roman"/>
              <w:noProof/>
              <w:sz w:val="24"/>
              <w:szCs w:val="24"/>
            </w:rPr>
          </w:pPr>
          <w:hyperlink w:anchor="_Toc83305012" w:history="1">
            <w:r w:rsidR="001D7D59" w:rsidRPr="006E0FC1">
              <w:rPr>
                <w:rStyle w:val="Hyperlink"/>
                <w:rFonts w:ascii="Times New Roman" w:hAnsi="Times New Roman" w:cs="Times New Roman"/>
                <w:b/>
                <w:noProof/>
                <w:sz w:val="24"/>
                <w:szCs w:val="24"/>
              </w:rPr>
              <w:t>LIST OF FIGURES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_Toc83305012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vii</w:t>
            </w:r>
            <w:r w:rsidR="001D7D59" w:rsidRPr="006E0FC1">
              <w:rPr>
                <w:rFonts w:ascii="Times New Roman" w:hAnsi="Times New Roman" w:cs="Times New Roman"/>
                <w:noProof/>
                <w:webHidden/>
                <w:sz w:val="24"/>
                <w:szCs w:val="24"/>
              </w:rPr>
              <w:fldChar w:fldCharType="end"/>
            </w:r>
          </w:hyperlink>
        </w:p>
        <w:p w14:paraId="0ACACD51" w14:textId="77777777" w:rsidR="001D7D59" w:rsidRPr="006E0FC1" w:rsidRDefault="00276C1C" w:rsidP="006E0FC1">
          <w:pPr>
            <w:pStyle w:val="TOC1"/>
            <w:spacing w:line="360" w:lineRule="auto"/>
            <w:rPr>
              <w:rFonts w:ascii="Times New Roman" w:eastAsiaTheme="minorEastAsia" w:hAnsi="Times New Roman" w:cs="Times New Roman"/>
              <w:noProof/>
              <w:sz w:val="24"/>
              <w:szCs w:val="24"/>
            </w:rPr>
          </w:pPr>
          <w:hyperlink w:anchor="_Toc83305013" w:history="1">
            <w:r w:rsidR="001D7D59" w:rsidRPr="006E0FC1">
              <w:rPr>
                <w:rStyle w:val="Hyperlink"/>
                <w:rFonts w:ascii="Times New Roman" w:hAnsi="Times New Roman" w:cs="Times New Roman"/>
                <w:b/>
                <w:noProof/>
                <w:sz w:val="24"/>
                <w:szCs w:val="24"/>
              </w:rPr>
              <w:t>LIST OF TABLES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_Toc83305013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viii</w:t>
            </w:r>
            <w:r w:rsidR="001D7D59" w:rsidRPr="006E0FC1">
              <w:rPr>
                <w:rFonts w:ascii="Times New Roman" w:hAnsi="Times New Roman" w:cs="Times New Roman"/>
                <w:noProof/>
                <w:webHidden/>
                <w:sz w:val="24"/>
                <w:szCs w:val="24"/>
              </w:rPr>
              <w:fldChar w:fldCharType="end"/>
            </w:r>
          </w:hyperlink>
        </w:p>
        <w:p w14:paraId="21335CB7" w14:textId="77777777" w:rsidR="001D7D59" w:rsidRPr="006E0FC1" w:rsidRDefault="00276C1C" w:rsidP="006E0FC1">
          <w:pPr>
            <w:pStyle w:val="TOC1"/>
            <w:spacing w:line="360" w:lineRule="auto"/>
            <w:rPr>
              <w:rFonts w:ascii="Times New Roman" w:eastAsiaTheme="minorEastAsia" w:hAnsi="Times New Roman" w:cs="Times New Roman"/>
              <w:noProof/>
              <w:sz w:val="24"/>
              <w:szCs w:val="24"/>
            </w:rPr>
          </w:pPr>
          <w:hyperlink w:anchor="_Toc83305014" w:history="1">
            <w:r w:rsidR="001D7D59" w:rsidRPr="006E0FC1">
              <w:rPr>
                <w:rStyle w:val="Hyperlink"/>
                <w:rFonts w:ascii="Times New Roman" w:hAnsi="Times New Roman" w:cs="Times New Roman"/>
                <w:b/>
                <w:noProof/>
                <w:sz w:val="24"/>
                <w:szCs w:val="24"/>
              </w:rPr>
              <w:t>CHAPTER ONE : INTRODUCTION</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_Toc83305014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w:t>
            </w:r>
            <w:r w:rsidR="001D7D59" w:rsidRPr="006E0FC1">
              <w:rPr>
                <w:rFonts w:ascii="Times New Roman" w:hAnsi="Times New Roman" w:cs="Times New Roman"/>
                <w:noProof/>
                <w:webHidden/>
                <w:sz w:val="24"/>
                <w:szCs w:val="24"/>
              </w:rPr>
              <w:fldChar w:fldCharType="end"/>
            </w:r>
          </w:hyperlink>
        </w:p>
        <w:p w14:paraId="4A78AC7A"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15" w:history="1">
            <w:r w:rsidR="001D7D59" w:rsidRPr="006E0FC1">
              <w:rPr>
                <w:rStyle w:val="Hyperlink"/>
                <w:rFonts w:ascii="Times New Roman" w:hAnsi="Times New Roman" w:cs="Times New Roman"/>
                <w:b/>
                <w:noProof/>
                <w:sz w:val="24"/>
                <w:szCs w:val="24"/>
              </w:rPr>
              <w:t>1.1 Background Information</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_Toc83305015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w:t>
            </w:r>
            <w:r w:rsidR="001D7D59" w:rsidRPr="006E0FC1">
              <w:rPr>
                <w:rFonts w:ascii="Times New Roman" w:hAnsi="Times New Roman" w:cs="Times New Roman"/>
                <w:noProof/>
                <w:webHidden/>
                <w:sz w:val="24"/>
                <w:szCs w:val="24"/>
              </w:rPr>
              <w:fldChar w:fldCharType="end"/>
            </w:r>
          </w:hyperlink>
        </w:p>
        <w:p w14:paraId="127D8F8D"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16" w:history="1">
            <w:r w:rsidR="001D7D59" w:rsidRPr="006E0FC1">
              <w:rPr>
                <w:rStyle w:val="Hyperlink"/>
                <w:rFonts w:ascii="Times New Roman" w:hAnsi="Times New Roman" w:cs="Times New Roman"/>
                <w:b/>
                <w:noProof/>
                <w:sz w:val="24"/>
                <w:szCs w:val="24"/>
              </w:rPr>
              <w:t>1.2 Problem Statement</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_Toc83305016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w:t>
            </w:r>
            <w:r w:rsidR="001D7D59" w:rsidRPr="006E0FC1">
              <w:rPr>
                <w:rFonts w:ascii="Times New Roman" w:hAnsi="Times New Roman" w:cs="Times New Roman"/>
                <w:noProof/>
                <w:webHidden/>
                <w:sz w:val="24"/>
                <w:szCs w:val="24"/>
              </w:rPr>
              <w:fldChar w:fldCharType="end"/>
            </w:r>
          </w:hyperlink>
        </w:p>
        <w:p w14:paraId="75F8D5C8"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17" w:history="1">
            <w:r w:rsidR="001D7D59" w:rsidRPr="006E0FC1">
              <w:rPr>
                <w:rStyle w:val="Hyperlink"/>
                <w:rFonts w:ascii="Times New Roman" w:hAnsi="Times New Roman" w:cs="Times New Roman"/>
                <w:b/>
                <w:noProof/>
                <w:sz w:val="24"/>
                <w:szCs w:val="24"/>
              </w:rPr>
              <w:t>1.3 General Objective</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_Toc83305017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w:t>
            </w:r>
            <w:r w:rsidR="001D7D59" w:rsidRPr="006E0FC1">
              <w:rPr>
                <w:rFonts w:ascii="Times New Roman" w:hAnsi="Times New Roman" w:cs="Times New Roman"/>
                <w:noProof/>
                <w:webHidden/>
                <w:sz w:val="24"/>
                <w:szCs w:val="24"/>
              </w:rPr>
              <w:fldChar w:fldCharType="end"/>
            </w:r>
          </w:hyperlink>
        </w:p>
        <w:p w14:paraId="662E5762"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18" w:history="1">
            <w:r w:rsidR="001D7D59" w:rsidRPr="006E0FC1">
              <w:rPr>
                <w:rStyle w:val="Hyperlink"/>
                <w:rFonts w:ascii="Times New Roman" w:hAnsi="Times New Roman" w:cs="Times New Roman"/>
                <w:b/>
                <w:noProof/>
                <w:sz w:val="24"/>
                <w:szCs w:val="24"/>
              </w:rPr>
              <w:t>1.4 Specific Objectives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_Toc83305018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w:t>
            </w:r>
            <w:r w:rsidR="001D7D59" w:rsidRPr="006E0FC1">
              <w:rPr>
                <w:rFonts w:ascii="Times New Roman" w:hAnsi="Times New Roman" w:cs="Times New Roman"/>
                <w:noProof/>
                <w:webHidden/>
                <w:sz w:val="24"/>
                <w:szCs w:val="24"/>
              </w:rPr>
              <w:fldChar w:fldCharType="end"/>
            </w:r>
          </w:hyperlink>
        </w:p>
        <w:p w14:paraId="1ADB4304"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19" w:history="1">
            <w:r w:rsidR="001D7D59" w:rsidRPr="006E0FC1">
              <w:rPr>
                <w:rStyle w:val="Hyperlink"/>
                <w:rFonts w:ascii="Times New Roman" w:hAnsi="Times New Roman" w:cs="Times New Roman"/>
                <w:b/>
                <w:noProof/>
                <w:sz w:val="24"/>
                <w:szCs w:val="24"/>
              </w:rPr>
              <w:t>1.5 Research Questions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_Toc83305019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w:t>
            </w:r>
            <w:r w:rsidR="001D7D59" w:rsidRPr="006E0FC1">
              <w:rPr>
                <w:rFonts w:ascii="Times New Roman" w:hAnsi="Times New Roman" w:cs="Times New Roman"/>
                <w:noProof/>
                <w:webHidden/>
                <w:sz w:val="24"/>
                <w:szCs w:val="24"/>
              </w:rPr>
              <w:fldChar w:fldCharType="end"/>
            </w:r>
          </w:hyperlink>
        </w:p>
        <w:p w14:paraId="68A69FF5"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0" w:history="1">
            <w:r w:rsidR="001D7D59" w:rsidRPr="006E0FC1">
              <w:rPr>
                <w:rStyle w:val="Hyperlink"/>
                <w:rFonts w:ascii="Times New Roman" w:hAnsi="Times New Roman" w:cs="Times New Roman"/>
                <w:b/>
                <w:noProof/>
                <w:sz w:val="24"/>
                <w:szCs w:val="24"/>
              </w:rPr>
              <w:t>1.6 Significance</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_Toc83305020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w:t>
            </w:r>
            <w:r w:rsidR="001D7D59" w:rsidRPr="006E0FC1">
              <w:rPr>
                <w:rFonts w:ascii="Times New Roman" w:hAnsi="Times New Roman" w:cs="Times New Roman"/>
                <w:noProof/>
                <w:webHidden/>
                <w:sz w:val="24"/>
                <w:szCs w:val="24"/>
              </w:rPr>
              <w:fldChar w:fldCharType="end"/>
            </w:r>
          </w:hyperlink>
        </w:p>
        <w:p w14:paraId="5B5359FC"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1" w:history="1">
            <w:r w:rsidR="001D7D59" w:rsidRPr="006E0FC1">
              <w:rPr>
                <w:rStyle w:val="Hyperlink"/>
                <w:rFonts w:ascii="Times New Roman" w:hAnsi="Times New Roman" w:cs="Times New Roman"/>
                <w:b/>
                <w:noProof/>
                <w:sz w:val="24"/>
                <w:szCs w:val="24"/>
              </w:rPr>
              <w:t>1.7 Project Scope</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_Toc83305021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3</w:t>
            </w:r>
            <w:r w:rsidR="001D7D59" w:rsidRPr="006E0FC1">
              <w:rPr>
                <w:rFonts w:ascii="Times New Roman" w:hAnsi="Times New Roman" w:cs="Times New Roman"/>
                <w:noProof/>
                <w:webHidden/>
                <w:sz w:val="24"/>
                <w:szCs w:val="24"/>
              </w:rPr>
              <w:fldChar w:fldCharType="end"/>
            </w:r>
          </w:hyperlink>
        </w:p>
        <w:p w14:paraId="27B00C8A"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2" w:history="1">
            <w:r w:rsidR="001D7D59" w:rsidRPr="006E0FC1">
              <w:rPr>
                <w:rStyle w:val="Hyperlink"/>
                <w:rFonts w:ascii="Times New Roman" w:hAnsi="Times New Roman" w:cs="Times New Roman"/>
                <w:b/>
                <w:noProof/>
                <w:sz w:val="24"/>
                <w:szCs w:val="24"/>
              </w:rPr>
              <w:t>1.8 Assumptions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_Toc83305022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3</w:t>
            </w:r>
            <w:r w:rsidR="001D7D59" w:rsidRPr="006E0FC1">
              <w:rPr>
                <w:rFonts w:ascii="Times New Roman" w:hAnsi="Times New Roman" w:cs="Times New Roman"/>
                <w:noProof/>
                <w:webHidden/>
                <w:sz w:val="24"/>
                <w:szCs w:val="24"/>
              </w:rPr>
              <w:fldChar w:fldCharType="end"/>
            </w:r>
          </w:hyperlink>
        </w:p>
        <w:p w14:paraId="27DDC481"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3" w:history="1">
            <w:r w:rsidR="001D7D59" w:rsidRPr="006E0FC1">
              <w:rPr>
                <w:rStyle w:val="Hyperlink"/>
                <w:rFonts w:ascii="Times New Roman" w:hAnsi="Times New Roman" w:cs="Times New Roman"/>
                <w:b/>
                <w:noProof/>
                <w:sz w:val="24"/>
                <w:szCs w:val="24"/>
              </w:rPr>
              <w:t>1.9 Limitations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_Toc83305023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3</w:t>
            </w:r>
            <w:r w:rsidR="001D7D59" w:rsidRPr="006E0FC1">
              <w:rPr>
                <w:rFonts w:ascii="Times New Roman" w:hAnsi="Times New Roman" w:cs="Times New Roman"/>
                <w:noProof/>
                <w:webHidden/>
                <w:sz w:val="24"/>
                <w:szCs w:val="24"/>
              </w:rPr>
              <w:fldChar w:fldCharType="end"/>
            </w:r>
          </w:hyperlink>
        </w:p>
        <w:p w14:paraId="01C84F73" w14:textId="77777777" w:rsidR="001D7D59" w:rsidRPr="006E0FC1" w:rsidRDefault="00276C1C" w:rsidP="006E0FC1">
          <w:pPr>
            <w:pStyle w:val="TOC1"/>
            <w:spacing w:line="360" w:lineRule="auto"/>
            <w:rPr>
              <w:rFonts w:ascii="Times New Roman" w:eastAsiaTheme="minorEastAsia" w:hAnsi="Times New Roman" w:cs="Times New Roman"/>
              <w:noProof/>
              <w:sz w:val="24"/>
              <w:szCs w:val="24"/>
            </w:rPr>
          </w:pPr>
          <w:hyperlink w:anchor="_Toc83305024" w:history="1">
            <w:r w:rsidR="001D7D59" w:rsidRPr="006E0FC1">
              <w:rPr>
                <w:rStyle w:val="Hyperlink"/>
                <w:rFonts w:ascii="Times New Roman" w:hAnsi="Times New Roman" w:cs="Times New Roman"/>
                <w:b/>
                <w:noProof/>
                <w:sz w:val="24"/>
                <w:szCs w:val="24"/>
              </w:rPr>
              <w:t>CHAPTER TWO : LITERATURE REVIEW</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_Toc83305024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4</w:t>
            </w:r>
            <w:r w:rsidR="001D7D59" w:rsidRPr="006E0FC1">
              <w:rPr>
                <w:rFonts w:ascii="Times New Roman" w:hAnsi="Times New Roman" w:cs="Times New Roman"/>
                <w:noProof/>
                <w:webHidden/>
                <w:sz w:val="24"/>
                <w:szCs w:val="24"/>
              </w:rPr>
              <w:fldChar w:fldCharType="end"/>
            </w:r>
          </w:hyperlink>
        </w:p>
        <w:p w14:paraId="7C9CA64C"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5" w:history="1">
            <w:r w:rsidR="001D7D59" w:rsidRPr="006E0FC1">
              <w:rPr>
                <w:rStyle w:val="Hyperlink"/>
                <w:rFonts w:ascii="Times New Roman" w:hAnsi="Times New Roman" w:cs="Times New Roman"/>
                <w:b/>
                <w:noProof/>
                <w:sz w:val="24"/>
                <w:szCs w:val="24"/>
              </w:rPr>
              <w:t>2.1 Introduction</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_Toc83305025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4</w:t>
            </w:r>
            <w:r w:rsidR="001D7D59" w:rsidRPr="006E0FC1">
              <w:rPr>
                <w:rFonts w:ascii="Times New Roman" w:hAnsi="Times New Roman" w:cs="Times New Roman"/>
                <w:noProof/>
                <w:webHidden/>
                <w:sz w:val="24"/>
                <w:szCs w:val="24"/>
              </w:rPr>
              <w:fldChar w:fldCharType="end"/>
            </w:r>
          </w:hyperlink>
        </w:p>
        <w:p w14:paraId="20A4A24E"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6" w:history="1">
            <w:r w:rsidR="001D7D59" w:rsidRPr="006E0FC1">
              <w:rPr>
                <w:rStyle w:val="Hyperlink"/>
                <w:rFonts w:ascii="Times New Roman" w:hAnsi="Times New Roman" w:cs="Times New Roman"/>
                <w:b/>
                <w:noProof/>
                <w:sz w:val="24"/>
                <w:szCs w:val="24"/>
              </w:rPr>
              <w:t>2.2 The Scope of Review</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_Toc83305026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4</w:t>
            </w:r>
            <w:r w:rsidR="001D7D59" w:rsidRPr="006E0FC1">
              <w:rPr>
                <w:rFonts w:ascii="Times New Roman" w:hAnsi="Times New Roman" w:cs="Times New Roman"/>
                <w:noProof/>
                <w:webHidden/>
                <w:sz w:val="24"/>
                <w:szCs w:val="24"/>
              </w:rPr>
              <w:fldChar w:fldCharType="end"/>
            </w:r>
          </w:hyperlink>
        </w:p>
        <w:p w14:paraId="66F35C15"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7" w:history="1">
            <w:r w:rsidR="001D7D59" w:rsidRPr="006E0FC1">
              <w:rPr>
                <w:rStyle w:val="Hyperlink"/>
                <w:rFonts w:ascii="Times New Roman" w:hAnsi="Times New Roman" w:cs="Times New Roman"/>
                <w:b/>
                <w:noProof/>
                <w:sz w:val="24"/>
                <w:szCs w:val="24"/>
              </w:rPr>
              <w:t>2.3 Criteria Used</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_Toc83305027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5</w:t>
            </w:r>
            <w:r w:rsidR="001D7D59" w:rsidRPr="006E0FC1">
              <w:rPr>
                <w:rFonts w:ascii="Times New Roman" w:hAnsi="Times New Roman" w:cs="Times New Roman"/>
                <w:noProof/>
                <w:webHidden/>
                <w:sz w:val="24"/>
                <w:szCs w:val="24"/>
              </w:rPr>
              <w:fldChar w:fldCharType="end"/>
            </w:r>
          </w:hyperlink>
        </w:p>
        <w:p w14:paraId="212071FD"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8" w:history="1">
            <w:r w:rsidR="001D7D59" w:rsidRPr="006E0FC1">
              <w:rPr>
                <w:rStyle w:val="Hyperlink"/>
                <w:rFonts w:ascii="Times New Roman" w:hAnsi="Times New Roman" w:cs="Times New Roman"/>
                <w:b/>
                <w:noProof/>
                <w:sz w:val="24"/>
                <w:szCs w:val="24"/>
              </w:rPr>
              <w:t>2.4 Historical Background</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_Toc83305028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5</w:t>
            </w:r>
            <w:r w:rsidR="001D7D59" w:rsidRPr="006E0FC1">
              <w:rPr>
                <w:rFonts w:ascii="Times New Roman" w:hAnsi="Times New Roman" w:cs="Times New Roman"/>
                <w:noProof/>
                <w:webHidden/>
                <w:sz w:val="24"/>
                <w:szCs w:val="24"/>
              </w:rPr>
              <w:fldChar w:fldCharType="end"/>
            </w:r>
          </w:hyperlink>
        </w:p>
        <w:p w14:paraId="74C1C103"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9" w:history="1">
            <w:r w:rsidR="001D7D59" w:rsidRPr="006E0FC1">
              <w:rPr>
                <w:rStyle w:val="Hyperlink"/>
                <w:rFonts w:ascii="Times New Roman" w:hAnsi="Times New Roman" w:cs="Times New Roman"/>
                <w:b/>
                <w:noProof/>
                <w:sz w:val="24"/>
                <w:szCs w:val="24"/>
              </w:rPr>
              <w:t>2.5 Approaches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_Toc83305029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6</w:t>
            </w:r>
            <w:r w:rsidR="001D7D59" w:rsidRPr="006E0FC1">
              <w:rPr>
                <w:rFonts w:ascii="Times New Roman" w:hAnsi="Times New Roman" w:cs="Times New Roman"/>
                <w:noProof/>
                <w:webHidden/>
                <w:sz w:val="24"/>
                <w:szCs w:val="24"/>
              </w:rPr>
              <w:fldChar w:fldCharType="end"/>
            </w:r>
          </w:hyperlink>
        </w:p>
        <w:p w14:paraId="48168295"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0" w:history="1">
            <w:r w:rsidR="001D7D59" w:rsidRPr="006E0FC1">
              <w:rPr>
                <w:rStyle w:val="Hyperlink"/>
                <w:rFonts w:ascii="Times New Roman" w:hAnsi="Times New Roman" w:cs="Times New Roman"/>
                <w:b/>
                <w:noProof/>
                <w:sz w:val="24"/>
                <w:szCs w:val="24"/>
              </w:rPr>
              <w:t>2.6 Previous Studies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_Toc83305030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6</w:t>
            </w:r>
            <w:r w:rsidR="001D7D59" w:rsidRPr="006E0FC1">
              <w:rPr>
                <w:rFonts w:ascii="Times New Roman" w:hAnsi="Times New Roman" w:cs="Times New Roman"/>
                <w:noProof/>
                <w:webHidden/>
                <w:sz w:val="24"/>
                <w:szCs w:val="24"/>
              </w:rPr>
              <w:fldChar w:fldCharType="end"/>
            </w:r>
          </w:hyperlink>
        </w:p>
        <w:p w14:paraId="229C5696"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1" w:history="1">
            <w:r w:rsidR="001D7D59" w:rsidRPr="006E0FC1">
              <w:rPr>
                <w:rStyle w:val="Hyperlink"/>
                <w:rFonts w:ascii="Times New Roman" w:hAnsi="Times New Roman" w:cs="Times New Roman"/>
                <w:b/>
                <w:noProof/>
                <w:sz w:val="24"/>
                <w:szCs w:val="24"/>
              </w:rPr>
              <w:t>2.7 General Conclusions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_Toc83305031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7</w:t>
            </w:r>
            <w:r w:rsidR="001D7D59" w:rsidRPr="006E0FC1">
              <w:rPr>
                <w:rFonts w:ascii="Times New Roman" w:hAnsi="Times New Roman" w:cs="Times New Roman"/>
                <w:noProof/>
                <w:webHidden/>
                <w:sz w:val="24"/>
                <w:szCs w:val="24"/>
              </w:rPr>
              <w:fldChar w:fldCharType="end"/>
            </w:r>
          </w:hyperlink>
        </w:p>
        <w:p w14:paraId="62B284C4"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2" w:history="1">
            <w:r w:rsidR="001D7D59" w:rsidRPr="006E0FC1">
              <w:rPr>
                <w:rStyle w:val="Hyperlink"/>
                <w:rFonts w:ascii="Times New Roman" w:hAnsi="Times New Roman" w:cs="Times New Roman"/>
                <w:b/>
                <w:noProof/>
                <w:sz w:val="24"/>
                <w:szCs w:val="24"/>
              </w:rPr>
              <w:t>2.8 Conclusions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_Toc83305032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7</w:t>
            </w:r>
            <w:r w:rsidR="001D7D59" w:rsidRPr="006E0FC1">
              <w:rPr>
                <w:rFonts w:ascii="Times New Roman" w:hAnsi="Times New Roman" w:cs="Times New Roman"/>
                <w:noProof/>
                <w:webHidden/>
                <w:sz w:val="24"/>
                <w:szCs w:val="24"/>
              </w:rPr>
              <w:fldChar w:fldCharType="end"/>
            </w:r>
          </w:hyperlink>
        </w:p>
        <w:p w14:paraId="759C4FF5" w14:textId="77777777" w:rsidR="001D7D59" w:rsidRPr="006E0FC1" w:rsidRDefault="00276C1C" w:rsidP="006E0FC1">
          <w:pPr>
            <w:pStyle w:val="TOC1"/>
            <w:spacing w:line="360" w:lineRule="auto"/>
            <w:rPr>
              <w:rFonts w:ascii="Times New Roman" w:eastAsiaTheme="minorEastAsia" w:hAnsi="Times New Roman" w:cs="Times New Roman"/>
              <w:noProof/>
              <w:sz w:val="24"/>
              <w:szCs w:val="24"/>
            </w:rPr>
          </w:pPr>
          <w:hyperlink w:anchor="_Toc83305033" w:history="1">
            <w:r w:rsidR="001D7D59" w:rsidRPr="006E0FC1">
              <w:rPr>
                <w:rStyle w:val="Hyperlink"/>
                <w:rFonts w:ascii="Times New Roman" w:hAnsi="Times New Roman" w:cs="Times New Roman"/>
                <w:b/>
                <w:noProof/>
                <w:sz w:val="24"/>
                <w:szCs w:val="24"/>
              </w:rPr>
              <w:t>CHAPTER THREE: RESEARCH METHODOLOGY</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_Toc83305033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8</w:t>
            </w:r>
            <w:r w:rsidR="001D7D59" w:rsidRPr="006E0FC1">
              <w:rPr>
                <w:rFonts w:ascii="Times New Roman" w:hAnsi="Times New Roman" w:cs="Times New Roman"/>
                <w:noProof/>
                <w:webHidden/>
                <w:sz w:val="24"/>
                <w:szCs w:val="24"/>
              </w:rPr>
              <w:fldChar w:fldCharType="end"/>
            </w:r>
          </w:hyperlink>
        </w:p>
        <w:p w14:paraId="08B45468"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4" w:history="1">
            <w:r w:rsidR="001D7D59" w:rsidRPr="006E0FC1">
              <w:rPr>
                <w:rStyle w:val="Hyperlink"/>
                <w:rFonts w:ascii="Times New Roman" w:hAnsi="Times New Roman" w:cs="Times New Roman"/>
                <w:b/>
                <w:noProof/>
                <w:sz w:val="24"/>
                <w:szCs w:val="24"/>
              </w:rPr>
              <w:t>3.1 Introduction</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_Toc83305034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8</w:t>
            </w:r>
            <w:r w:rsidR="001D7D59" w:rsidRPr="006E0FC1">
              <w:rPr>
                <w:rFonts w:ascii="Times New Roman" w:hAnsi="Times New Roman" w:cs="Times New Roman"/>
                <w:noProof/>
                <w:webHidden/>
                <w:sz w:val="24"/>
                <w:szCs w:val="24"/>
              </w:rPr>
              <w:fldChar w:fldCharType="end"/>
            </w:r>
          </w:hyperlink>
        </w:p>
        <w:p w14:paraId="0916CA90"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5" w:history="1">
            <w:r w:rsidR="001D7D59" w:rsidRPr="006E0FC1">
              <w:rPr>
                <w:rStyle w:val="Hyperlink"/>
                <w:rFonts w:ascii="Times New Roman" w:hAnsi="Times New Roman" w:cs="Times New Roman"/>
                <w:b/>
                <w:noProof/>
                <w:sz w:val="24"/>
                <w:szCs w:val="24"/>
              </w:rPr>
              <w:t>3.2 Research Design</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_Toc83305035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8</w:t>
            </w:r>
            <w:r w:rsidR="001D7D59" w:rsidRPr="006E0FC1">
              <w:rPr>
                <w:rFonts w:ascii="Times New Roman" w:hAnsi="Times New Roman" w:cs="Times New Roman"/>
                <w:noProof/>
                <w:webHidden/>
                <w:sz w:val="24"/>
                <w:szCs w:val="24"/>
              </w:rPr>
              <w:fldChar w:fldCharType="end"/>
            </w:r>
          </w:hyperlink>
        </w:p>
        <w:p w14:paraId="4A65B34E"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6" w:history="1">
            <w:r w:rsidR="001D7D59" w:rsidRPr="006E0FC1">
              <w:rPr>
                <w:rStyle w:val="Hyperlink"/>
                <w:rFonts w:ascii="Times New Roman" w:hAnsi="Times New Roman" w:cs="Times New Roman"/>
                <w:b/>
                <w:noProof/>
                <w:sz w:val="24"/>
                <w:szCs w:val="24"/>
              </w:rPr>
              <w:t>3.3 Population of the Study</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_Toc83305036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8</w:t>
            </w:r>
            <w:r w:rsidR="001D7D59" w:rsidRPr="006E0FC1">
              <w:rPr>
                <w:rFonts w:ascii="Times New Roman" w:hAnsi="Times New Roman" w:cs="Times New Roman"/>
                <w:noProof/>
                <w:webHidden/>
                <w:sz w:val="24"/>
                <w:szCs w:val="24"/>
              </w:rPr>
              <w:fldChar w:fldCharType="end"/>
            </w:r>
          </w:hyperlink>
        </w:p>
        <w:p w14:paraId="3A9C8BA2"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7" w:history="1">
            <w:r w:rsidR="001D7D59" w:rsidRPr="006E0FC1">
              <w:rPr>
                <w:rStyle w:val="Hyperlink"/>
                <w:rFonts w:ascii="Times New Roman" w:hAnsi="Times New Roman" w:cs="Times New Roman"/>
                <w:b/>
                <w:noProof/>
                <w:sz w:val="24"/>
                <w:szCs w:val="24"/>
              </w:rPr>
              <w:t>3.4 Sampling</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_Toc83305037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9</w:t>
            </w:r>
            <w:r w:rsidR="001D7D59" w:rsidRPr="006E0FC1">
              <w:rPr>
                <w:rFonts w:ascii="Times New Roman" w:hAnsi="Times New Roman" w:cs="Times New Roman"/>
                <w:noProof/>
                <w:webHidden/>
                <w:sz w:val="24"/>
                <w:szCs w:val="24"/>
              </w:rPr>
              <w:fldChar w:fldCharType="end"/>
            </w:r>
          </w:hyperlink>
        </w:p>
        <w:p w14:paraId="22A58697"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8" w:history="1">
            <w:r w:rsidR="001D7D59" w:rsidRPr="006E0FC1">
              <w:rPr>
                <w:rStyle w:val="Hyperlink"/>
                <w:rFonts w:ascii="Times New Roman" w:hAnsi="Times New Roman" w:cs="Times New Roman"/>
                <w:b/>
                <w:noProof/>
                <w:sz w:val="24"/>
                <w:szCs w:val="24"/>
              </w:rPr>
              <w:t>3.5 Sample Size</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_Toc83305038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9</w:t>
            </w:r>
            <w:r w:rsidR="001D7D59" w:rsidRPr="006E0FC1">
              <w:rPr>
                <w:rFonts w:ascii="Times New Roman" w:hAnsi="Times New Roman" w:cs="Times New Roman"/>
                <w:noProof/>
                <w:webHidden/>
                <w:sz w:val="24"/>
                <w:szCs w:val="24"/>
              </w:rPr>
              <w:fldChar w:fldCharType="end"/>
            </w:r>
          </w:hyperlink>
        </w:p>
        <w:p w14:paraId="4329264C"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9" w:history="1">
            <w:r w:rsidR="001D7D59" w:rsidRPr="006E0FC1">
              <w:rPr>
                <w:rStyle w:val="Hyperlink"/>
                <w:rFonts w:ascii="Times New Roman" w:hAnsi="Times New Roman" w:cs="Times New Roman"/>
                <w:b/>
                <w:noProof/>
                <w:sz w:val="24"/>
                <w:szCs w:val="24"/>
              </w:rPr>
              <w:t>3.6 System Requirements and Environment</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_Toc83305039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9</w:t>
            </w:r>
            <w:r w:rsidR="001D7D59" w:rsidRPr="006E0FC1">
              <w:rPr>
                <w:rFonts w:ascii="Times New Roman" w:hAnsi="Times New Roman" w:cs="Times New Roman"/>
                <w:noProof/>
                <w:webHidden/>
                <w:sz w:val="24"/>
                <w:szCs w:val="24"/>
              </w:rPr>
              <w:fldChar w:fldCharType="end"/>
            </w:r>
          </w:hyperlink>
        </w:p>
        <w:p w14:paraId="1CAF0A7A"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40" w:history="1">
            <w:r w:rsidR="001D7D59" w:rsidRPr="006E0FC1">
              <w:rPr>
                <w:rStyle w:val="Hyperlink"/>
                <w:rFonts w:ascii="Times New Roman" w:hAnsi="Times New Roman" w:cs="Times New Roman"/>
                <w:b/>
                <w:noProof/>
                <w:sz w:val="24"/>
                <w:szCs w:val="24"/>
              </w:rPr>
              <w:t>3.7 Prototype Design</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_Toc83305040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10</w:t>
            </w:r>
            <w:r w:rsidR="001D7D59" w:rsidRPr="006E0FC1">
              <w:rPr>
                <w:rFonts w:ascii="Times New Roman" w:hAnsi="Times New Roman" w:cs="Times New Roman"/>
                <w:noProof/>
                <w:webHidden/>
                <w:sz w:val="24"/>
                <w:szCs w:val="24"/>
              </w:rPr>
              <w:fldChar w:fldCharType="end"/>
            </w:r>
          </w:hyperlink>
        </w:p>
        <w:p w14:paraId="0231AE22" w14:textId="77777777" w:rsidR="001D7D59" w:rsidRPr="006E0FC1" w:rsidRDefault="00276C1C"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41" w:history="1">
            <w:r w:rsidR="001D7D59" w:rsidRPr="006E0FC1">
              <w:rPr>
                <w:rStyle w:val="Hyperlink"/>
                <w:rFonts w:ascii="Times New Roman" w:hAnsi="Times New Roman" w:cs="Times New Roman"/>
                <w:b/>
                <w:noProof/>
                <w:sz w:val="24"/>
                <w:szCs w:val="24"/>
              </w:rPr>
              <w:t>3.7.1 Requirement Gathering and Analysis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_Toc83305041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10</w:t>
            </w:r>
            <w:r w:rsidR="001D7D59" w:rsidRPr="006E0FC1">
              <w:rPr>
                <w:rFonts w:ascii="Times New Roman" w:hAnsi="Times New Roman" w:cs="Times New Roman"/>
                <w:noProof/>
                <w:webHidden/>
                <w:sz w:val="24"/>
                <w:szCs w:val="24"/>
              </w:rPr>
              <w:fldChar w:fldCharType="end"/>
            </w:r>
          </w:hyperlink>
        </w:p>
        <w:p w14:paraId="46F21097" w14:textId="77777777" w:rsidR="001D7D59" w:rsidRPr="006E0FC1" w:rsidRDefault="00276C1C"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42" w:history="1">
            <w:r w:rsidR="001D7D59" w:rsidRPr="006E0FC1">
              <w:rPr>
                <w:rStyle w:val="Hyperlink"/>
                <w:rFonts w:ascii="Times New Roman" w:hAnsi="Times New Roman" w:cs="Times New Roman"/>
                <w:b/>
                <w:noProof/>
                <w:sz w:val="24"/>
                <w:szCs w:val="24"/>
              </w:rPr>
              <w:t>3.7.2 User Requirements Modelling</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_Toc83305042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11</w:t>
            </w:r>
            <w:r w:rsidR="001D7D59" w:rsidRPr="006E0FC1">
              <w:rPr>
                <w:rFonts w:ascii="Times New Roman" w:hAnsi="Times New Roman" w:cs="Times New Roman"/>
                <w:noProof/>
                <w:webHidden/>
                <w:sz w:val="24"/>
                <w:szCs w:val="24"/>
              </w:rPr>
              <w:fldChar w:fldCharType="end"/>
            </w:r>
          </w:hyperlink>
        </w:p>
        <w:p w14:paraId="4F733A36" w14:textId="77777777" w:rsidR="001D7D59" w:rsidRPr="006E0FC1" w:rsidRDefault="00276C1C"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43" w:history="1">
            <w:r w:rsidR="001D7D59" w:rsidRPr="006E0FC1">
              <w:rPr>
                <w:rStyle w:val="Hyperlink"/>
                <w:rFonts w:ascii="Times New Roman" w:hAnsi="Times New Roman" w:cs="Times New Roman"/>
                <w:b/>
                <w:noProof/>
                <w:sz w:val="24"/>
                <w:szCs w:val="24"/>
              </w:rPr>
              <w:t>3.7.3 Database Design</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_Toc83305043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18</w:t>
            </w:r>
            <w:r w:rsidR="001D7D59" w:rsidRPr="006E0FC1">
              <w:rPr>
                <w:rFonts w:ascii="Times New Roman" w:hAnsi="Times New Roman" w:cs="Times New Roman"/>
                <w:noProof/>
                <w:webHidden/>
                <w:sz w:val="24"/>
                <w:szCs w:val="24"/>
              </w:rPr>
              <w:fldChar w:fldCharType="end"/>
            </w:r>
          </w:hyperlink>
        </w:p>
        <w:p w14:paraId="128D13CB" w14:textId="77777777" w:rsidR="001D7D59" w:rsidRPr="006E0FC1" w:rsidRDefault="00276C1C"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44" w:history="1">
            <w:r w:rsidR="001D7D59" w:rsidRPr="006E0FC1">
              <w:rPr>
                <w:rStyle w:val="Hyperlink"/>
                <w:rFonts w:ascii="Times New Roman" w:hAnsi="Times New Roman" w:cs="Times New Roman"/>
                <w:b/>
                <w:noProof/>
                <w:sz w:val="24"/>
                <w:szCs w:val="24"/>
              </w:rPr>
              <w:t>3.7.4 Interface Design</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_Toc83305044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22</w:t>
            </w:r>
            <w:r w:rsidR="001D7D59" w:rsidRPr="006E0FC1">
              <w:rPr>
                <w:rFonts w:ascii="Times New Roman" w:hAnsi="Times New Roman" w:cs="Times New Roman"/>
                <w:noProof/>
                <w:webHidden/>
                <w:sz w:val="24"/>
                <w:szCs w:val="24"/>
              </w:rPr>
              <w:fldChar w:fldCharType="end"/>
            </w:r>
          </w:hyperlink>
        </w:p>
        <w:p w14:paraId="493D14FC" w14:textId="77777777" w:rsidR="001D7D59" w:rsidRPr="006E0FC1" w:rsidRDefault="00276C1C" w:rsidP="006E0FC1">
          <w:pPr>
            <w:pStyle w:val="TOC1"/>
            <w:spacing w:line="360" w:lineRule="auto"/>
            <w:rPr>
              <w:rFonts w:ascii="Times New Roman" w:eastAsiaTheme="minorEastAsia" w:hAnsi="Times New Roman" w:cs="Times New Roman"/>
              <w:noProof/>
              <w:sz w:val="24"/>
              <w:szCs w:val="24"/>
            </w:rPr>
          </w:pPr>
          <w:hyperlink w:anchor="_Toc83305045" w:history="1">
            <w:r w:rsidR="001D7D59" w:rsidRPr="006E0FC1">
              <w:rPr>
                <w:rStyle w:val="Hyperlink"/>
                <w:rFonts w:ascii="Times New Roman" w:hAnsi="Times New Roman" w:cs="Times New Roman"/>
                <w:b/>
                <w:noProof/>
                <w:sz w:val="24"/>
                <w:szCs w:val="24"/>
              </w:rPr>
              <w:t>CHAPTER FOUR: SYSTEM DEVELOPMENT AND IMPLIMENTATION</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_Toc83305045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24</w:t>
            </w:r>
            <w:r w:rsidR="001D7D59" w:rsidRPr="006E0FC1">
              <w:rPr>
                <w:rFonts w:ascii="Times New Roman" w:hAnsi="Times New Roman" w:cs="Times New Roman"/>
                <w:noProof/>
                <w:webHidden/>
                <w:sz w:val="24"/>
                <w:szCs w:val="24"/>
              </w:rPr>
              <w:fldChar w:fldCharType="end"/>
            </w:r>
          </w:hyperlink>
        </w:p>
        <w:p w14:paraId="475AD0E7"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46" w:history="1">
            <w:r w:rsidR="001D7D59" w:rsidRPr="006E0FC1">
              <w:rPr>
                <w:rStyle w:val="Hyperlink"/>
                <w:rFonts w:ascii="Times New Roman" w:hAnsi="Times New Roman" w:cs="Times New Roman"/>
                <w:b/>
                <w:noProof/>
                <w:sz w:val="24"/>
                <w:szCs w:val="24"/>
              </w:rPr>
              <w:t>4.1 Development Environment: Hardware Components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_Toc83305046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24</w:t>
            </w:r>
            <w:r w:rsidR="001D7D59" w:rsidRPr="006E0FC1">
              <w:rPr>
                <w:rFonts w:ascii="Times New Roman" w:hAnsi="Times New Roman" w:cs="Times New Roman"/>
                <w:noProof/>
                <w:webHidden/>
                <w:sz w:val="24"/>
                <w:szCs w:val="24"/>
              </w:rPr>
              <w:fldChar w:fldCharType="end"/>
            </w:r>
          </w:hyperlink>
        </w:p>
        <w:p w14:paraId="020D0118"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47" w:history="1">
            <w:r w:rsidR="001D7D59" w:rsidRPr="006E0FC1">
              <w:rPr>
                <w:rStyle w:val="Hyperlink"/>
                <w:rFonts w:ascii="Times New Roman" w:hAnsi="Times New Roman" w:cs="Times New Roman"/>
                <w:b/>
                <w:noProof/>
                <w:sz w:val="24"/>
                <w:szCs w:val="24"/>
              </w:rPr>
              <w:t>4.2 Development Environment: Software Components</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_Toc83305047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24</w:t>
            </w:r>
            <w:r w:rsidR="001D7D59" w:rsidRPr="006E0FC1">
              <w:rPr>
                <w:rFonts w:ascii="Times New Roman" w:hAnsi="Times New Roman" w:cs="Times New Roman"/>
                <w:noProof/>
                <w:webHidden/>
                <w:sz w:val="24"/>
                <w:szCs w:val="24"/>
              </w:rPr>
              <w:fldChar w:fldCharType="end"/>
            </w:r>
          </w:hyperlink>
        </w:p>
        <w:p w14:paraId="47EF9AA9" w14:textId="77777777" w:rsidR="001D7D59" w:rsidRPr="006E0FC1" w:rsidRDefault="00276C1C"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48" w:history="1">
            <w:r w:rsidR="001D7D59" w:rsidRPr="006E0FC1">
              <w:rPr>
                <w:rStyle w:val="Hyperlink"/>
                <w:rFonts w:ascii="Times New Roman" w:hAnsi="Times New Roman" w:cs="Times New Roman"/>
                <w:b/>
                <w:noProof/>
                <w:sz w:val="24"/>
                <w:szCs w:val="24"/>
              </w:rPr>
              <w:t>4.3 Sys</w:t>
            </w:r>
            <w:r w:rsidR="001D7D59" w:rsidRPr="006E0FC1">
              <w:rPr>
                <w:rStyle w:val="Hyperlink"/>
                <w:rFonts w:ascii="Times New Roman" w:hAnsi="Times New Roman" w:cs="Times New Roman"/>
                <w:b/>
                <w:noProof/>
                <w:spacing w:val="-6"/>
                <w:sz w:val="24"/>
                <w:szCs w:val="24"/>
              </w:rPr>
              <w:t>t</w:t>
            </w:r>
            <w:r w:rsidR="001D7D59" w:rsidRPr="006E0FC1">
              <w:rPr>
                <w:rStyle w:val="Hyperlink"/>
                <w:rFonts w:ascii="Times New Roman" w:hAnsi="Times New Roman" w:cs="Times New Roman"/>
                <w:b/>
                <w:noProof/>
                <w:spacing w:val="2"/>
                <w:sz w:val="24"/>
                <w:szCs w:val="24"/>
              </w:rPr>
              <w:t>e</w:t>
            </w:r>
            <w:r w:rsidR="001D7D59" w:rsidRPr="006E0FC1">
              <w:rPr>
                <w:rStyle w:val="Hyperlink"/>
                <w:rFonts w:ascii="Times New Roman" w:hAnsi="Times New Roman" w:cs="Times New Roman"/>
                <w:b/>
                <w:noProof/>
                <w:sz w:val="24"/>
                <w:szCs w:val="24"/>
              </w:rPr>
              <w:t>m</w:t>
            </w:r>
            <w:r w:rsidR="001D7D59" w:rsidRPr="006E0FC1">
              <w:rPr>
                <w:rStyle w:val="Hyperlink"/>
                <w:rFonts w:ascii="Times New Roman" w:hAnsi="Times New Roman" w:cs="Times New Roman"/>
                <w:b/>
                <w:noProof/>
                <w:spacing w:val="1"/>
                <w:sz w:val="24"/>
                <w:szCs w:val="24"/>
              </w:rPr>
              <w:t xml:space="preserve"> </w:t>
            </w:r>
            <w:r w:rsidR="001D7D59" w:rsidRPr="006E0FC1">
              <w:rPr>
                <w:rStyle w:val="Hyperlink"/>
                <w:rFonts w:ascii="Times New Roman" w:hAnsi="Times New Roman" w:cs="Times New Roman"/>
                <w:b/>
                <w:noProof/>
                <w:spacing w:val="-7"/>
                <w:sz w:val="24"/>
                <w:szCs w:val="24"/>
              </w:rPr>
              <w:t>T</w:t>
            </w:r>
            <w:r w:rsidR="001D7D59" w:rsidRPr="006E0FC1">
              <w:rPr>
                <w:rStyle w:val="Hyperlink"/>
                <w:rFonts w:ascii="Times New Roman" w:hAnsi="Times New Roman" w:cs="Times New Roman"/>
                <w:b/>
                <w:noProof/>
                <w:spacing w:val="2"/>
                <w:sz w:val="24"/>
                <w:szCs w:val="24"/>
              </w:rPr>
              <w:t>e</w:t>
            </w:r>
            <w:r w:rsidR="001D7D59" w:rsidRPr="006E0FC1">
              <w:rPr>
                <w:rStyle w:val="Hyperlink"/>
                <w:rFonts w:ascii="Times New Roman" w:hAnsi="Times New Roman" w:cs="Times New Roman"/>
                <w:b/>
                <w:noProof/>
                <w:sz w:val="24"/>
                <w:szCs w:val="24"/>
              </w:rPr>
              <w:t>s</w:t>
            </w:r>
            <w:r w:rsidR="001D7D59" w:rsidRPr="006E0FC1">
              <w:rPr>
                <w:rStyle w:val="Hyperlink"/>
                <w:rFonts w:ascii="Times New Roman" w:hAnsi="Times New Roman" w:cs="Times New Roman"/>
                <w:b/>
                <w:noProof/>
                <w:spacing w:val="-7"/>
                <w:sz w:val="24"/>
                <w:szCs w:val="24"/>
              </w:rPr>
              <w:t>t</w:t>
            </w:r>
            <w:r w:rsidR="001D7D59" w:rsidRPr="006E0FC1">
              <w:rPr>
                <w:rStyle w:val="Hyperlink"/>
                <w:rFonts w:ascii="Times New Roman" w:hAnsi="Times New Roman" w:cs="Times New Roman"/>
                <w:b/>
                <w:noProof/>
                <w:spacing w:val="2"/>
                <w:sz w:val="24"/>
                <w:szCs w:val="24"/>
              </w:rPr>
              <w:t>i</w:t>
            </w:r>
            <w:r w:rsidR="001D7D59" w:rsidRPr="006E0FC1">
              <w:rPr>
                <w:rStyle w:val="Hyperlink"/>
                <w:rFonts w:ascii="Times New Roman" w:hAnsi="Times New Roman" w:cs="Times New Roman"/>
                <w:b/>
                <w:noProof/>
                <w:sz w:val="24"/>
                <w:szCs w:val="24"/>
              </w:rPr>
              <w:t>ng</w:t>
            </w:r>
            <w:r w:rsidR="001D7D59" w:rsidRPr="006E0FC1">
              <w:rPr>
                <w:rStyle w:val="Hyperlink"/>
                <w:rFonts w:ascii="Times New Roman" w:hAnsi="Times New Roman" w:cs="Times New Roman"/>
                <w:b/>
                <w:noProof/>
                <w:spacing w:val="-13"/>
                <w:sz w:val="24"/>
                <w:szCs w:val="24"/>
              </w:rPr>
              <w:t xml:space="preserve"> </w:t>
            </w:r>
            <w:r w:rsidR="001D7D59" w:rsidRPr="006E0FC1">
              <w:rPr>
                <w:rStyle w:val="Hyperlink"/>
                <w:rFonts w:ascii="Times New Roman" w:hAnsi="Times New Roman" w:cs="Times New Roman"/>
                <w:b/>
                <w:noProof/>
                <w:sz w:val="24"/>
                <w:szCs w:val="24"/>
              </w:rPr>
              <w:t>and</w:t>
            </w:r>
            <w:r w:rsidR="001D7D59" w:rsidRPr="006E0FC1">
              <w:rPr>
                <w:rStyle w:val="Hyperlink"/>
                <w:rFonts w:ascii="Times New Roman" w:hAnsi="Times New Roman" w:cs="Times New Roman"/>
                <w:b/>
                <w:noProof/>
                <w:spacing w:val="-3"/>
                <w:sz w:val="24"/>
                <w:szCs w:val="24"/>
              </w:rPr>
              <w:t xml:space="preserve"> </w:t>
            </w:r>
            <w:r w:rsidR="001D7D59" w:rsidRPr="006E0FC1">
              <w:rPr>
                <w:rStyle w:val="Hyperlink"/>
                <w:rFonts w:ascii="Times New Roman" w:hAnsi="Times New Roman" w:cs="Times New Roman"/>
                <w:b/>
                <w:noProof/>
                <w:spacing w:val="2"/>
                <w:sz w:val="24"/>
                <w:szCs w:val="24"/>
              </w:rPr>
              <w:t>E</w:t>
            </w:r>
            <w:r w:rsidR="001D7D59" w:rsidRPr="006E0FC1">
              <w:rPr>
                <w:rStyle w:val="Hyperlink"/>
                <w:rFonts w:ascii="Times New Roman" w:hAnsi="Times New Roman" w:cs="Times New Roman"/>
                <w:b/>
                <w:noProof/>
                <w:spacing w:val="-30"/>
                <w:sz w:val="24"/>
                <w:szCs w:val="24"/>
              </w:rPr>
              <w:t>v</w:t>
            </w:r>
            <w:r w:rsidR="001D7D59" w:rsidRPr="006E0FC1">
              <w:rPr>
                <w:rStyle w:val="Hyperlink"/>
                <w:rFonts w:ascii="Times New Roman" w:hAnsi="Times New Roman" w:cs="Times New Roman"/>
                <w:b/>
                <w:noProof/>
                <w:sz w:val="24"/>
                <w:szCs w:val="24"/>
              </w:rPr>
              <w:t>a</w:t>
            </w:r>
            <w:r w:rsidR="001D7D59" w:rsidRPr="006E0FC1">
              <w:rPr>
                <w:rStyle w:val="Hyperlink"/>
                <w:rFonts w:ascii="Times New Roman" w:hAnsi="Times New Roman" w:cs="Times New Roman"/>
                <w:b/>
                <w:noProof/>
                <w:spacing w:val="2"/>
                <w:sz w:val="24"/>
                <w:szCs w:val="24"/>
              </w:rPr>
              <w:t>l</w:t>
            </w:r>
            <w:r w:rsidR="001D7D59" w:rsidRPr="006E0FC1">
              <w:rPr>
                <w:rStyle w:val="Hyperlink"/>
                <w:rFonts w:ascii="Times New Roman" w:hAnsi="Times New Roman" w:cs="Times New Roman"/>
                <w:b/>
                <w:noProof/>
                <w:sz w:val="24"/>
                <w:szCs w:val="24"/>
              </w:rPr>
              <w:t>u</w:t>
            </w:r>
            <w:r w:rsidR="001D7D59" w:rsidRPr="006E0FC1">
              <w:rPr>
                <w:rStyle w:val="Hyperlink"/>
                <w:rFonts w:ascii="Times New Roman" w:hAnsi="Times New Roman" w:cs="Times New Roman"/>
                <w:b/>
                <w:noProof/>
                <w:spacing w:val="-21"/>
                <w:sz w:val="24"/>
                <w:szCs w:val="24"/>
              </w:rPr>
              <w:t>a</w:t>
            </w:r>
            <w:r w:rsidR="001D7D59" w:rsidRPr="006E0FC1">
              <w:rPr>
                <w:rStyle w:val="Hyperlink"/>
                <w:rFonts w:ascii="Times New Roman" w:hAnsi="Times New Roman" w:cs="Times New Roman"/>
                <w:b/>
                <w:noProof/>
                <w:spacing w:val="-7"/>
                <w:sz w:val="24"/>
                <w:szCs w:val="24"/>
              </w:rPr>
              <w:t>t</w:t>
            </w:r>
            <w:r w:rsidR="001D7D59" w:rsidRPr="006E0FC1">
              <w:rPr>
                <w:rStyle w:val="Hyperlink"/>
                <w:rFonts w:ascii="Times New Roman" w:hAnsi="Times New Roman" w:cs="Times New Roman"/>
                <w:b/>
                <w:noProof/>
                <w:spacing w:val="2"/>
                <w:sz w:val="24"/>
                <w:szCs w:val="24"/>
              </w:rPr>
              <w:t>i</w:t>
            </w:r>
            <w:r w:rsidR="001D7D59" w:rsidRPr="006E0FC1">
              <w:rPr>
                <w:rStyle w:val="Hyperlink"/>
                <w:rFonts w:ascii="Times New Roman" w:hAnsi="Times New Roman" w:cs="Times New Roman"/>
                <w:b/>
                <w:noProof/>
                <w:spacing w:val="-5"/>
                <w:sz w:val="24"/>
                <w:szCs w:val="24"/>
              </w:rPr>
              <w:t>o</w:t>
            </w:r>
            <w:r w:rsidR="001D7D59" w:rsidRPr="006E0FC1">
              <w:rPr>
                <w:rStyle w:val="Hyperlink"/>
                <w:rFonts w:ascii="Times New Roman" w:hAnsi="Times New Roman" w:cs="Times New Roman"/>
                <w:b/>
                <w:noProof/>
                <w:sz w:val="24"/>
                <w:szCs w:val="24"/>
              </w:rPr>
              <w:t>n</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_Toc83305048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25</w:t>
            </w:r>
            <w:r w:rsidR="001D7D59" w:rsidRPr="006E0FC1">
              <w:rPr>
                <w:rFonts w:ascii="Times New Roman" w:hAnsi="Times New Roman" w:cs="Times New Roman"/>
                <w:noProof/>
                <w:webHidden/>
                <w:sz w:val="24"/>
                <w:szCs w:val="24"/>
              </w:rPr>
              <w:fldChar w:fldCharType="end"/>
            </w:r>
          </w:hyperlink>
        </w:p>
        <w:p w14:paraId="4E0D0DED" w14:textId="77777777" w:rsidR="001D7D59" w:rsidRPr="006E0FC1" w:rsidRDefault="00276C1C"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49" w:history="1">
            <w:r w:rsidR="001D7D59" w:rsidRPr="006E0FC1">
              <w:rPr>
                <w:rStyle w:val="Hyperlink"/>
                <w:rFonts w:ascii="Times New Roman" w:hAnsi="Times New Roman" w:cs="Times New Roman"/>
                <w:b/>
                <w:noProof/>
                <w:sz w:val="24"/>
                <w:szCs w:val="24"/>
              </w:rPr>
              <w:t>4.3.1 Unit Testing</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_Toc83305049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25</w:t>
            </w:r>
            <w:r w:rsidR="001D7D59" w:rsidRPr="006E0FC1">
              <w:rPr>
                <w:rFonts w:ascii="Times New Roman" w:hAnsi="Times New Roman" w:cs="Times New Roman"/>
                <w:noProof/>
                <w:webHidden/>
                <w:sz w:val="24"/>
                <w:szCs w:val="24"/>
              </w:rPr>
              <w:fldChar w:fldCharType="end"/>
            </w:r>
          </w:hyperlink>
        </w:p>
        <w:p w14:paraId="65DC2758" w14:textId="77777777" w:rsidR="001D7D59" w:rsidRPr="006E0FC1" w:rsidRDefault="00276C1C"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50" w:history="1">
            <w:r w:rsidR="001D7D59" w:rsidRPr="006E0FC1">
              <w:rPr>
                <w:rStyle w:val="Hyperlink"/>
                <w:rFonts w:ascii="Times New Roman" w:hAnsi="Times New Roman" w:cs="Times New Roman"/>
                <w:b/>
                <w:noProof/>
                <w:sz w:val="24"/>
                <w:szCs w:val="24"/>
              </w:rPr>
              <w:t>4.3.2 Integration Testing</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_Toc83305050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26</w:t>
            </w:r>
            <w:r w:rsidR="001D7D59" w:rsidRPr="006E0FC1">
              <w:rPr>
                <w:rFonts w:ascii="Times New Roman" w:hAnsi="Times New Roman" w:cs="Times New Roman"/>
                <w:noProof/>
                <w:webHidden/>
                <w:sz w:val="24"/>
                <w:szCs w:val="24"/>
              </w:rPr>
              <w:fldChar w:fldCharType="end"/>
            </w:r>
          </w:hyperlink>
        </w:p>
        <w:p w14:paraId="49DE4A89" w14:textId="77777777" w:rsidR="001D7D59" w:rsidRDefault="00276C1C" w:rsidP="006E0FC1">
          <w:pPr>
            <w:pStyle w:val="TOC3"/>
            <w:tabs>
              <w:tab w:val="right" w:leader="dot" w:pos="9350"/>
            </w:tabs>
            <w:spacing w:line="360" w:lineRule="auto"/>
            <w:rPr>
              <w:rFonts w:eastAsiaTheme="minorEastAsia"/>
              <w:noProof/>
            </w:rPr>
          </w:pPr>
          <w:hyperlink w:anchor="_Toc83305051" w:history="1">
            <w:r w:rsidR="001D7D59" w:rsidRPr="006E0FC1">
              <w:rPr>
                <w:rStyle w:val="Hyperlink"/>
                <w:rFonts w:ascii="Times New Roman" w:hAnsi="Times New Roman" w:cs="Times New Roman"/>
                <w:b/>
                <w:noProof/>
                <w:sz w:val="24"/>
                <w:szCs w:val="24"/>
              </w:rPr>
              <w:t>4.3.3 System Testing</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_Toc83305051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26</w:t>
            </w:r>
            <w:r w:rsidR="001D7D59" w:rsidRPr="006E0FC1">
              <w:rPr>
                <w:rFonts w:ascii="Times New Roman" w:hAnsi="Times New Roman" w:cs="Times New Roman"/>
                <w:noProof/>
                <w:webHidden/>
                <w:sz w:val="24"/>
                <w:szCs w:val="24"/>
              </w:rPr>
              <w:fldChar w:fldCharType="end"/>
            </w:r>
          </w:hyperlink>
        </w:p>
        <w:p w14:paraId="6FDE555D" w14:textId="77777777" w:rsidR="001D7D59" w:rsidRDefault="00276C1C">
          <w:pPr>
            <w:pStyle w:val="TOC1"/>
            <w:rPr>
              <w:rFonts w:eastAsiaTheme="minorEastAsia"/>
              <w:noProof/>
            </w:rPr>
          </w:pPr>
          <w:hyperlink w:anchor="_Toc83305052" w:history="1">
            <w:r w:rsidR="001D7D59" w:rsidRPr="001D73D0">
              <w:rPr>
                <w:rStyle w:val="Hyperlink"/>
                <w:rFonts w:ascii="Times New Roman" w:hAnsi="Times New Roman" w:cs="Times New Roman"/>
                <w:b/>
                <w:noProof/>
              </w:rPr>
              <w:t>REFERENCES</w:t>
            </w:r>
            <w:r w:rsidR="001D7D59">
              <w:rPr>
                <w:noProof/>
                <w:webHidden/>
              </w:rPr>
              <w:tab/>
            </w:r>
            <w:r w:rsidR="001D7D59">
              <w:rPr>
                <w:noProof/>
                <w:webHidden/>
              </w:rPr>
              <w:fldChar w:fldCharType="begin"/>
            </w:r>
            <w:r w:rsidR="001D7D59">
              <w:rPr>
                <w:noProof/>
                <w:webHidden/>
              </w:rPr>
              <w:instrText xml:space="preserve"> PAGEREF _Toc83305052 \h </w:instrText>
            </w:r>
            <w:r w:rsidR="001D7D59">
              <w:rPr>
                <w:noProof/>
                <w:webHidden/>
              </w:rPr>
            </w:r>
            <w:r w:rsidR="001D7D59">
              <w:rPr>
                <w:noProof/>
                <w:webHidden/>
              </w:rPr>
              <w:fldChar w:fldCharType="separate"/>
            </w:r>
            <w:r w:rsidR="00353089">
              <w:rPr>
                <w:noProof/>
                <w:webHidden/>
              </w:rPr>
              <w:t>31</w:t>
            </w:r>
            <w:r w:rsidR="001D7D59">
              <w:rPr>
                <w:noProof/>
                <w:webHidden/>
              </w:rPr>
              <w:fldChar w:fldCharType="end"/>
            </w:r>
          </w:hyperlink>
        </w:p>
        <w:p w14:paraId="3F7DCAB2" w14:textId="77777777" w:rsidR="004A0CB8" w:rsidRPr="00C45BB5" w:rsidRDefault="004A0CB8" w:rsidP="004A0CB8">
          <w:pPr>
            <w:rPr>
              <w:rFonts w:ascii="Times New Roman" w:hAnsi="Times New Roman" w:cs="Times New Roman"/>
            </w:rPr>
          </w:pPr>
          <w:r w:rsidRPr="00C45BB5">
            <w:rPr>
              <w:rFonts w:ascii="Times New Roman" w:hAnsi="Times New Roman" w:cs="Times New Roman"/>
              <w:b/>
              <w:bCs/>
              <w:noProof/>
            </w:rPr>
            <w:fldChar w:fldCharType="end"/>
          </w:r>
        </w:p>
      </w:sdtContent>
    </w:sdt>
    <w:p w14:paraId="57D5D685" w14:textId="77777777" w:rsidR="004A0CB8" w:rsidRPr="00C45BB5" w:rsidRDefault="004A0CB8" w:rsidP="004A0CB8">
      <w:pPr>
        <w:rPr>
          <w:rFonts w:ascii="Times New Roman" w:hAnsi="Times New Roman" w:cs="Times New Roman"/>
        </w:rPr>
      </w:pPr>
    </w:p>
    <w:p w14:paraId="41938D93" w14:textId="77777777" w:rsidR="004A0CB8" w:rsidRPr="00C45BB5" w:rsidRDefault="004A0CB8" w:rsidP="004A0CB8">
      <w:pPr>
        <w:rPr>
          <w:rFonts w:ascii="Times New Roman" w:hAnsi="Times New Roman" w:cs="Times New Roman"/>
        </w:rPr>
      </w:pPr>
    </w:p>
    <w:p w14:paraId="54AB1166" w14:textId="77777777" w:rsidR="00705341" w:rsidRPr="00705341" w:rsidRDefault="004A0CB8" w:rsidP="00705341">
      <w:pPr>
        <w:pStyle w:val="Heading1"/>
        <w:spacing w:line="360" w:lineRule="auto"/>
        <w:jc w:val="center"/>
        <w:rPr>
          <w:rFonts w:ascii="Times New Roman" w:hAnsi="Times New Roman" w:cs="Times New Roman"/>
          <w:noProof/>
          <w:sz w:val="24"/>
          <w:szCs w:val="24"/>
        </w:rPr>
      </w:pPr>
      <w:bookmarkStart w:id="24" w:name="_Toc81039342"/>
      <w:bookmarkStart w:id="25" w:name="_Toc83305012"/>
      <w:r w:rsidRPr="00705341">
        <w:rPr>
          <w:rFonts w:ascii="Times New Roman" w:hAnsi="Times New Roman" w:cs="Times New Roman"/>
          <w:b/>
          <w:color w:val="auto"/>
          <w:sz w:val="24"/>
          <w:szCs w:val="24"/>
        </w:rPr>
        <w:lastRenderedPageBreak/>
        <w:t>LIST OF FIGURES</w:t>
      </w:r>
      <w:bookmarkStart w:id="26" w:name="_Toc81039343"/>
      <w:bookmarkEnd w:id="24"/>
      <w:bookmarkEnd w:id="25"/>
      <w:r w:rsidR="009E4934" w:rsidRPr="00705341">
        <w:rPr>
          <w:rFonts w:ascii="Times New Roman" w:hAnsi="Times New Roman" w:cs="Times New Roman"/>
          <w:b/>
          <w:sz w:val="24"/>
          <w:szCs w:val="24"/>
        </w:rPr>
        <w:fldChar w:fldCharType="begin"/>
      </w:r>
      <w:r w:rsidR="009E4934" w:rsidRPr="00705341">
        <w:rPr>
          <w:rFonts w:ascii="Times New Roman" w:hAnsi="Times New Roman" w:cs="Times New Roman"/>
          <w:b/>
          <w:sz w:val="24"/>
          <w:szCs w:val="24"/>
        </w:rPr>
        <w:instrText xml:space="preserve"> TOC \h \z \c "Figure" </w:instrText>
      </w:r>
      <w:r w:rsidR="009E4934" w:rsidRPr="00705341">
        <w:rPr>
          <w:rFonts w:ascii="Times New Roman" w:hAnsi="Times New Roman" w:cs="Times New Roman"/>
          <w:b/>
          <w:sz w:val="24"/>
          <w:szCs w:val="24"/>
        </w:rPr>
        <w:fldChar w:fldCharType="separate"/>
      </w:r>
    </w:p>
    <w:p w14:paraId="41C75D75" w14:textId="77777777" w:rsidR="00705341" w:rsidRPr="00705341" w:rsidRDefault="00276C1C"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83313147" w:history="1">
        <w:r w:rsidR="00705341" w:rsidRPr="00705341">
          <w:rPr>
            <w:rStyle w:val="Hyperlink"/>
            <w:rFonts w:ascii="Times New Roman" w:hAnsi="Times New Roman" w:cs="Times New Roman"/>
            <w:noProof/>
            <w:sz w:val="24"/>
            <w:szCs w:val="24"/>
          </w:rPr>
          <w:t>Figure 1 Use Case Diagram</w:t>
        </w:r>
        <w:r w:rsidR="00705341" w:rsidRPr="00705341">
          <w:rPr>
            <w:rFonts w:ascii="Times New Roman" w:hAnsi="Times New Roman" w:cs="Times New Roman"/>
            <w:noProof/>
            <w:webHidden/>
            <w:sz w:val="24"/>
            <w:szCs w:val="24"/>
          </w:rPr>
          <w:tab/>
        </w:r>
        <w:r w:rsidR="00705341" w:rsidRPr="00705341">
          <w:rPr>
            <w:rFonts w:ascii="Times New Roman" w:hAnsi="Times New Roman" w:cs="Times New Roman"/>
            <w:noProof/>
            <w:webHidden/>
            <w:sz w:val="24"/>
            <w:szCs w:val="24"/>
          </w:rPr>
          <w:fldChar w:fldCharType="begin"/>
        </w:r>
        <w:r w:rsidR="00705341" w:rsidRPr="00705341">
          <w:rPr>
            <w:rFonts w:ascii="Times New Roman" w:hAnsi="Times New Roman" w:cs="Times New Roman"/>
            <w:noProof/>
            <w:webHidden/>
            <w:sz w:val="24"/>
            <w:szCs w:val="24"/>
          </w:rPr>
          <w:instrText xml:space="preserve"> PAGEREF _Toc83313147 \h </w:instrText>
        </w:r>
        <w:r w:rsidR="00705341" w:rsidRPr="00705341">
          <w:rPr>
            <w:rFonts w:ascii="Times New Roman" w:hAnsi="Times New Roman" w:cs="Times New Roman"/>
            <w:noProof/>
            <w:webHidden/>
            <w:sz w:val="24"/>
            <w:szCs w:val="24"/>
          </w:rPr>
        </w:r>
        <w:r w:rsidR="00705341"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11</w:t>
        </w:r>
        <w:r w:rsidR="00705341" w:rsidRPr="00705341">
          <w:rPr>
            <w:rFonts w:ascii="Times New Roman" w:hAnsi="Times New Roman" w:cs="Times New Roman"/>
            <w:noProof/>
            <w:webHidden/>
            <w:sz w:val="24"/>
            <w:szCs w:val="24"/>
          </w:rPr>
          <w:fldChar w:fldCharType="end"/>
        </w:r>
      </w:hyperlink>
    </w:p>
    <w:p w14:paraId="18591E75" w14:textId="77777777" w:rsidR="00705341" w:rsidRPr="00705341" w:rsidRDefault="00276C1C"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r:id="rId12" w:anchor="_Toc83313148" w:history="1">
        <w:r w:rsidR="00705341" w:rsidRPr="00705341">
          <w:rPr>
            <w:rStyle w:val="Hyperlink"/>
            <w:rFonts w:ascii="Times New Roman" w:hAnsi="Times New Roman" w:cs="Times New Roman"/>
            <w:noProof/>
            <w:sz w:val="24"/>
            <w:szCs w:val="24"/>
          </w:rPr>
          <w:t>Figure 2 Student activity diagram</w:t>
        </w:r>
        <w:r w:rsidR="00705341" w:rsidRPr="00705341">
          <w:rPr>
            <w:rFonts w:ascii="Times New Roman" w:hAnsi="Times New Roman" w:cs="Times New Roman"/>
            <w:noProof/>
            <w:webHidden/>
            <w:sz w:val="24"/>
            <w:szCs w:val="24"/>
          </w:rPr>
          <w:tab/>
        </w:r>
        <w:r w:rsidR="00705341" w:rsidRPr="00705341">
          <w:rPr>
            <w:rFonts w:ascii="Times New Roman" w:hAnsi="Times New Roman" w:cs="Times New Roman"/>
            <w:noProof/>
            <w:webHidden/>
            <w:sz w:val="24"/>
            <w:szCs w:val="24"/>
          </w:rPr>
          <w:fldChar w:fldCharType="begin"/>
        </w:r>
        <w:r w:rsidR="00705341" w:rsidRPr="00705341">
          <w:rPr>
            <w:rFonts w:ascii="Times New Roman" w:hAnsi="Times New Roman" w:cs="Times New Roman"/>
            <w:noProof/>
            <w:webHidden/>
            <w:sz w:val="24"/>
            <w:szCs w:val="24"/>
          </w:rPr>
          <w:instrText xml:space="preserve"> PAGEREF _Toc83313148 \h </w:instrText>
        </w:r>
        <w:r w:rsidR="00705341" w:rsidRPr="00705341">
          <w:rPr>
            <w:rFonts w:ascii="Times New Roman" w:hAnsi="Times New Roman" w:cs="Times New Roman"/>
            <w:noProof/>
            <w:webHidden/>
            <w:sz w:val="24"/>
            <w:szCs w:val="24"/>
          </w:rPr>
        </w:r>
        <w:r w:rsidR="00705341"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16</w:t>
        </w:r>
        <w:r w:rsidR="00705341" w:rsidRPr="00705341">
          <w:rPr>
            <w:rFonts w:ascii="Times New Roman" w:hAnsi="Times New Roman" w:cs="Times New Roman"/>
            <w:noProof/>
            <w:webHidden/>
            <w:sz w:val="24"/>
            <w:szCs w:val="24"/>
          </w:rPr>
          <w:fldChar w:fldCharType="end"/>
        </w:r>
      </w:hyperlink>
    </w:p>
    <w:p w14:paraId="2DF236E3" w14:textId="77777777" w:rsidR="00705341" w:rsidRPr="00705341" w:rsidRDefault="00276C1C"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r:id="rId13" w:anchor="_Toc83313149" w:history="1">
        <w:r w:rsidR="00705341" w:rsidRPr="00705341">
          <w:rPr>
            <w:rStyle w:val="Hyperlink"/>
            <w:rFonts w:ascii="Times New Roman" w:hAnsi="Times New Roman" w:cs="Times New Roman"/>
            <w:noProof/>
            <w:sz w:val="24"/>
            <w:szCs w:val="24"/>
          </w:rPr>
          <w:t>Figure 3 admin/Staff activity diagram</w:t>
        </w:r>
        <w:r w:rsidR="00705341" w:rsidRPr="00705341">
          <w:rPr>
            <w:rFonts w:ascii="Times New Roman" w:hAnsi="Times New Roman" w:cs="Times New Roman"/>
            <w:noProof/>
            <w:webHidden/>
            <w:sz w:val="24"/>
            <w:szCs w:val="24"/>
          </w:rPr>
          <w:tab/>
        </w:r>
        <w:r w:rsidR="00705341" w:rsidRPr="00705341">
          <w:rPr>
            <w:rFonts w:ascii="Times New Roman" w:hAnsi="Times New Roman" w:cs="Times New Roman"/>
            <w:noProof/>
            <w:webHidden/>
            <w:sz w:val="24"/>
            <w:szCs w:val="24"/>
          </w:rPr>
          <w:fldChar w:fldCharType="begin"/>
        </w:r>
        <w:r w:rsidR="00705341" w:rsidRPr="00705341">
          <w:rPr>
            <w:rFonts w:ascii="Times New Roman" w:hAnsi="Times New Roman" w:cs="Times New Roman"/>
            <w:noProof/>
            <w:webHidden/>
            <w:sz w:val="24"/>
            <w:szCs w:val="24"/>
          </w:rPr>
          <w:instrText xml:space="preserve"> PAGEREF _Toc83313149 \h </w:instrText>
        </w:r>
        <w:r w:rsidR="00705341" w:rsidRPr="00705341">
          <w:rPr>
            <w:rFonts w:ascii="Times New Roman" w:hAnsi="Times New Roman" w:cs="Times New Roman"/>
            <w:noProof/>
            <w:webHidden/>
            <w:sz w:val="24"/>
            <w:szCs w:val="24"/>
          </w:rPr>
        </w:r>
        <w:r w:rsidR="00705341"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17</w:t>
        </w:r>
        <w:r w:rsidR="00705341" w:rsidRPr="00705341">
          <w:rPr>
            <w:rFonts w:ascii="Times New Roman" w:hAnsi="Times New Roman" w:cs="Times New Roman"/>
            <w:noProof/>
            <w:webHidden/>
            <w:sz w:val="24"/>
            <w:szCs w:val="24"/>
          </w:rPr>
          <w:fldChar w:fldCharType="end"/>
        </w:r>
      </w:hyperlink>
    </w:p>
    <w:p w14:paraId="403067C6" w14:textId="77777777" w:rsidR="00705341" w:rsidRPr="00705341" w:rsidRDefault="00276C1C"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0" w:history="1">
        <w:r w:rsidR="00705341" w:rsidRPr="00705341">
          <w:rPr>
            <w:rStyle w:val="Hyperlink"/>
            <w:rFonts w:ascii="Times New Roman" w:hAnsi="Times New Roman" w:cs="Times New Roman"/>
            <w:noProof/>
            <w:sz w:val="24"/>
            <w:szCs w:val="24"/>
          </w:rPr>
          <w:t>Figure 4 Entitty Relationship Diagram</w:t>
        </w:r>
        <w:r w:rsidR="00705341" w:rsidRPr="00705341">
          <w:rPr>
            <w:rFonts w:ascii="Times New Roman" w:hAnsi="Times New Roman" w:cs="Times New Roman"/>
            <w:noProof/>
            <w:webHidden/>
            <w:sz w:val="24"/>
            <w:szCs w:val="24"/>
          </w:rPr>
          <w:tab/>
        </w:r>
        <w:r w:rsidR="00705341" w:rsidRPr="00705341">
          <w:rPr>
            <w:rFonts w:ascii="Times New Roman" w:hAnsi="Times New Roman" w:cs="Times New Roman"/>
            <w:noProof/>
            <w:webHidden/>
            <w:sz w:val="24"/>
            <w:szCs w:val="24"/>
          </w:rPr>
          <w:fldChar w:fldCharType="begin"/>
        </w:r>
        <w:r w:rsidR="00705341" w:rsidRPr="00705341">
          <w:rPr>
            <w:rFonts w:ascii="Times New Roman" w:hAnsi="Times New Roman" w:cs="Times New Roman"/>
            <w:noProof/>
            <w:webHidden/>
            <w:sz w:val="24"/>
            <w:szCs w:val="24"/>
          </w:rPr>
          <w:instrText xml:space="preserve"> PAGEREF _Toc83313150 \h </w:instrText>
        </w:r>
        <w:r w:rsidR="00705341" w:rsidRPr="00705341">
          <w:rPr>
            <w:rFonts w:ascii="Times New Roman" w:hAnsi="Times New Roman" w:cs="Times New Roman"/>
            <w:noProof/>
            <w:webHidden/>
            <w:sz w:val="24"/>
            <w:szCs w:val="24"/>
          </w:rPr>
        </w:r>
        <w:r w:rsidR="00705341"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21</w:t>
        </w:r>
        <w:r w:rsidR="00705341" w:rsidRPr="00705341">
          <w:rPr>
            <w:rFonts w:ascii="Times New Roman" w:hAnsi="Times New Roman" w:cs="Times New Roman"/>
            <w:noProof/>
            <w:webHidden/>
            <w:sz w:val="24"/>
            <w:szCs w:val="24"/>
          </w:rPr>
          <w:fldChar w:fldCharType="end"/>
        </w:r>
      </w:hyperlink>
    </w:p>
    <w:p w14:paraId="1C09F172" w14:textId="77777777" w:rsidR="00705341" w:rsidRPr="00705341" w:rsidRDefault="00276C1C"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1" w:history="1">
        <w:r w:rsidR="00705341" w:rsidRPr="00705341">
          <w:rPr>
            <w:rStyle w:val="Hyperlink"/>
            <w:rFonts w:ascii="Times New Roman" w:hAnsi="Times New Roman" w:cs="Times New Roman"/>
            <w:noProof/>
            <w:sz w:val="24"/>
            <w:szCs w:val="24"/>
          </w:rPr>
          <w:t>Figure 5 login page design</w:t>
        </w:r>
        <w:r w:rsidR="00705341" w:rsidRPr="00705341">
          <w:rPr>
            <w:rFonts w:ascii="Times New Roman" w:hAnsi="Times New Roman" w:cs="Times New Roman"/>
            <w:noProof/>
            <w:webHidden/>
            <w:sz w:val="24"/>
            <w:szCs w:val="24"/>
          </w:rPr>
          <w:tab/>
        </w:r>
        <w:r w:rsidR="00705341" w:rsidRPr="00705341">
          <w:rPr>
            <w:rFonts w:ascii="Times New Roman" w:hAnsi="Times New Roman" w:cs="Times New Roman"/>
            <w:noProof/>
            <w:webHidden/>
            <w:sz w:val="24"/>
            <w:szCs w:val="24"/>
          </w:rPr>
          <w:fldChar w:fldCharType="begin"/>
        </w:r>
        <w:r w:rsidR="00705341" w:rsidRPr="00705341">
          <w:rPr>
            <w:rFonts w:ascii="Times New Roman" w:hAnsi="Times New Roman" w:cs="Times New Roman"/>
            <w:noProof/>
            <w:webHidden/>
            <w:sz w:val="24"/>
            <w:szCs w:val="24"/>
          </w:rPr>
          <w:instrText xml:space="preserve"> PAGEREF _Toc83313151 \h </w:instrText>
        </w:r>
        <w:r w:rsidR="00705341" w:rsidRPr="00705341">
          <w:rPr>
            <w:rFonts w:ascii="Times New Roman" w:hAnsi="Times New Roman" w:cs="Times New Roman"/>
            <w:noProof/>
            <w:webHidden/>
            <w:sz w:val="24"/>
            <w:szCs w:val="24"/>
          </w:rPr>
        </w:r>
        <w:r w:rsidR="00705341"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22</w:t>
        </w:r>
        <w:r w:rsidR="00705341" w:rsidRPr="00705341">
          <w:rPr>
            <w:rFonts w:ascii="Times New Roman" w:hAnsi="Times New Roman" w:cs="Times New Roman"/>
            <w:noProof/>
            <w:webHidden/>
            <w:sz w:val="24"/>
            <w:szCs w:val="24"/>
          </w:rPr>
          <w:fldChar w:fldCharType="end"/>
        </w:r>
      </w:hyperlink>
    </w:p>
    <w:p w14:paraId="44806613" w14:textId="77777777" w:rsidR="00705341" w:rsidRPr="00705341" w:rsidRDefault="00276C1C"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2" w:history="1">
        <w:r w:rsidR="00705341" w:rsidRPr="00705341">
          <w:rPr>
            <w:rStyle w:val="Hyperlink"/>
            <w:rFonts w:ascii="Times New Roman" w:hAnsi="Times New Roman" w:cs="Times New Roman"/>
            <w:noProof/>
            <w:sz w:val="24"/>
            <w:szCs w:val="24"/>
          </w:rPr>
          <w:t>Figure 6 Register Form</w:t>
        </w:r>
        <w:r w:rsidR="00705341" w:rsidRPr="00705341">
          <w:rPr>
            <w:rFonts w:ascii="Times New Roman" w:hAnsi="Times New Roman" w:cs="Times New Roman"/>
            <w:noProof/>
            <w:webHidden/>
            <w:sz w:val="24"/>
            <w:szCs w:val="24"/>
          </w:rPr>
          <w:tab/>
        </w:r>
        <w:r w:rsidR="00705341" w:rsidRPr="00705341">
          <w:rPr>
            <w:rFonts w:ascii="Times New Roman" w:hAnsi="Times New Roman" w:cs="Times New Roman"/>
            <w:noProof/>
            <w:webHidden/>
            <w:sz w:val="24"/>
            <w:szCs w:val="24"/>
          </w:rPr>
          <w:fldChar w:fldCharType="begin"/>
        </w:r>
        <w:r w:rsidR="00705341" w:rsidRPr="00705341">
          <w:rPr>
            <w:rFonts w:ascii="Times New Roman" w:hAnsi="Times New Roman" w:cs="Times New Roman"/>
            <w:noProof/>
            <w:webHidden/>
            <w:sz w:val="24"/>
            <w:szCs w:val="24"/>
          </w:rPr>
          <w:instrText xml:space="preserve"> PAGEREF _Toc83313152 \h </w:instrText>
        </w:r>
        <w:r w:rsidR="00705341" w:rsidRPr="00705341">
          <w:rPr>
            <w:rFonts w:ascii="Times New Roman" w:hAnsi="Times New Roman" w:cs="Times New Roman"/>
            <w:noProof/>
            <w:webHidden/>
            <w:sz w:val="24"/>
            <w:szCs w:val="24"/>
          </w:rPr>
        </w:r>
        <w:r w:rsidR="00705341"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22</w:t>
        </w:r>
        <w:r w:rsidR="00705341" w:rsidRPr="00705341">
          <w:rPr>
            <w:rFonts w:ascii="Times New Roman" w:hAnsi="Times New Roman" w:cs="Times New Roman"/>
            <w:noProof/>
            <w:webHidden/>
            <w:sz w:val="24"/>
            <w:szCs w:val="24"/>
          </w:rPr>
          <w:fldChar w:fldCharType="end"/>
        </w:r>
      </w:hyperlink>
    </w:p>
    <w:p w14:paraId="0CD8C192" w14:textId="77777777" w:rsidR="00705341" w:rsidRPr="00705341" w:rsidRDefault="00276C1C"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3" w:history="1">
        <w:r w:rsidR="00705341" w:rsidRPr="00705341">
          <w:rPr>
            <w:rStyle w:val="Hyperlink"/>
            <w:rFonts w:ascii="Times New Roman" w:hAnsi="Times New Roman" w:cs="Times New Roman"/>
            <w:noProof/>
            <w:sz w:val="24"/>
            <w:szCs w:val="24"/>
          </w:rPr>
          <w:t>Figure 7 Student Dashboard</w:t>
        </w:r>
        <w:r w:rsidR="00705341" w:rsidRPr="00705341">
          <w:rPr>
            <w:rFonts w:ascii="Times New Roman" w:hAnsi="Times New Roman" w:cs="Times New Roman"/>
            <w:noProof/>
            <w:webHidden/>
            <w:sz w:val="24"/>
            <w:szCs w:val="24"/>
          </w:rPr>
          <w:tab/>
        </w:r>
        <w:r w:rsidR="00705341" w:rsidRPr="00705341">
          <w:rPr>
            <w:rFonts w:ascii="Times New Roman" w:hAnsi="Times New Roman" w:cs="Times New Roman"/>
            <w:noProof/>
            <w:webHidden/>
            <w:sz w:val="24"/>
            <w:szCs w:val="24"/>
          </w:rPr>
          <w:fldChar w:fldCharType="begin"/>
        </w:r>
        <w:r w:rsidR="00705341" w:rsidRPr="00705341">
          <w:rPr>
            <w:rFonts w:ascii="Times New Roman" w:hAnsi="Times New Roman" w:cs="Times New Roman"/>
            <w:noProof/>
            <w:webHidden/>
            <w:sz w:val="24"/>
            <w:szCs w:val="24"/>
          </w:rPr>
          <w:instrText xml:space="preserve"> PAGEREF _Toc83313153 \h </w:instrText>
        </w:r>
        <w:r w:rsidR="00705341" w:rsidRPr="00705341">
          <w:rPr>
            <w:rFonts w:ascii="Times New Roman" w:hAnsi="Times New Roman" w:cs="Times New Roman"/>
            <w:noProof/>
            <w:webHidden/>
            <w:sz w:val="24"/>
            <w:szCs w:val="24"/>
          </w:rPr>
        </w:r>
        <w:r w:rsidR="00705341"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23</w:t>
        </w:r>
        <w:r w:rsidR="00705341" w:rsidRPr="00705341">
          <w:rPr>
            <w:rFonts w:ascii="Times New Roman" w:hAnsi="Times New Roman" w:cs="Times New Roman"/>
            <w:noProof/>
            <w:webHidden/>
            <w:sz w:val="24"/>
            <w:szCs w:val="24"/>
          </w:rPr>
          <w:fldChar w:fldCharType="end"/>
        </w:r>
      </w:hyperlink>
    </w:p>
    <w:p w14:paraId="7286A945" w14:textId="77777777" w:rsidR="00705341" w:rsidRPr="00705341" w:rsidRDefault="00276C1C"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4" w:history="1">
        <w:r w:rsidR="00705341" w:rsidRPr="00705341">
          <w:rPr>
            <w:rStyle w:val="Hyperlink"/>
            <w:rFonts w:ascii="Times New Roman" w:hAnsi="Times New Roman" w:cs="Times New Roman"/>
            <w:noProof/>
            <w:sz w:val="24"/>
            <w:szCs w:val="24"/>
          </w:rPr>
          <w:t>Figure 8 Admin Dashboard</w:t>
        </w:r>
        <w:r w:rsidR="00705341" w:rsidRPr="00705341">
          <w:rPr>
            <w:rFonts w:ascii="Times New Roman" w:hAnsi="Times New Roman" w:cs="Times New Roman"/>
            <w:noProof/>
            <w:webHidden/>
            <w:sz w:val="24"/>
            <w:szCs w:val="24"/>
          </w:rPr>
          <w:tab/>
        </w:r>
        <w:r w:rsidR="00705341" w:rsidRPr="00705341">
          <w:rPr>
            <w:rFonts w:ascii="Times New Roman" w:hAnsi="Times New Roman" w:cs="Times New Roman"/>
            <w:noProof/>
            <w:webHidden/>
            <w:sz w:val="24"/>
            <w:szCs w:val="24"/>
          </w:rPr>
          <w:fldChar w:fldCharType="begin"/>
        </w:r>
        <w:r w:rsidR="00705341" w:rsidRPr="00705341">
          <w:rPr>
            <w:rFonts w:ascii="Times New Roman" w:hAnsi="Times New Roman" w:cs="Times New Roman"/>
            <w:noProof/>
            <w:webHidden/>
            <w:sz w:val="24"/>
            <w:szCs w:val="24"/>
          </w:rPr>
          <w:instrText xml:space="preserve"> PAGEREF _Toc83313154 \h </w:instrText>
        </w:r>
        <w:r w:rsidR="00705341" w:rsidRPr="00705341">
          <w:rPr>
            <w:rFonts w:ascii="Times New Roman" w:hAnsi="Times New Roman" w:cs="Times New Roman"/>
            <w:noProof/>
            <w:webHidden/>
            <w:sz w:val="24"/>
            <w:szCs w:val="24"/>
          </w:rPr>
        </w:r>
        <w:r w:rsidR="00705341"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23</w:t>
        </w:r>
        <w:r w:rsidR="00705341" w:rsidRPr="00705341">
          <w:rPr>
            <w:rFonts w:ascii="Times New Roman" w:hAnsi="Times New Roman" w:cs="Times New Roman"/>
            <w:noProof/>
            <w:webHidden/>
            <w:sz w:val="24"/>
            <w:szCs w:val="24"/>
          </w:rPr>
          <w:fldChar w:fldCharType="end"/>
        </w:r>
      </w:hyperlink>
    </w:p>
    <w:p w14:paraId="3318B4DA" w14:textId="77777777" w:rsidR="00705341" w:rsidRPr="00705341" w:rsidRDefault="00276C1C"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5" w:history="1">
        <w:r w:rsidR="00705341" w:rsidRPr="00705341">
          <w:rPr>
            <w:rStyle w:val="Hyperlink"/>
            <w:rFonts w:ascii="Times New Roman" w:hAnsi="Times New Roman" w:cs="Times New Roman"/>
            <w:noProof/>
            <w:sz w:val="24"/>
            <w:szCs w:val="24"/>
          </w:rPr>
          <w:t>Figure 9 Average no. of applications</w:t>
        </w:r>
        <w:r w:rsidR="00705341" w:rsidRPr="00705341">
          <w:rPr>
            <w:rFonts w:ascii="Times New Roman" w:hAnsi="Times New Roman" w:cs="Times New Roman"/>
            <w:noProof/>
            <w:webHidden/>
            <w:sz w:val="24"/>
            <w:szCs w:val="24"/>
          </w:rPr>
          <w:tab/>
        </w:r>
        <w:r w:rsidR="00705341" w:rsidRPr="00705341">
          <w:rPr>
            <w:rFonts w:ascii="Times New Roman" w:hAnsi="Times New Roman" w:cs="Times New Roman"/>
            <w:noProof/>
            <w:webHidden/>
            <w:sz w:val="24"/>
            <w:szCs w:val="24"/>
          </w:rPr>
          <w:fldChar w:fldCharType="begin"/>
        </w:r>
        <w:r w:rsidR="00705341" w:rsidRPr="00705341">
          <w:rPr>
            <w:rFonts w:ascii="Times New Roman" w:hAnsi="Times New Roman" w:cs="Times New Roman"/>
            <w:noProof/>
            <w:webHidden/>
            <w:sz w:val="24"/>
            <w:szCs w:val="24"/>
          </w:rPr>
          <w:instrText xml:space="preserve"> PAGEREF _Toc83313155 \h </w:instrText>
        </w:r>
        <w:r w:rsidR="00705341" w:rsidRPr="00705341">
          <w:rPr>
            <w:rFonts w:ascii="Times New Roman" w:hAnsi="Times New Roman" w:cs="Times New Roman"/>
            <w:noProof/>
            <w:webHidden/>
            <w:sz w:val="24"/>
            <w:szCs w:val="24"/>
          </w:rPr>
        </w:r>
        <w:r w:rsidR="00705341"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28</w:t>
        </w:r>
        <w:r w:rsidR="00705341" w:rsidRPr="00705341">
          <w:rPr>
            <w:rFonts w:ascii="Times New Roman" w:hAnsi="Times New Roman" w:cs="Times New Roman"/>
            <w:noProof/>
            <w:webHidden/>
            <w:sz w:val="24"/>
            <w:szCs w:val="24"/>
          </w:rPr>
          <w:fldChar w:fldCharType="end"/>
        </w:r>
      </w:hyperlink>
    </w:p>
    <w:p w14:paraId="55DEE18A" w14:textId="77777777" w:rsidR="00705341" w:rsidRPr="00705341" w:rsidRDefault="00276C1C"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6" w:history="1">
        <w:r w:rsidR="00705341" w:rsidRPr="00705341">
          <w:rPr>
            <w:rStyle w:val="Hyperlink"/>
            <w:rFonts w:ascii="Times New Roman" w:hAnsi="Times New Roman" w:cs="Times New Roman"/>
            <w:noProof/>
            <w:sz w:val="24"/>
            <w:szCs w:val="24"/>
          </w:rPr>
          <w:t>Figure 10 Rate of form loss by staff</w:t>
        </w:r>
        <w:r w:rsidR="00705341" w:rsidRPr="00705341">
          <w:rPr>
            <w:rFonts w:ascii="Times New Roman" w:hAnsi="Times New Roman" w:cs="Times New Roman"/>
            <w:noProof/>
            <w:webHidden/>
            <w:sz w:val="24"/>
            <w:szCs w:val="24"/>
          </w:rPr>
          <w:tab/>
        </w:r>
        <w:r w:rsidR="00705341" w:rsidRPr="00705341">
          <w:rPr>
            <w:rFonts w:ascii="Times New Roman" w:hAnsi="Times New Roman" w:cs="Times New Roman"/>
            <w:noProof/>
            <w:webHidden/>
            <w:sz w:val="24"/>
            <w:szCs w:val="24"/>
          </w:rPr>
          <w:fldChar w:fldCharType="begin"/>
        </w:r>
        <w:r w:rsidR="00705341" w:rsidRPr="00705341">
          <w:rPr>
            <w:rFonts w:ascii="Times New Roman" w:hAnsi="Times New Roman" w:cs="Times New Roman"/>
            <w:noProof/>
            <w:webHidden/>
            <w:sz w:val="24"/>
            <w:szCs w:val="24"/>
          </w:rPr>
          <w:instrText xml:space="preserve"> PAGEREF _Toc83313156 \h </w:instrText>
        </w:r>
        <w:r w:rsidR="00705341" w:rsidRPr="00705341">
          <w:rPr>
            <w:rFonts w:ascii="Times New Roman" w:hAnsi="Times New Roman" w:cs="Times New Roman"/>
            <w:noProof/>
            <w:webHidden/>
            <w:sz w:val="24"/>
            <w:szCs w:val="24"/>
          </w:rPr>
        </w:r>
        <w:r w:rsidR="00705341"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28</w:t>
        </w:r>
        <w:r w:rsidR="00705341" w:rsidRPr="00705341">
          <w:rPr>
            <w:rFonts w:ascii="Times New Roman" w:hAnsi="Times New Roman" w:cs="Times New Roman"/>
            <w:noProof/>
            <w:webHidden/>
            <w:sz w:val="24"/>
            <w:szCs w:val="24"/>
          </w:rPr>
          <w:fldChar w:fldCharType="end"/>
        </w:r>
      </w:hyperlink>
    </w:p>
    <w:p w14:paraId="627F5CDF" w14:textId="77777777" w:rsidR="00705341" w:rsidRPr="00705341" w:rsidRDefault="00276C1C"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7" w:history="1">
        <w:r w:rsidR="00705341" w:rsidRPr="00705341">
          <w:rPr>
            <w:rStyle w:val="Hyperlink"/>
            <w:rFonts w:ascii="Times New Roman" w:hAnsi="Times New Roman" w:cs="Times New Roman"/>
            <w:noProof/>
            <w:sz w:val="24"/>
            <w:szCs w:val="24"/>
          </w:rPr>
          <w:t>Figure 11 Rate of system reliability</w:t>
        </w:r>
        <w:r w:rsidR="00705341" w:rsidRPr="00705341">
          <w:rPr>
            <w:rFonts w:ascii="Times New Roman" w:hAnsi="Times New Roman" w:cs="Times New Roman"/>
            <w:noProof/>
            <w:webHidden/>
            <w:sz w:val="24"/>
            <w:szCs w:val="24"/>
          </w:rPr>
          <w:tab/>
        </w:r>
        <w:r w:rsidR="00705341" w:rsidRPr="00705341">
          <w:rPr>
            <w:rFonts w:ascii="Times New Roman" w:hAnsi="Times New Roman" w:cs="Times New Roman"/>
            <w:noProof/>
            <w:webHidden/>
            <w:sz w:val="24"/>
            <w:szCs w:val="24"/>
          </w:rPr>
          <w:fldChar w:fldCharType="begin"/>
        </w:r>
        <w:r w:rsidR="00705341" w:rsidRPr="00705341">
          <w:rPr>
            <w:rFonts w:ascii="Times New Roman" w:hAnsi="Times New Roman" w:cs="Times New Roman"/>
            <w:noProof/>
            <w:webHidden/>
            <w:sz w:val="24"/>
            <w:szCs w:val="24"/>
          </w:rPr>
          <w:instrText xml:space="preserve"> PAGEREF _Toc83313157 \h </w:instrText>
        </w:r>
        <w:r w:rsidR="00705341" w:rsidRPr="00705341">
          <w:rPr>
            <w:rFonts w:ascii="Times New Roman" w:hAnsi="Times New Roman" w:cs="Times New Roman"/>
            <w:noProof/>
            <w:webHidden/>
            <w:sz w:val="24"/>
            <w:szCs w:val="24"/>
          </w:rPr>
        </w:r>
        <w:r w:rsidR="00705341"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29</w:t>
        </w:r>
        <w:r w:rsidR="00705341" w:rsidRPr="00705341">
          <w:rPr>
            <w:rFonts w:ascii="Times New Roman" w:hAnsi="Times New Roman" w:cs="Times New Roman"/>
            <w:noProof/>
            <w:webHidden/>
            <w:sz w:val="24"/>
            <w:szCs w:val="24"/>
          </w:rPr>
          <w:fldChar w:fldCharType="end"/>
        </w:r>
      </w:hyperlink>
    </w:p>
    <w:p w14:paraId="4B1ACCE0" w14:textId="77777777" w:rsidR="00181D10" w:rsidRPr="0075469E" w:rsidRDefault="009E4934" w:rsidP="00705341">
      <w:pPr>
        <w:pStyle w:val="TableofFigures"/>
        <w:tabs>
          <w:tab w:val="right" w:leader="dot" w:pos="9350"/>
        </w:tabs>
        <w:spacing w:line="360" w:lineRule="auto"/>
        <w:rPr>
          <w:rFonts w:ascii="Times New Roman" w:eastAsiaTheme="majorEastAsia" w:hAnsi="Times New Roman" w:cs="Times New Roman"/>
          <w:b/>
          <w:sz w:val="24"/>
          <w:szCs w:val="24"/>
        </w:rPr>
      </w:pPr>
      <w:r w:rsidRPr="00705341">
        <w:rPr>
          <w:rFonts w:ascii="Times New Roman" w:hAnsi="Times New Roman" w:cs="Times New Roman"/>
          <w:b/>
          <w:sz w:val="24"/>
          <w:szCs w:val="24"/>
        </w:rPr>
        <w:fldChar w:fldCharType="end"/>
      </w:r>
      <w:r w:rsidR="00181D10" w:rsidRPr="0075469E">
        <w:rPr>
          <w:rFonts w:ascii="Times New Roman" w:hAnsi="Times New Roman" w:cs="Times New Roman"/>
          <w:b/>
          <w:sz w:val="24"/>
          <w:szCs w:val="24"/>
        </w:rPr>
        <w:br w:type="page"/>
      </w:r>
    </w:p>
    <w:p w14:paraId="5E327C7F" w14:textId="77777777" w:rsidR="009E73B1" w:rsidRDefault="004A0CB8" w:rsidP="004A0CB8">
      <w:pPr>
        <w:pStyle w:val="Heading1"/>
        <w:jc w:val="center"/>
        <w:rPr>
          <w:rFonts w:ascii="Times New Roman" w:hAnsi="Times New Roman" w:cs="Times New Roman"/>
          <w:b/>
          <w:color w:val="auto"/>
        </w:rPr>
      </w:pPr>
      <w:bookmarkStart w:id="27" w:name="_Toc83305013"/>
      <w:r w:rsidRPr="00C45BB5">
        <w:rPr>
          <w:rFonts w:ascii="Times New Roman" w:hAnsi="Times New Roman" w:cs="Times New Roman"/>
          <w:b/>
          <w:color w:val="auto"/>
        </w:rPr>
        <w:lastRenderedPageBreak/>
        <w:t>LIST OF TABLE</w:t>
      </w:r>
      <w:bookmarkEnd w:id="26"/>
      <w:r w:rsidR="00A171EB">
        <w:rPr>
          <w:rFonts w:ascii="Times New Roman" w:hAnsi="Times New Roman" w:cs="Times New Roman"/>
          <w:b/>
          <w:color w:val="auto"/>
        </w:rPr>
        <w:t>S</w:t>
      </w:r>
      <w:bookmarkEnd w:id="27"/>
    </w:p>
    <w:p w14:paraId="51DF0D25" w14:textId="77777777" w:rsidR="00862A47" w:rsidRPr="00862A47" w:rsidRDefault="006007DB" w:rsidP="00862A47">
      <w:pPr>
        <w:pStyle w:val="TableofFigures"/>
        <w:tabs>
          <w:tab w:val="right" w:leader="dot" w:pos="9350"/>
        </w:tabs>
        <w:spacing w:line="360" w:lineRule="auto"/>
        <w:rPr>
          <w:rFonts w:ascii="Times New Roman" w:eastAsiaTheme="minorEastAsia" w:hAnsi="Times New Roman" w:cs="Times New Roman"/>
          <w:noProof/>
          <w:sz w:val="24"/>
          <w:szCs w:val="24"/>
        </w:rPr>
      </w:pPr>
      <w:r w:rsidRPr="00862A47">
        <w:rPr>
          <w:rFonts w:ascii="Times New Roman" w:hAnsi="Times New Roman" w:cs="Times New Roman"/>
          <w:b/>
          <w:sz w:val="24"/>
          <w:szCs w:val="24"/>
        </w:rPr>
        <w:fldChar w:fldCharType="begin"/>
      </w:r>
      <w:r w:rsidRPr="00862A47">
        <w:rPr>
          <w:rFonts w:ascii="Times New Roman" w:hAnsi="Times New Roman" w:cs="Times New Roman"/>
          <w:b/>
          <w:sz w:val="24"/>
          <w:szCs w:val="24"/>
        </w:rPr>
        <w:instrText xml:space="preserve"> TOC \h \z \c "Table" </w:instrText>
      </w:r>
      <w:r w:rsidRPr="00862A47">
        <w:rPr>
          <w:rFonts w:ascii="Times New Roman" w:hAnsi="Times New Roman" w:cs="Times New Roman"/>
          <w:b/>
          <w:sz w:val="24"/>
          <w:szCs w:val="24"/>
        </w:rPr>
        <w:fldChar w:fldCharType="separate"/>
      </w:r>
      <w:hyperlink w:anchor="_Toc83313208" w:history="1">
        <w:r w:rsidR="00862A47" w:rsidRPr="00862A47">
          <w:rPr>
            <w:rStyle w:val="Hyperlink"/>
            <w:rFonts w:ascii="Times New Roman" w:hAnsi="Times New Roman" w:cs="Times New Roman"/>
            <w:noProof/>
            <w:sz w:val="24"/>
            <w:szCs w:val="24"/>
          </w:rPr>
          <w:t>Table 1 Use case simplification table</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_Toc83313208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13</w:t>
        </w:r>
        <w:r w:rsidR="00862A47" w:rsidRPr="00862A47">
          <w:rPr>
            <w:rFonts w:ascii="Times New Roman" w:hAnsi="Times New Roman" w:cs="Times New Roman"/>
            <w:noProof/>
            <w:webHidden/>
            <w:sz w:val="24"/>
            <w:szCs w:val="24"/>
          </w:rPr>
          <w:fldChar w:fldCharType="end"/>
        </w:r>
      </w:hyperlink>
    </w:p>
    <w:p w14:paraId="75082BB1"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09" w:history="1">
        <w:r w:rsidR="00862A47" w:rsidRPr="00862A47">
          <w:rPr>
            <w:rStyle w:val="Hyperlink"/>
            <w:rFonts w:ascii="Times New Roman" w:hAnsi="Times New Roman" w:cs="Times New Roman"/>
            <w:noProof/>
            <w:sz w:val="24"/>
            <w:szCs w:val="24"/>
          </w:rPr>
          <w:t>Table 2 Use Case 1</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_Toc83313209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13</w:t>
        </w:r>
        <w:r w:rsidR="00862A47" w:rsidRPr="00862A47">
          <w:rPr>
            <w:rFonts w:ascii="Times New Roman" w:hAnsi="Times New Roman" w:cs="Times New Roman"/>
            <w:noProof/>
            <w:webHidden/>
            <w:sz w:val="24"/>
            <w:szCs w:val="24"/>
          </w:rPr>
          <w:fldChar w:fldCharType="end"/>
        </w:r>
      </w:hyperlink>
    </w:p>
    <w:p w14:paraId="55810AAE"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0" w:history="1">
        <w:r w:rsidR="00862A47" w:rsidRPr="00862A47">
          <w:rPr>
            <w:rStyle w:val="Hyperlink"/>
            <w:rFonts w:ascii="Times New Roman" w:hAnsi="Times New Roman" w:cs="Times New Roman"/>
            <w:noProof/>
            <w:sz w:val="24"/>
            <w:szCs w:val="24"/>
          </w:rPr>
          <w:t>Table 3 Use Case 2</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_Toc83313210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13</w:t>
        </w:r>
        <w:r w:rsidR="00862A47" w:rsidRPr="00862A47">
          <w:rPr>
            <w:rFonts w:ascii="Times New Roman" w:hAnsi="Times New Roman" w:cs="Times New Roman"/>
            <w:noProof/>
            <w:webHidden/>
            <w:sz w:val="24"/>
            <w:szCs w:val="24"/>
          </w:rPr>
          <w:fldChar w:fldCharType="end"/>
        </w:r>
      </w:hyperlink>
    </w:p>
    <w:p w14:paraId="528385E8"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1" w:history="1">
        <w:r w:rsidR="00862A47" w:rsidRPr="00862A47">
          <w:rPr>
            <w:rStyle w:val="Hyperlink"/>
            <w:rFonts w:ascii="Times New Roman" w:hAnsi="Times New Roman" w:cs="Times New Roman"/>
            <w:noProof/>
            <w:sz w:val="24"/>
            <w:szCs w:val="24"/>
          </w:rPr>
          <w:t>Table 4 Use Case 3</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_Toc83313211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14</w:t>
        </w:r>
        <w:r w:rsidR="00862A47" w:rsidRPr="00862A47">
          <w:rPr>
            <w:rFonts w:ascii="Times New Roman" w:hAnsi="Times New Roman" w:cs="Times New Roman"/>
            <w:noProof/>
            <w:webHidden/>
            <w:sz w:val="24"/>
            <w:szCs w:val="24"/>
          </w:rPr>
          <w:fldChar w:fldCharType="end"/>
        </w:r>
      </w:hyperlink>
    </w:p>
    <w:p w14:paraId="1AB5072D"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2" w:history="1">
        <w:r w:rsidR="00862A47" w:rsidRPr="00862A47">
          <w:rPr>
            <w:rStyle w:val="Hyperlink"/>
            <w:rFonts w:ascii="Times New Roman" w:hAnsi="Times New Roman" w:cs="Times New Roman"/>
            <w:noProof/>
            <w:sz w:val="24"/>
            <w:szCs w:val="24"/>
          </w:rPr>
          <w:t>Table 5 Use Case 4</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_Toc83313212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14</w:t>
        </w:r>
        <w:r w:rsidR="00862A47" w:rsidRPr="00862A47">
          <w:rPr>
            <w:rFonts w:ascii="Times New Roman" w:hAnsi="Times New Roman" w:cs="Times New Roman"/>
            <w:noProof/>
            <w:webHidden/>
            <w:sz w:val="24"/>
            <w:szCs w:val="24"/>
          </w:rPr>
          <w:fldChar w:fldCharType="end"/>
        </w:r>
      </w:hyperlink>
    </w:p>
    <w:p w14:paraId="2DE1006C"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3" w:history="1">
        <w:r w:rsidR="00862A47" w:rsidRPr="00862A47">
          <w:rPr>
            <w:rStyle w:val="Hyperlink"/>
            <w:rFonts w:ascii="Times New Roman" w:hAnsi="Times New Roman" w:cs="Times New Roman"/>
            <w:noProof/>
            <w:sz w:val="24"/>
            <w:szCs w:val="24"/>
          </w:rPr>
          <w:t>Table 6 Use Case 5</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_Toc83313213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14</w:t>
        </w:r>
        <w:r w:rsidR="00862A47" w:rsidRPr="00862A47">
          <w:rPr>
            <w:rFonts w:ascii="Times New Roman" w:hAnsi="Times New Roman" w:cs="Times New Roman"/>
            <w:noProof/>
            <w:webHidden/>
            <w:sz w:val="24"/>
            <w:szCs w:val="24"/>
          </w:rPr>
          <w:fldChar w:fldCharType="end"/>
        </w:r>
      </w:hyperlink>
    </w:p>
    <w:p w14:paraId="2BD9F61E"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4" w:history="1">
        <w:r w:rsidR="00862A47" w:rsidRPr="00862A47">
          <w:rPr>
            <w:rStyle w:val="Hyperlink"/>
            <w:rFonts w:ascii="Times New Roman" w:hAnsi="Times New Roman" w:cs="Times New Roman"/>
            <w:noProof/>
            <w:sz w:val="24"/>
            <w:szCs w:val="24"/>
          </w:rPr>
          <w:t>Table 7 Use Case 6</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_Toc83313214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14</w:t>
        </w:r>
        <w:r w:rsidR="00862A47" w:rsidRPr="00862A47">
          <w:rPr>
            <w:rFonts w:ascii="Times New Roman" w:hAnsi="Times New Roman" w:cs="Times New Roman"/>
            <w:noProof/>
            <w:webHidden/>
            <w:sz w:val="24"/>
            <w:szCs w:val="24"/>
          </w:rPr>
          <w:fldChar w:fldCharType="end"/>
        </w:r>
      </w:hyperlink>
    </w:p>
    <w:p w14:paraId="63C3B04B"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5" w:history="1">
        <w:r w:rsidR="00862A47" w:rsidRPr="00862A47">
          <w:rPr>
            <w:rStyle w:val="Hyperlink"/>
            <w:rFonts w:ascii="Times New Roman" w:hAnsi="Times New Roman" w:cs="Times New Roman"/>
            <w:noProof/>
            <w:sz w:val="24"/>
            <w:szCs w:val="24"/>
          </w:rPr>
          <w:t>Table 8 Use Case 7</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_Toc83313215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15</w:t>
        </w:r>
        <w:r w:rsidR="00862A47" w:rsidRPr="00862A47">
          <w:rPr>
            <w:rFonts w:ascii="Times New Roman" w:hAnsi="Times New Roman" w:cs="Times New Roman"/>
            <w:noProof/>
            <w:webHidden/>
            <w:sz w:val="24"/>
            <w:szCs w:val="24"/>
          </w:rPr>
          <w:fldChar w:fldCharType="end"/>
        </w:r>
      </w:hyperlink>
    </w:p>
    <w:p w14:paraId="654F0D74"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6" w:history="1">
        <w:r w:rsidR="00862A47" w:rsidRPr="00862A47">
          <w:rPr>
            <w:rStyle w:val="Hyperlink"/>
            <w:rFonts w:ascii="Times New Roman" w:hAnsi="Times New Roman" w:cs="Times New Roman"/>
            <w:noProof/>
            <w:sz w:val="24"/>
            <w:szCs w:val="24"/>
          </w:rPr>
          <w:t>Table 9 Database design tables</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_Toc83313216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18</w:t>
        </w:r>
        <w:r w:rsidR="00862A47" w:rsidRPr="00862A47">
          <w:rPr>
            <w:rFonts w:ascii="Times New Roman" w:hAnsi="Times New Roman" w:cs="Times New Roman"/>
            <w:noProof/>
            <w:webHidden/>
            <w:sz w:val="24"/>
            <w:szCs w:val="24"/>
          </w:rPr>
          <w:fldChar w:fldCharType="end"/>
        </w:r>
      </w:hyperlink>
    </w:p>
    <w:p w14:paraId="24C3FDAC"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7" w:history="1">
        <w:r w:rsidR="00862A47" w:rsidRPr="00862A47">
          <w:rPr>
            <w:rStyle w:val="Hyperlink"/>
            <w:rFonts w:ascii="Times New Roman" w:hAnsi="Times New Roman" w:cs="Times New Roman"/>
            <w:noProof/>
            <w:sz w:val="24"/>
            <w:szCs w:val="24"/>
          </w:rPr>
          <w:t>Table 10 Student's register table</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_Toc83313217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18</w:t>
        </w:r>
        <w:r w:rsidR="00862A47" w:rsidRPr="00862A47">
          <w:rPr>
            <w:rFonts w:ascii="Times New Roman" w:hAnsi="Times New Roman" w:cs="Times New Roman"/>
            <w:noProof/>
            <w:webHidden/>
            <w:sz w:val="24"/>
            <w:szCs w:val="24"/>
          </w:rPr>
          <w:fldChar w:fldCharType="end"/>
        </w:r>
      </w:hyperlink>
    </w:p>
    <w:p w14:paraId="0DE783DB"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8" w:history="1">
        <w:r w:rsidR="00862A47" w:rsidRPr="00862A47">
          <w:rPr>
            <w:rStyle w:val="Hyperlink"/>
            <w:rFonts w:ascii="Times New Roman" w:hAnsi="Times New Roman" w:cs="Times New Roman"/>
            <w:noProof/>
            <w:sz w:val="24"/>
            <w:szCs w:val="24"/>
          </w:rPr>
          <w:t>Table 11 Student's application Table</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_Toc83313218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19</w:t>
        </w:r>
        <w:r w:rsidR="00862A47" w:rsidRPr="00862A47">
          <w:rPr>
            <w:rFonts w:ascii="Times New Roman" w:hAnsi="Times New Roman" w:cs="Times New Roman"/>
            <w:noProof/>
            <w:webHidden/>
            <w:sz w:val="24"/>
            <w:szCs w:val="24"/>
          </w:rPr>
          <w:fldChar w:fldCharType="end"/>
        </w:r>
      </w:hyperlink>
    </w:p>
    <w:p w14:paraId="05BA3045"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9" w:history="1">
        <w:r w:rsidR="00862A47" w:rsidRPr="00862A47">
          <w:rPr>
            <w:rStyle w:val="Hyperlink"/>
            <w:rFonts w:ascii="Times New Roman" w:hAnsi="Times New Roman" w:cs="Times New Roman"/>
            <w:noProof/>
            <w:sz w:val="24"/>
            <w:szCs w:val="24"/>
          </w:rPr>
          <w:t>Table 12 Loan details Table</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_Toc83313219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19</w:t>
        </w:r>
        <w:r w:rsidR="00862A47" w:rsidRPr="00862A47">
          <w:rPr>
            <w:rFonts w:ascii="Times New Roman" w:hAnsi="Times New Roman" w:cs="Times New Roman"/>
            <w:noProof/>
            <w:webHidden/>
            <w:sz w:val="24"/>
            <w:szCs w:val="24"/>
          </w:rPr>
          <w:fldChar w:fldCharType="end"/>
        </w:r>
      </w:hyperlink>
    </w:p>
    <w:p w14:paraId="52DA7406"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20" w:history="1">
        <w:r w:rsidR="00862A47" w:rsidRPr="00862A47">
          <w:rPr>
            <w:rStyle w:val="Hyperlink"/>
            <w:rFonts w:ascii="Times New Roman" w:hAnsi="Times New Roman" w:cs="Times New Roman"/>
            <w:noProof/>
            <w:sz w:val="24"/>
            <w:szCs w:val="24"/>
          </w:rPr>
          <w:t>Table 13 Complaints Table</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_Toc83313220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20</w:t>
        </w:r>
        <w:r w:rsidR="00862A47" w:rsidRPr="00862A47">
          <w:rPr>
            <w:rFonts w:ascii="Times New Roman" w:hAnsi="Times New Roman" w:cs="Times New Roman"/>
            <w:noProof/>
            <w:webHidden/>
            <w:sz w:val="24"/>
            <w:szCs w:val="24"/>
          </w:rPr>
          <w:fldChar w:fldCharType="end"/>
        </w:r>
      </w:hyperlink>
    </w:p>
    <w:p w14:paraId="21A1E36C"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21" w:history="1">
        <w:r w:rsidR="00862A47" w:rsidRPr="00862A47">
          <w:rPr>
            <w:rStyle w:val="Hyperlink"/>
            <w:rFonts w:ascii="Times New Roman" w:hAnsi="Times New Roman" w:cs="Times New Roman"/>
            <w:noProof/>
            <w:sz w:val="24"/>
            <w:szCs w:val="24"/>
          </w:rPr>
          <w:t>Table 14 Downloads Table</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_Toc83313221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20</w:t>
        </w:r>
        <w:r w:rsidR="00862A47" w:rsidRPr="00862A47">
          <w:rPr>
            <w:rFonts w:ascii="Times New Roman" w:hAnsi="Times New Roman" w:cs="Times New Roman"/>
            <w:noProof/>
            <w:webHidden/>
            <w:sz w:val="24"/>
            <w:szCs w:val="24"/>
          </w:rPr>
          <w:fldChar w:fldCharType="end"/>
        </w:r>
      </w:hyperlink>
    </w:p>
    <w:p w14:paraId="5A9E6686" w14:textId="77777777" w:rsidR="00862A47" w:rsidRPr="00862A47" w:rsidRDefault="00276C1C"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22" w:history="1">
        <w:r w:rsidR="00862A47" w:rsidRPr="00862A47">
          <w:rPr>
            <w:rStyle w:val="Hyperlink"/>
            <w:rFonts w:ascii="Times New Roman" w:hAnsi="Times New Roman" w:cs="Times New Roman"/>
            <w:noProof/>
            <w:sz w:val="24"/>
            <w:szCs w:val="24"/>
          </w:rPr>
          <w:t>Table 15 Staff Response Raw data table</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_Toc83313222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27</w:t>
        </w:r>
        <w:r w:rsidR="00862A47" w:rsidRPr="00862A47">
          <w:rPr>
            <w:rFonts w:ascii="Times New Roman" w:hAnsi="Times New Roman" w:cs="Times New Roman"/>
            <w:noProof/>
            <w:webHidden/>
            <w:sz w:val="24"/>
            <w:szCs w:val="24"/>
          </w:rPr>
          <w:fldChar w:fldCharType="end"/>
        </w:r>
      </w:hyperlink>
    </w:p>
    <w:p w14:paraId="09CFF6AE" w14:textId="77777777" w:rsidR="004A0CB8" w:rsidRPr="00C45BB5" w:rsidRDefault="006007DB" w:rsidP="00862A47">
      <w:pPr>
        <w:pStyle w:val="TableofFigures"/>
        <w:tabs>
          <w:tab w:val="right" w:leader="dot" w:pos="9350"/>
        </w:tabs>
        <w:spacing w:line="360" w:lineRule="auto"/>
        <w:rPr>
          <w:rFonts w:ascii="Times New Roman" w:hAnsi="Times New Roman" w:cs="Times New Roman"/>
          <w:b/>
        </w:rPr>
      </w:pPr>
      <w:r w:rsidRPr="00862A47">
        <w:rPr>
          <w:rFonts w:ascii="Times New Roman" w:hAnsi="Times New Roman" w:cs="Times New Roman"/>
          <w:b/>
          <w:sz w:val="24"/>
          <w:szCs w:val="24"/>
        </w:rPr>
        <w:fldChar w:fldCharType="end"/>
      </w:r>
      <w:r w:rsidR="004A0CB8" w:rsidRPr="00C45BB5">
        <w:rPr>
          <w:rFonts w:ascii="Times New Roman" w:hAnsi="Times New Roman" w:cs="Times New Roman"/>
          <w:b/>
        </w:rPr>
        <w:br w:type="page"/>
      </w:r>
    </w:p>
    <w:p w14:paraId="0A371614" w14:textId="77777777" w:rsidR="004A0CB8" w:rsidRPr="00C45BB5" w:rsidRDefault="004A0CB8" w:rsidP="004A0CB8">
      <w:pPr>
        <w:pStyle w:val="Heading1"/>
        <w:jc w:val="center"/>
        <w:rPr>
          <w:rFonts w:ascii="Times New Roman" w:hAnsi="Times New Roman" w:cs="Times New Roman"/>
          <w:b/>
          <w:color w:val="auto"/>
        </w:rPr>
        <w:sectPr w:rsidR="004A0CB8" w:rsidRPr="00C45BB5" w:rsidSect="00012064">
          <w:footerReference w:type="default" r:id="rId14"/>
          <w:pgSz w:w="12240" w:h="15840"/>
          <w:pgMar w:top="1440" w:right="1440" w:bottom="1440" w:left="1440" w:header="720" w:footer="720" w:gutter="0"/>
          <w:pgNumType w:fmt="lowerRoman" w:start="1"/>
          <w:cols w:space="720"/>
          <w:titlePg/>
          <w:docGrid w:linePitch="360"/>
        </w:sectPr>
      </w:pPr>
    </w:p>
    <w:p w14:paraId="7E56BED3" w14:textId="77777777" w:rsidR="004A0CB8" w:rsidRPr="00C45BB5" w:rsidRDefault="004A0CB8" w:rsidP="004A0CB8">
      <w:pPr>
        <w:pStyle w:val="Heading1"/>
        <w:jc w:val="center"/>
        <w:rPr>
          <w:rFonts w:ascii="Times New Roman" w:hAnsi="Times New Roman" w:cs="Times New Roman"/>
          <w:b/>
          <w:color w:val="auto"/>
        </w:rPr>
      </w:pPr>
      <w:bookmarkStart w:id="28" w:name="_Toc81039344"/>
      <w:bookmarkStart w:id="29" w:name="_Toc83305014"/>
      <w:r w:rsidRPr="00C45BB5">
        <w:rPr>
          <w:rFonts w:ascii="Times New Roman" w:hAnsi="Times New Roman" w:cs="Times New Roman"/>
          <w:b/>
          <w:color w:val="auto"/>
        </w:rPr>
        <w:lastRenderedPageBreak/>
        <w:t xml:space="preserve">CHAPTER </w:t>
      </w:r>
      <w:del w:id="30" w:author="Chamwama" w:date="2021-09-23T21:15:00Z">
        <w:r w:rsidRPr="00C45BB5" w:rsidDel="00276C1C">
          <w:rPr>
            <w:rFonts w:ascii="Times New Roman" w:hAnsi="Times New Roman" w:cs="Times New Roman"/>
            <w:b/>
            <w:color w:val="auto"/>
          </w:rPr>
          <w:delText>ONE</w:delText>
        </w:r>
        <w:bookmarkEnd w:id="28"/>
        <w:r w:rsidR="002903D5" w:rsidDel="00276C1C">
          <w:rPr>
            <w:rFonts w:ascii="Times New Roman" w:hAnsi="Times New Roman" w:cs="Times New Roman"/>
            <w:b/>
            <w:color w:val="auto"/>
          </w:rPr>
          <w:delText xml:space="preserve"> :</w:delText>
        </w:r>
      </w:del>
      <w:ins w:id="31" w:author="Chamwama" w:date="2021-09-23T21:15:00Z">
        <w:r w:rsidR="00276C1C" w:rsidRPr="00C45BB5">
          <w:rPr>
            <w:rFonts w:ascii="Times New Roman" w:hAnsi="Times New Roman" w:cs="Times New Roman"/>
            <w:b/>
            <w:color w:val="auto"/>
          </w:rPr>
          <w:t>ONE</w:t>
        </w:r>
        <w:r w:rsidR="00276C1C">
          <w:rPr>
            <w:rFonts w:ascii="Times New Roman" w:hAnsi="Times New Roman" w:cs="Times New Roman"/>
            <w:b/>
            <w:color w:val="auto"/>
          </w:rPr>
          <w:t>:</w:t>
        </w:r>
      </w:ins>
      <w:r w:rsidR="002903D5">
        <w:rPr>
          <w:rFonts w:ascii="Times New Roman" w:hAnsi="Times New Roman" w:cs="Times New Roman"/>
          <w:b/>
          <w:color w:val="auto"/>
        </w:rPr>
        <w:t xml:space="preserve"> INTRODUCTION</w:t>
      </w:r>
      <w:bookmarkEnd w:id="29"/>
    </w:p>
    <w:p w14:paraId="60E3A261" w14:textId="77777777" w:rsidR="004A0CB8" w:rsidRPr="00C45BB5" w:rsidRDefault="00883E49" w:rsidP="004A0CB8">
      <w:pPr>
        <w:pStyle w:val="Heading2"/>
        <w:rPr>
          <w:rFonts w:ascii="Times New Roman" w:hAnsi="Times New Roman" w:cs="Times New Roman"/>
          <w:b/>
          <w:color w:val="auto"/>
          <w:sz w:val="28"/>
          <w:szCs w:val="28"/>
        </w:rPr>
      </w:pPr>
      <w:bookmarkStart w:id="32" w:name="_Toc83305015"/>
      <w:r>
        <w:rPr>
          <w:rFonts w:ascii="Times New Roman" w:hAnsi="Times New Roman" w:cs="Times New Roman"/>
          <w:b/>
          <w:color w:val="auto"/>
          <w:sz w:val="28"/>
          <w:szCs w:val="28"/>
        </w:rPr>
        <w:t>1.1</w:t>
      </w:r>
      <w:r w:rsidR="004A0CB8" w:rsidRPr="00C45BB5">
        <w:rPr>
          <w:rFonts w:ascii="Times New Roman" w:hAnsi="Times New Roman" w:cs="Times New Roman"/>
          <w:b/>
          <w:color w:val="auto"/>
          <w:sz w:val="28"/>
          <w:szCs w:val="28"/>
        </w:rPr>
        <w:t xml:space="preserve"> </w:t>
      </w:r>
      <w:r w:rsidR="00F17A42">
        <w:rPr>
          <w:rFonts w:ascii="Times New Roman" w:hAnsi="Times New Roman" w:cs="Times New Roman"/>
          <w:b/>
          <w:color w:val="auto"/>
          <w:sz w:val="28"/>
          <w:szCs w:val="28"/>
        </w:rPr>
        <w:t>B</w:t>
      </w:r>
      <w:r w:rsidR="00F17A42" w:rsidRPr="00C45BB5">
        <w:rPr>
          <w:rFonts w:ascii="Times New Roman" w:hAnsi="Times New Roman" w:cs="Times New Roman"/>
          <w:b/>
          <w:color w:val="auto"/>
          <w:sz w:val="28"/>
          <w:szCs w:val="28"/>
        </w:rPr>
        <w:t xml:space="preserve">ackground </w:t>
      </w:r>
      <w:r w:rsidR="00FB50B8">
        <w:rPr>
          <w:rFonts w:ascii="Times New Roman" w:hAnsi="Times New Roman" w:cs="Times New Roman"/>
          <w:b/>
          <w:color w:val="auto"/>
          <w:sz w:val="28"/>
          <w:szCs w:val="28"/>
        </w:rPr>
        <w:t>I</w:t>
      </w:r>
      <w:r w:rsidR="00F17A42" w:rsidRPr="00C45BB5">
        <w:rPr>
          <w:rFonts w:ascii="Times New Roman" w:hAnsi="Times New Roman" w:cs="Times New Roman"/>
          <w:b/>
          <w:color w:val="auto"/>
          <w:sz w:val="28"/>
          <w:szCs w:val="28"/>
        </w:rPr>
        <w:t>nformation</w:t>
      </w:r>
      <w:bookmarkEnd w:id="32"/>
    </w:p>
    <w:p w14:paraId="17D95BA7" w14:textId="77777777" w:rsidR="004A0CB8" w:rsidRPr="00C45BB5" w:rsidRDefault="004A0CB8" w:rsidP="00276C1C">
      <w:pPr>
        <w:spacing w:after="100" w:line="480" w:lineRule="auto"/>
        <w:jc w:val="both"/>
        <w:rPr>
          <w:rFonts w:ascii="Times New Roman" w:hAnsi="Times New Roman" w:cs="Times New Roman"/>
          <w:sz w:val="24"/>
          <w:szCs w:val="24"/>
        </w:rPr>
        <w:pPrChange w:id="33" w:author="Chamwama" w:date="2021-09-23T21:16:00Z">
          <w:pPr>
            <w:spacing w:after="100" w:line="360" w:lineRule="auto"/>
          </w:pPr>
        </w:pPrChange>
      </w:pPr>
      <w:commentRangeStart w:id="34"/>
      <w:r w:rsidRPr="00C45BB5">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14:paraId="089DC52D" w14:textId="77777777" w:rsidR="004A0CB8" w:rsidRPr="00C45BB5" w:rsidRDefault="004A0CB8" w:rsidP="00276C1C">
      <w:pPr>
        <w:spacing w:after="100" w:line="480" w:lineRule="auto"/>
        <w:jc w:val="both"/>
        <w:rPr>
          <w:rFonts w:ascii="Times New Roman" w:hAnsi="Times New Roman" w:cs="Times New Roman"/>
          <w:sz w:val="24"/>
          <w:szCs w:val="24"/>
        </w:rPr>
        <w:pPrChange w:id="35" w:author="Chamwama" w:date="2021-09-23T21:16:00Z">
          <w:pPr>
            <w:spacing w:after="100" w:line="360" w:lineRule="auto"/>
          </w:pPr>
        </w:pPrChange>
      </w:pPr>
      <w:r w:rsidRPr="00C45BB5">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14:paraId="27A208F8" w14:textId="77777777" w:rsidR="004A0CB8" w:rsidRPr="00C45BB5" w:rsidRDefault="004A0CB8" w:rsidP="00276C1C">
      <w:pPr>
        <w:spacing w:line="480" w:lineRule="auto"/>
        <w:jc w:val="both"/>
        <w:rPr>
          <w:rFonts w:ascii="Times New Roman" w:hAnsi="Times New Roman" w:cs="Times New Roman"/>
          <w:sz w:val="24"/>
          <w:szCs w:val="24"/>
        </w:rPr>
        <w:pPrChange w:id="36" w:author="Chamwama" w:date="2021-09-23T21:16:00Z">
          <w:pPr>
            <w:spacing w:line="360" w:lineRule="auto"/>
          </w:pPr>
        </w:pPrChange>
      </w:pPr>
      <w:r w:rsidRPr="00C45BB5">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14:paraId="0E3EDFB9" w14:textId="77777777" w:rsidR="004A0CB8" w:rsidRPr="00C45BB5" w:rsidRDefault="004A0CB8" w:rsidP="00276C1C">
      <w:pPr>
        <w:spacing w:line="480" w:lineRule="auto"/>
        <w:jc w:val="both"/>
        <w:rPr>
          <w:rFonts w:ascii="Times New Roman" w:hAnsi="Times New Roman" w:cs="Times New Roman"/>
          <w:sz w:val="24"/>
          <w:szCs w:val="24"/>
        </w:rPr>
        <w:pPrChange w:id="37" w:author="Chamwama" w:date="2021-09-23T21:16:00Z">
          <w:pPr>
            <w:spacing w:line="360" w:lineRule="auto"/>
          </w:pPr>
        </w:pPrChange>
      </w:pPr>
      <w:r w:rsidRPr="00C45BB5">
        <w:rPr>
          <w:rFonts w:ascii="Times New Roman" w:hAnsi="Times New Roman" w:cs="Times New Roman"/>
          <w:sz w:val="24"/>
          <w:szCs w:val="24"/>
        </w:rPr>
        <w:lastRenderedPageBreak/>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commentRangeEnd w:id="34"/>
      <w:r w:rsidR="00276C1C">
        <w:rPr>
          <w:rStyle w:val="CommentReference"/>
        </w:rPr>
        <w:commentReference w:id="34"/>
      </w:r>
    </w:p>
    <w:p w14:paraId="1D197694" w14:textId="77777777" w:rsidR="004A0CB8" w:rsidRPr="00C45BB5" w:rsidRDefault="004A0CB8" w:rsidP="004A0CB8">
      <w:pPr>
        <w:rPr>
          <w:rFonts w:ascii="Times New Roman" w:hAnsi="Times New Roman" w:cs="Times New Roman"/>
          <w:sz w:val="24"/>
          <w:szCs w:val="24"/>
        </w:rPr>
      </w:pPr>
    </w:p>
    <w:p w14:paraId="74E6D258" w14:textId="77777777" w:rsidR="004A0CB8" w:rsidRPr="00C45BB5" w:rsidRDefault="008601AD" w:rsidP="004A0CB8">
      <w:pPr>
        <w:pStyle w:val="Heading2"/>
        <w:spacing w:after="100"/>
        <w:rPr>
          <w:rFonts w:ascii="Times New Roman" w:hAnsi="Times New Roman" w:cs="Times New Roman"/>
          <w:b/>
          <w:color w:val="auto"/>
          <w:sz w:val="28"/>
          <w:szCs w:val="28"/>
        </w:rPr>
      </w:pPr>
      <w:bookmarkStart w:id="38" w:name="_Toc81039346"/>
      <w:bookmarkStart w:id="39" w:name="_Toc83305016"/>
      <w:r>
        <w:rPr>
          <w:rFonts w:ascii="Times New Roman" w:hAnsi="Times New Roman" w:cs="Times New Roman"/>
          <w:b/>
          <w:color w:val="auto"/>
          <w:sz w:val="28"/>
          <w:szCs w:val="28"/>
        </w:rPr>
        <w:t>1.2</w:t>
      </w:r>
      <w:r w:rsidR="004A0CB8" w:rsidRPr="00C45BB5">
        <w:rPr>
          <w:rFonts w:ascii="Times New Roman" w:hAnsi="Times New Roman" w:cs="Times New Roman"/>
          <w:b/>
          <w:color w:val="auto"/>
          <w:sz w:val="28"/>
          <w:szCs w:val="28"/>
        </w:rPr>
        <w:t xml:space="preserve"> </w:t>
      </w:r>
      <w:r w:rsidR="00576932" w:rsidRPr="00C45BB5">
        <w:rPr>
          <w:rFonts w:ascii="Times New Roman" w:hAnsi="Times New Roman" w:cs="Times New Roman"/>
          <w:b/>
          <w:color w:val="auto"/>
          <w:sz w:val="28"/>
          <w:szCs w:val="28"/>
        </w:rPr>
        <w:t>Problem Statement</w:t>
      </w:r>
      <w:bookmarkEnd w:id="38"/>
      <w:bookmarkEnd w:id="39"/>
    </w:p>
    <w:p w14:paraId="56207E37" w14:textId="77777777"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 xml:space="preserve">There has been a noticeable increase in the number of complaints raised by Maseno University students who want to apply for the Students Organization of Maseno University bursary funded scheme. Students lack a convenient system for application whereby they have to download and print forms which are costly. The students have to physically submit the forms to the respective offices where the forms are repeatedly reported lost, neglected or even mishandled. The staff holding the respective offices may at times not be present or occupied to serve the students at that particular time. </w:t>
      </w:r>
    </w:p>
    <w:p w14:paraId="3796F4C0" w14:textId="77777777" w:rsidR="00683122" w:rsidRPr="00C45BB5" w:rsidRDefault="009A472B" w:rsidP="00683122">
      <w:pPr>
        <w:pStyle w:val="Heading2"/>
        <w:rPr>
          <w:rFonts w:ascii="Times New Roman" w:hAnsi="Times New Roman" w:cs="Times New Roman"/>
          <w:b/>
          <w:color w:val="auto"/>
          <w:sz w:val="28"/>
          <w:szCs w:val="28"/>
        </w:rPr>
      </w:pPr>
      <w:bookmarkStart w:id="40" w:name="_Toc83305017"/>
      <w:r>
        <w:rPr>
          <w:rFonts w:ascii="Times New Roman" w:hAnsi="Times New Roman" w:cs="Times New Roman"/>
          <w:b/>
          <w:color w:val="auto"/>
          <w:sz w:val="28"/>
          <w:szCs w:val="28"/>
        </w:rPr>
        <w:t>1.3</w:t>
      </w:r>
      <w:r w:rsidR="00683122" w:rsidRPr="00C45BB5">
        <w:rPr>
          <w:rFonts w:ascii="Times New Roman" w:hAnsi="Times New Roman" w:cs="Times New Roman"/>
          <w:b/>
          <w:color w:val="auto"/>
          <w:sz w:val="28"/>
          <w:szCs w:val="28"/>
        </w:rPr>
        <w:t xml:space="preserve"> </w:t>
      </w:r>
      <w:r w:rsidR="00F11820" w:rsidRPr="00C45BB5">
        <w:rPr>
          <w:rFonts w:ascii="Times New Roman" w:hAnsi="Times New Roman" w:cs="Times New Roman"/>
          <w:b/>
          <w:color w:val="auto"/>
          <w:sz w:val="28"/>
          <w:szCs w:val="28"/>
        </w:rPr>
        <w:t>General Objective</w:t>
      </w:r>
      <w:bookmarkEnd w:id="40"/>
    </w:p>
    <w:p w14:paraId="35382B63" w14:textId="77777777" w:rsidR="00683122" w:rsidRPr="00B117F3" w:rsidRDefault="00683122" w:rsidP="00B117F3">
      <w:pPr>
        <w:rPr>
          <w:rFonts w:ascii="Times New Roman" w:hAnsi="Times New Roman" w:cs="Times New Roman"/>
          <w:sz w:val="24"/>
          <w:szCs w:val="24"/>
        </w:rPr>
      </w:pPr>
      <w:r w:rsidRPr="00B117F3">
        <w:rPr>
          <w:rFonts w:ascii="Times New Roman" w:hAnsi="Times New Roman" w:cs="Times New Roman"/>
          <w:sz w:val="24"/>
          <w:szCs w:val="24"/>
        </w:rPr>
        <w:t xml:space="preserve">To develop an </w:t>
      </w:r>
      <w:r w:rsidR="00276C1C" w:rsidRPr="00B117F3">
        <w:rPr>
          <w:rFonts w:ascii="Times New Roman" w:hAnsi="Times New Roman" w:cs="Times New Roman"/>
          <w:sz w:val="24"/>
          <w:szCs w:val="24"/>
        </w:rPr>
        <w:t xml:space="preserve">Online Bursary Management System </w:t>
      </w:r>
      <w:r w:rsidRPr="00B117F3">
        <w:rPr>
          <w:rFonts w:ascii="Times New Roman" w:hAnsi="Times New Roman" w:cs="Times New Roman"/>
          <w:sz w:val="24"/>
          <w:szCs w:val="24"/>
        </w:rPr>
        <w:t>for Maseno University.</w:t>
      </w:r>
    </w:p>
    <w:p w14:paraId="46E5534D" w14:textId="77777777" w:rsidR="004A0CB8" w:rsidRPr="00C45BB5" w:rsidRDefault="00C45BB5" w:rsidP="004A0CB8">
      <w:pPr>
        <w:pStyle w:val="Heading2"/>
        <w:spacing w:line="360" w:lineRule="auto"/>
        <w:rPr>
          <w:rFonts w:ascii="Times New Roman" w:hAnsi="Times New Roman" w:cs="Times New Roman"/>
          <w:b/>
          <w:color w:val="auto"/>
          <w:sz w:val="28"/>
          <w:szCs w:val="28"/>
        </w:rPr>
      </w:pPr>
      <w:bookmarkStart w:id="41" w:name="_Toc83305018"/>
      <w:r>
        <w:rPr>
          <w:rFonts w:ascii="Times New Roman" w:hAnsi="Times New Roman" w:cs="Times New Roman"/>
          <w:b/>
          <w:color w:val="auto"/>
          <w:sz w:val="28"/>
          <w:szCs w:val="28"/>
        </w:rPr>
        <w:t>1</w:t>
      </w:r>
      <w:r w:rsidR="009A472B">
        <w:rPr>
          <w:rFonts w:ascii="Times New Roman" w:hAnsi="Times New Roman" w:cs="Times New Roman"/>
          <w:b/>
          <w:color w:val="auto"/>
          <w:sz w:val="28"/>
          <w:szCs w:val="28"/>
        </w:rPr>
        <w:t>.4</w:t>
      </w:r>
      <w:r w:rsidR="00206B5B" w:rsidRPr="00C45BB5">
        <w:rPr>
          <w:rFonts w:ascii="Times New Roman" w:hAnsi="Times New Roman" w:cs="Times New Roman"/>
          <w:b/>
          <w:color w:val="auto"/>
          <w:sz w:val="28"/>
          <w:szCs w:val="28"/>
        </w:rPr>
        <w:t xml:space="preserve"> </w:t>
      </w:r>
      <w:r w:rsidR="00F11820" w:rsidRPr="00C45BB5">
        <w:rPr>
          <w:rFonts w:ascii="Times New Roman" w:hAnsi="Times New Roman" w:cs="Times New Roman"/>
          <w:b/>
          <w:color w:val="auto"/>
          <w:sz w:val="28"/>
          <w:szCs w:val="28"/>
        </w:rPr>
        <w:t>Specific Objectives</w:t>
      </w:r>
      <w:bookmarkEnd w:id="41"/>
    </w:p>
    <w:p w14:paraId="66B97EBF" w14:textId="77777777" w:rsidR="004A0CB8"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The following are the objectives of this proposed Maseno E-Bursary Project:</w:t>
      </w:r>
    </w:p>
    <w:p w14:paraId="7540540E" w14:textId="77777777" w:rsidR="008E52B7" w:rsidRPr="00B117F3" w:rsidRDefault="008E52B7" w:rsidP="00347BE1">
      <w:pPr>
        <w:pStyle w:val="ListParagraph"/>
        <w:numPr>
          <w:ilvl w:val="0"/>
          <w:numId w:val="17"/>
        </w:numPr>
        <w:spacing w:line="360" w:lineRule="auto"/>
        <w:rPr>
          <w:rFonts w:ascii="Times New Roman" w:hAnsi="Times New Roman" w:cs="Times New Roman"/>
          <w:sz w:val="24"/>
          <w:szCs w:val="24"/>
        </w:rPr>
      </w:pPr>
      <w:r w:rsidRPr="00276C1C">
        <w:rPr>
          <w:rFonts w:ascii="Times New Roman" w:hAnsi="Times New Roman" w:cs="Times New Roman"/>
          <w:color w:val="FF0000"/>
          <w:sz w:val="24"/>
          <w:szCs w:val="24"/>
          <w:rPrChange w:id="42" w:author="Chamwama" w:date="2021-09-23T21:17:00Z">
            <w:rPr>
              <w:rFonts w:ascii="Times New Roman" w:hAnsi="Times New Roman" w:cs="Times New Roman"/>
              <w:sz w:val="24"/>
              <w:szCs w:val="24"/>
            </w:rPr>
          </w:rPrChange>
        </w:rPr>
        <w:t xml:space="preserve">To </w:t>
      </w:r>
      <w:r w:rsidRPr="00B117F3">
        <w:rPr>
          <w:rFonts w:ascii="Times New Roman" w:hAnsi="Times New Roman" w:cs="Times New Roman"/>
          <w:sz w:val="24"/>
          <w:szCs w:val="24"/>
        </w:rPr>
        <w:t>identify the challenges associated with the existing system.</w:t>
      </w:r>
    </w:p>
    <w:p w14:paraId="3FE581CA" w14:textId="77777777" w:rsidR="00E05162" w:rsidRPr="00B117F3" w:rsidRDefault="00E05162" w:rsidP="00347BE1">
      <w:pPr>
        <w:pStyle w:val="ListParagraph"/>
        <w:numPr>
          <w:ilvl w:val="0"/>
          <w:numId w:val="17"/>
        </w:numPr>
        <w:spacing w:line="360" w:lineRule="auto"/>
        <w:rPr>
          <w:rFonts w:ascii="Times New Roman" w:hAnsi="Times New Roman" w:cs="Times New Roman"/>
          <w:sz w:val="24"/>
          <w:szCs w:val="24"/>
        </w:rPr>
      </w:pPr>
      <w:r w:rsidRPr="00276C1C">
        <w:rPr>
          <w:rFonts w:ascii="Times New Roman" w:hAnsi="Times New Roman" w:cs="Times New Roman"/>
          <w:color w:val="FF0000"/>
          <w:sz w:val="24"/>
          <w:szCs w:val="24"/>
          <w:rPrChange w:id="43" w:author="Chamwama" w:date="2021-09-23T21:17:00Z">
            <w:rPr>
              <w:rFonts w:ascii="Times New Roman" w:hAnsi="Times New Roman" w:cs="Times New Roman"/>
              <w:sz w:val="24"/>
              <w:szCs w:val="24"/>
            </w:rPr>
          </w:rPrChange>
        </w:rPr>
        <w:t xml:space="preserve">To </w:t>
      </w:r>
      <w:r w:rsidRPr="00B117F3">
        <w:rPr>
          <w:rFonts w:ascii="Times New Roman" w:hAnsi="Times New Roman" w:cs="Times New Roman"/>
          <w:sz w:val="24"/>
          <w:szCs w:val="24"/>
        </w:rPr>
        <w:t>identify the functional requirements of the proposed system.</w:t>
      </w:r>
    </w:p>
    <w:p w14:paraId="62B10104" w14:textId="77777777" w:rsidR="00E05162" w:rsidRPr="00B117F3" w:rsidRDefault="00E05162" w:rsidP="00347BE1">
      <w:pPr>
        <w:pStyle w:val="ListParagraph"/>
        <w:numPr>
          <w:ilvl w:val="0"/>
          <w:numId w:val="17"/>
        </w:numPr>
        <w:spacing w:line="360" w:lineRule="auto"/>
        <w:rPr>
          <w:rFonts w:ascii="Times New Roman" w:hAnsi="Times New Roman" w:cs="Times New Roman"/>
          <w:sz w:val="24"/>
          <w:szCs w:val="24"/>
        </w:rPr>
      </w:pPr>
      <w:r w:rsidRPr="00276C1C">
        <w:rPr>
          <w:rFonts w:ascii="Times New Roman" w:hAnsi="Times New Roman" w:cs="Times New Roman"/>
          <w:color w:val="FF0000"/>
          <w:sz w:val="24"/>
          <w:szCs w:val="24"/>
          <w:rPrChange w:id="44" w:author="Chamwama" w:date="2021-09-23T21:17:00Z">
            <w:rPr>
              <w:rFonts w:ascii="Times New Roman" w:hAnsi="Times New Roman" w:cs="Times New Roman"/>
              <w:sz w:val="24"/>
              <w:szCs w:val="24"/>
            </w:rPr>
          </w:rPrChange>
        </w:rPr>
        <w:t xml:space="preserve">To </w:t>
      </w:r>
      <w:r w:rsidRPr="00B117F3">
        <w:rPr>
          <w:rFonts w:ascii="Times New Roman" w:hAnsi="Times New Roman" w:cs="Times New Roman"/>
          <w:sz w:val="24"/>
          <w:szCs w:val="24"/>
        </w:rPr>
        <w:t>design a prototype of the proposed system.</w:t>
      </w:r>
    </w:p>
    <w:p w14:paraId="3B80E01A" w14:textId="77777777" w:rsidR="00E05162" w:rsidRPr="00B117F3" w:rsidRDefault="00E05162" w:rsidP="00347BE1">
      <w:pPr>
        <w:pStyle w:val="ListParagraph"/>
        <w:numPr>
          <w:ilvl w:val="0"/>
          <w:numId w:val="17"/>
        </w:numPr>
        <w:spacing w:line="360" w:lineRule="auto"/>
        <w:rPr>
          <w:rFonts w:ascii="Times New Roman" w:hAnsi="Times New Roman" w:cs="Times New Roman"/>
          <w:sz w:val="24"/>
          <w:szCs w:val="24"/>
        </w:rPr>
      </w:pPr>
      <w:r w:rsidRPr="00276C1C">
        <w:rPr>
          <w:rFonts w:ascii="Times New Roman" w:hAnsi="Times New Roman" w:cs="Times New Roman"/>
          <w:color w:val="FF0000"/>
          <w:sz w:val="24"/>
          <w:szCs w:val="24"/>
          <w:rPrChange w:id="45" w:author="Chamwama" w:date="2021-09-23T21:17:00Z">
            <w:rPr>
              <w:rFonts w:ascii="Times New Roman" w:hAnsi="Times New Roman" w:cs="Times New Roman"/>
              <w:sz w:val="24"/>
              <w:szCs w:val="24"/>
            </w:rPr>
          </w:rPrChange>
        </w:rPr>
        <w:t xml:space="preserve">To </w:t>
      </w:r>
      <w:r w:rsidRPr="00B117F3">
        <w:rPr>
          <w:rFonts w:ascii="Times New Roman" w:hAnsi="Times New Roman" w:cs="Times New Roman"/>
          <w:sz w:val="24"/>
          <w:szCs w:val="24"/>
        </w:rPr>
        <w:t>implement the proposed system.</w:t>
      </w:r>
    </w:p>
    <w:p w14:paraId="5A2223A1" w14:textId="77777777" w:rsidR="00E05162" w:rsidRPr="00B117F3" w:rsidRDefault="00E05162" w:rsidP="00347BE1">
      <w:pPr>
        <w:pStyle w:val="ListParagraph"/>
        <w:numPr>
          <w:ilvl w:val="0"/>
          <w:numId w:val="17"/>
        </w:numPr>
        <w:spacing w:line="360" w:lineRule="auto"/>
        <w:rPr>
          <w:rFonts w:ascii="Times New Roman" w:hAnsi="Times New Roman" w:cs="Times New Roman"/>
          <w:sz w:val="24"/>
          <w:szCs w:val="24"/>
        </w:rPr>
      </w:pPr>
      <w:r w:rsidRPr="00276C1C">
        <w:rPr>
          <w:rFonts w:ascii="Times New Roman" w:hAnsi="Times New Roman" w:cs="Times New Roman"/>
          <w:color w:val="FF0000"/>
          <w:sz w:val="24"/>
          <w:szCs w:val="24"/>
          <w:rPrChange w:id="46" w:author="Chamwama" w:date="2021-09-23T21:17:00Z">
            <w:rPr>
              <w:rFonts w:ascii="Times New Roman" w:hAnsi="Times New Roman" w:cs="Times New Roman"/>
              <w:sz w:val="24"/>
              <w:szCs w:val="24"/>
            </w:rPr>
          </w:rPrChange>
        </w:rPr>
        <w:t xml:space="preserve">To </w:t>
      </w:r>
      <w:r w:rsidRPr="00B117F3">
        <w:rPr>
          <w:rFonts w:ascii="Times New Roman" w:hAnsi="Times New Roman" w:cs="Times New Roman"/>
          <w:sz w:val="24"/>
          <w:szCs w:val="24"/>
        </w:rPr>
        <w:t>test the prototype.</w:t>
      </w:r>
    </w:p>
    <w:p w14:paraId="6ABDBDB0" w14:textId="77777777" w:rsidR="0063580E" w:rsidRDefault="00AF004F" w:rsidP="00BA2C34">
      <w:pPr>
        <w:pStyle w:val="Heading2"/>
        <w:ind w:firstLine="15"/>
        <w:rPr>
          <w:rFonts w:ascii="Times New Roman" w:hAnsi="Times New Roman" w:cs="Times New Roman"/>
          <w:b/>
          <w:color w:val="auto"/>
          <w:sz w:val="28"/>
          <w:szCs w:val="28"/>
        </w:rPr>
      </w:pPr>
      <w:bookmarkStart w:id="47" w:name="_Toc83305019"/>
      <w:commentRangeStart w:id="48"/>
      <w:r>
        <w:rPr>
          <w:rFonts w:ascii="Times New Roman" w:hAnsi="Times New Roman" w:cs="Times New Roman"/>
          <w:b/>
          <w:color w:val="auto"/>
          <w:sz w:val="28"/>
          <w:szCs w:val="28"/>
        </w:rPr>
        <w:t>1.5</w:t>
      </w:r>
      <w:r w:rsidR="00EC1F55">
        <w:rPr>
          <w:rFonts w:ascii="Times New Roman" w:hAnsi="Times New Roman" w:cs="Times New Roman"/>
          <w:b/>
          <w:color w:val="auto"/>
          <w:sz w:val="28"/>
          <w:szCs w:val="28"/>
        </w:rPr>
        <w:t xml:space="preserve"> </w:t>
      </w:r>
      <w:r w:rsidR="00F11820" w:rsidRPr="0063580E">
        <w:rPr>
          <w:rFonts w:ascii="Times New Roman" w:hAnsi="Times New Roman" w:cs="Times New Roman"/>
          <w:b/>
          <w:color w:val="auto"/>
          <w:sz w:val="28"/>
          <w:szCs w:val="28"/>
        </w:rPr>
        <w:t>Research Questions</w:t>
      </w:r>
      <w:bookmarkEnd w:id="47"/>
    </w:p>
    <w:p w14:paraId="0C22FFDA" w14:textId="77777777" w:rsidR="00E54467" w:rsidRPr="00F952C8" w:rsidRDefault="00AF6498" w:rsidP="007946E9">
      <w:pPr>
        <w:pStyle w:val="ListParagraph"/>
        <w:numPr>
          <w:ilvl w:val="0"/>
          <w:numId w:val="14"/>
        </w:numPr>
        <w:spacing w:line="360" w:lineRule="auto"/>
        <w:ind w:left="360" w:firstLine="0"/>
        <w:rPr>
          <w:rFonts w:ascii="Times New Roman" w:hAnsi="Times New Roman" w:cs="Times New Roman"/>
          <w:sz w:val="24"/>
          <w:szCs w:val="24"/>
        </w:rPr>
      </w:pPr>
      <w:r w:rsidRPr="00276C1C">
        <w:rPr>
          <w:rFonts w:ascii="Times New Roman" w:hAnsi="Times New Roman" w:cs="Times New Roman"/>
          <w:color w:val="FF0000"/>
          <w:sz w:val="24"/>
          <w:szCs w:val="24"/>
          <w:rPrChange w:id="49" w:author="Chamwama" w:date="2021-09-23T21:17:00Z">
            <w:rPr>
              <w:rFonts w:ascii="Times New Roman" w:hAnsi="Times New Roman" w:cs="Times New Roman"/>
              <w:sz w:val="24"/>
              <w:szCs w:val="24"/>
            </w:rPr>
          </w:rPrChange>
        </w:rPr>
        <w:t xml:space="preserve">What </w:t>
      </w:r>
      <w:r w:rsidRPr="00F952C8">
        <w:rPr>
          <w:rFonts w:ascii="Times New Roman" w:hAnsi="Times New Roman" w:cs="Times New Roman"/>
          <w:sz w:val="24"/>
          <w:szCs w:val="24"/>
        </w:rPr>
        <w:t>are the challenges associated with the existing system in Maseno University?</w:t>
      </w:r>
    </w:p>
    <w:p w14:paraId="35BE0BCA" w14:textId="77777777" w:rsidR="00AF6498" w:rsidRPr="00F952C8" w:rsidRDefault="00AF6498" w:rsidP="007946E9">
      <w:pPr>
        <w:pStyle w:val="ListParagraph"/>
        <w:numPr>
          <w:ilvl w:val="0"/>
          <w:numId w:val="14"/>
        </w:numPr>
        <w:spacing w:line="360" w:lineRule="auto"/>
        <w:ind w:left="360" w:firstLine="0"/>
        <w:rPr>
          <w:rFonts w:ascii="Times New Roman" w:hAnsi="Times New Roman" w:cs="Times New Roman"/>
          <w:sz w:val="24"/>
          <w:szCs w:val="24"/>
        </w:rPr>
      </w:pPr>
      <w:r w:rsidRPr="00276C1C">
        <w:rPr>
          <w:rFonts w:ascii="Times New Roman" w:hAnsi="Times New Roman" w:cs="Times New Roman"/>
          <w:color w:val="FF0000"/>
          <w:sz w:val="24"/>
          <w:szCs w:val="24"/>
          <w:rPrChange w:id="50" w:author="Chamwama" w:date="2021-09-23T21:17:00Z">
            <w:rPr>
              <w:rFonts w:ascii="Times New Roman" w:hAnsi="Times New Roman" w:cs="Times New Roman"/>
              <w:sz w:val="24"/>
              <w:szCs w:val="24"/>
            </w:rPr>
          </w:rPrChange>
        </w:rPr>
        <w:t xml:space="preserve">What </w:t>
      </w:r>
      <w:r w:rsidR="00F952C8" w:rsidRPr="00F952C8">
        <w:rPr>
          <w:rFonts w:ascii="Times New Roman" w:hAnsi="Times New Roman" w:cs="Times New Roman"/>
          <w:sz w:val="24"/>
          <w:szCs w:val="24"/>
        </w:rPr>
        <w:t>is the most appropriate design for the Maseno E-Bursary prototype?</w:t>
      </w:r>
    </w:p>
    <w:p w14:paraId="56D703B2" w14:textId="77777777" w:rsidR="00F952C8" w:rsidRPr="00F952C8" w:rsidRDefault="00F952C8" w:rsidP="007946E9">
      <w:pPr>
        <w:pStyle w:val="ListParagraph"/>
        <w:numPr>
          <w:ilvl w:val="0"/>
          <w:numId w:val="14"/>
        </w:numPr>
        <w:spacing w:line="360" w:lineRule="auto"/>
        <w:ind w:left="360" w:firstLine="0"/>
        <w:rPr>
          <w:rFonts w:ascii="Times New Roman" w:hAnsi="Times New Roman" w:cs="Times New Roman"/>
          <w:sz w:val="24"/>
          <w:szCs w:val="24"/>
        </w:rPr>
      </w:pPr>
      <w:r w:rsidRPr="00276C1C">
        <w:rPr>
          <w:rFonts w:ascii="Times New Roman" w:hAnsi="Times New Roman" w:cs="Times New Roman"/>
          <w:color w:val="FF0000"/>
          <w:sz w:val="24"/>
          <w:szCs w:val="24"/>
          <w:rPrChange w:id="51" w:author="Chamwama" w:date="2021-09-23T21:17:00Z">
            <w:rPr>
              <w:rFonts w:ascii="Times New Roman" w:hAnsi="Times New Roman" w:cs="Times New Roman"/>
              <w:sz w:val="24"/>
              <w:szCs w:val="24"/>
            </w:rPr>
          </w:rPrChange>
        </w:rPr>
        <w:t xml:space="preserve">What </w:t>
      </w:r>
      <w:r w:rsidRPr="00F952C8">
        <w:rPr>
          <w:rFonts w:ascii="Times New Roman" w:hAnsi="Times New Roman" w:cs="Times New Roman"/>
          <w:sz w:val="24"/>
          <w:szCs w:val="24"/>
        </w:rPr>
        <w:t>is the best approach to development of the designed Maseno E-bursary prototype?</w:t>
      </w:r>
    </w:p>
    <w:p w14:paraId="11B5B02A" w14:textId="77777777" w:rsidR="0063580E" w:rsidRDefault="00F952C8" w:rsidP="007946E9">
      <w:pPr>
        <w:pStyle w:val="ListParagraph"/>
        <w:numPr>
          <w:ilvl w:val="0"/>
          <w:numId w:val="14"/>
        </w:numPr>
        <w:spacing w:line="360" w:lineRule="auto"/>
        <w:ind w:left="360" w:firstLine="0"/>
        <w:rPr>
          <w:rFonts w:ascii="Times New Roman" w:hAnsi="Times New Roman" w:cs="Times New Roman"/>
          <w:sz w:val="24"/>
          <w:szCs w:val="24"/>
        </w:rPr>
      </w:pPr>
      <w:r w:rsidRPr="00276C1C">
        <w:rPr>
          <w:rFonts w:ascii="Times New Roman" w:hAnsi="Times New Roman" w:cs="Times New Roman"/>
          <w:color w:val="FF0000"/>
          <w:sz w:val="24"/>
          <w:szCs w:val="24"/>
          <w:rPrChange w:id="52" w:author="Chamwama" w:date="2021-09-23T21:17:00Z">
            <w:rPr>
              <w:rFonts w:ascii="Times New Roman" w:hAnsi="Times New Roman" w:cs="Times New Roman"/>
              <w:sz w:val="24"/>
              <w:szCs w:val="24"/>
            </w:rPr>
          </w:rPrChange>
        </w:rPr>
        <w:t xml:space="preserve">What </w:t>
      </w:r>
      <w:r w:rsidRPr="00F952C8">
        <w:rPr>
          <w:rFonts w:ascii="Times New Roman" w:hAnsi="Times New Roman" w:cs="Times New Roman"/>
          <w:sz w:val="24"/>
          <w:szCs w:val="24"/>
        </w:rPr>
        <w:t>tests can validate the performance of the developed prototype?</w:t>
      </w:r>
      <w:commentRangeEnd w:id="48"/>
      <w:r w:rsidR="00276C1C">
        <w:rPr>
          <w:rStyle w:val="CommentReference"/>
        </w:rPr>
        <w:commentReference w:id="48"/>
      </w:r>
    </w:p>
    <w:p w14:paraId="0233EF56" w14:textId="77777777" w:rsidR="003C0C15" w:rsidRDefault="00AF004F" w:rsidP="007C6230">
      <w:pPr>
        <w:pStyle w:val="Heading2"/>
        <w:rPr>
          <w:rFonts w:ascii="Times New Roman" w:hAnsi="Times New Roman" w:cs="Times New Roman"/>
          <w:b/>
          <w:color w:val="auto"/>
          <w:sz w:val="28"/>
          <w:szCs w:val="28"/>
        </w:rPr>
      </w:pPr>
      <w:bookmarkStart w:id="53" w:name="_Toc83305020"/>
      <w:r>
        <w:rPr>
          <w:rFonts w:ascii="Times New Roman" w:hAnsi="Times New Roman" w:cs="Times New Roman"/>
          <w:b/>
          <w:color w:val="auto"/>
          <w:sz w:val="28"/>
          <w:szCs w:val="28"/>
        </w:rPr>
        <w:lastRenderedPageBreak/>
        <w:t>1.6</w:t>
      </w:r>
      <w:r w:rsidR="00F11820">
        <w:rPr>
          <w:rFonts w:ascii="Times New Roman" w:hAnsi="Times New Roman" w:cs="Times New Roman"/>
          <w:b/>
          <w:color w:val="auto"/>
          <w:sz w:val="28"/>
          <w:szCs w:val="28"/>
        </w:rPr>
        <w:t xml:space="preserve"> </w:t>
      </w:r>
      <w:r w:rsidR="00F11820" w:rsidRPr="003C0C15">
        <w:rPr>
          <w:rFonts w:ascii="Times New Roman" w:hAnsi="Times New Roman" w:cs="Times New Roman"/>
          <w:b/>
          <w:color w:val="auto"/>
          <w:sz w:val="28"/>
          <w:szCs w:val="28"/>
        </w:rPr>
        <w:t>Significance</w:t>
      </w:r>
      <w:bookmarkEnd w:id="53"/>
    </w:p>
    <w:p w14:paraId="1D7172F0" w14:textId="77777777" w:rsidR="00B80E98" w:rsidRDefault="00F539DF" w:rsidP="00653B14">
      <w:pPr>
        <w:pStyle w:val="ListParagraph"/>
        <w:spacing w:line="360" w:lineRule="auto"/>
        <w:ind w:left="0"/>
        <w:rPr>
          <w:rFonts w:ascii="Times New Roman" w:hAnsi="Times New Roman" w:cs="Times New Roman"/>
          <w:sz w:val="24"/>
          <w:szCs w:val="24"/>
        </w:rPr>
      </w:pPr>
      <w:r w:rsidRPr="00653B14">
        <w:rPr>
          <w:rFonts w:ascii="Times New Roman" w:hAnsi="Times New Roman" w:cs="Times New Roman"/>
          <w:sz w:val="24"/>
          <w:szCs w:val="24"/>
        </w:rPr>
        <w:t>The project expects to create a prototype that aims to prove the concept of the use of technology in handling bursary application</w:t>
      </w:r>
      <w:r w:rsidR="00A05327" w:rsidRPr="00653B14">
        <w:rPr>
          <w:rFonts w:ascii="Times New Roman" w:hAnsi="Times New Roman" w:cs="Times New Roman"/>
          <w:sz w:val="24"/>
          <w:szCs w:val="24"/>
        </w:rPr>
        <w:t>s:</w:t>
      </w:r>
      <w:r w:rsidR="00702C42" w:rsidRPr="00653B14">
        <w:rPr>
          <w:rFonts w:ascii="Times New Roman" w:hAnsi="Times New Roman" w:cs="Times New Roman"/>
          <w:sz w:val="24"/>
          <w:szCs w:val="24"/>
        </w:rPr>
        <w:t xml:space="preserve"> It will provide a foundation for further research in this area with the aim of reducing paper work, increasing efficiency and trans</w:t>
      </w:r>
      <w:r w:rsidR="00547B0F" w:rsidRPr="00653B14">
        <w:rPr>
          <w:rFonts w:ascii="Times New Roman" w:hAnsi="Times New Roman" w:cs="Times New Roman"/>
          <w:sz w:val="24"/>
          <w:szCs w:val="24"/>
        </w:rPr>
        <w:t>parency of bursary applications.</w:t>
      </w:r>
    </w:p>
    <w:p w14:paraId="2453199D" w14:textId="77777777" w:rsidR="00745D71" w:rsidRDefault="00745D71" w:rsidP="00653B14">
      <w:pPr>
        <w:pStyle w:val="ListParagraph"/>
        <w:spacing w:line="360" w:lineRule="auto"/>
        <w:ind w:left="0"/>
        <w:rPr>
          <w:rFonts w:ascii="Times New Roman" w:hAnsi="Times New Roman" w:cs="Times New Roman"/>
          <w:sz w:val="24"/>
          <w:szCs w:val="24"/>
        </w:rPr>
      </w:pPr>
    </w:p>
    <w:p w14:paraId="230A5DE6" w14:textId="77777777" w:rsidR="00745D71" w:rsidRDefault="00745D71" w:rsidP="00653B14">
      <w:pPr>
        <w:pStyle w:val="ListParagraph"/>
        <w:spacing w:line="360" w:lineRule="auto"/>
        <w:ind w:left="0"/>
        <w:rPr>
          <w:rFonts w:ascii="Times New Roman" w:hAnsi="Times New Roman" w:cs="Times New Roman"/>
          <w:sz w:val="24"/>
          <w:szCs w:val="24"/>
        </w:rPr>
      </w:pPr>
    </w:p>
    <w:p w14:paraId="5FC10D6E" w14:textId="77777777" w:rsidR="009B736C" w:rsidRPr="00053C7D" w:rsidRDefault="00E97584" w:rsidP="00E97584">
      <w:pPr>
        <w:pStyle w:val="Heading2"/>
        <w:rPr>
          <w:rFonts w:ascii="Times New Roman" w:hAnsi="Times New Roman" w:cs="Times New Roman"/>
          <w:b/>
          <w:color w:val="auto"/>
          <w:sz w:val="28"/>
          <w:szCs w:val="28"/>
        </w:rPr>
      </w:pPr>
      <w:bookmarkStart w:id="54" w:name="_Toc83305021"/>
      <w:r w:rsidRPr="00053C7D">
        <w:rPr>
          <w:rFonts w:ascii="Times New Roman" w:hAnsi="Times New Roman" w:cs="Times New Roman"/>
          <w:b/>
          <w:color w:val="auto"/>
          <w:sz w:val="28"/>
          <w:szCs w:val="28"/>
        </w:rPr>
        <w:t xml:space="preserve">1.7 </w:t>
      </w:r>
      <w:r w:rsidR="00D66F35" w:rsidRPr="00053C7D">
        <w:rPr>
          <w:rFonts w:ascii="Times New Roman" w:hAnsi="Times New Roman" w:cs="Times New Roman"/>
          <w:b/>
          <w:color w:val="auto"/>
          <w:sz w:val="28"/>
          <w:szCs w:val="28"/>
        </w:rPr>
        <w:t>Project Scope</w:t>
      </w:r>
      <w:bookmarkEnd w:id="54"/>
    </w:p>
    <w:p w14:paraId="0C2D1CBD" w14:textId="77777777" w:rsidR="00F70CCE" w:rsidRDefault="000B070F" w:rsidP="00F70CCE">
      <w:pPr>
        <w:pStyle w:val="ListParagraph"/>
        <w:spacing w:line="360" w:lineRule="auto"/>
        <w:ind w:left="0"/>
        <w:rPr>
          <w:rFonts w:ascii="Times New Roman" w:hAnsi="Times New Roman" w:cs="Times New Roman"/>
          <w:sz w:val="24"/>
          <w:szCs w:val="24"/>
        </w:rPr>
      </w:pPr>
      <w:r w:rsidRPr="00D50125">
        <w:rPr>
          <w:rFonts w:ascii="Times New Roman" w:hAnsi="Times New Roman" w:cs="Times New Roman"/>
          <w:sz w:val="24"/>
          <w:szCs w:val="24"/>
        </w:rPr>
        <w:t>The prototype to be developed will include a user access interface that will allow users to</w:t>
      </w:r>
      <w:r w:rsidR="00CF776E">
        <w:rPr>
          <w:rFonts w:ascii="Times New Roman" w:hAnsi="Times New Roman" w:cs="Times New Roman"/>
          <w:sz w:val="24"/>
          <w:szCs w:val="24"/>
        </w:rPr>
        <w:t xml:space="preserve"> register</w:t>
      </w:r>
      <w:r w:rsidR="00174FF7">
        <w:rPr>
          <w:rFonts w:ascii="Times New Roman" w:hAnsi="Times New Roman" w:cs="Times New Roman"/>
          <w:sz w:val="24"/>
          <w:szCs w:val="24"/>
        </w:rPr>
        <w:t>, login</w:t>
      </w:r>
      <w:r w:rsidR="00CF776E">
        <w:rPr>
          <w:rFonts w:ascii="Times New Roman" w:hAnsi="Times New Roman" w:cs="Times New Roman"/>
          <w:sz w:val="24"/>
          <w:szCs w:val="24"/>
        </w:rPr>
        <w:t>,</w:t>
      </w:r>
      <w:r w:rsidRPr="00D50125">
        <w:rPr>
          <w:rFonts w:ascii="Times New Roman" w:hAnsi="Times New Roman" w:cs="Times New Roman"/>
          <w:sz w:val="24"/>
          <w:szCs w:val="24"/>
        </w:rPr>
        <w:t xml:space="preserve"> input their personal information and apply for the bursary, a module that will display the application status to every </w:t>
      </w:r>
      <w:r w:rsidR="00D50125">
        <w:rPr>
          <w:rFonts w:ascii="Times New Roman" w:hAnsi="Times New Roman" w:cs="Times New Roman"/>
          <w:sz w:val="24"/>
          <w:szCs w:val="24"/>
        </w:rPr>
        <w:t>applicant</w:t>
      </w:r>
      <w:r w:rsidRPr="00D50125">
        <w:rPr>
          <w:rFonts w:ascii="Times New Roman" w:hAnsi="Times New Roman" w:cs="Times New Roman"/>
          <w:sz w:val="24"/>
          <w:szCs w:val="24"/>
        </w:rPr>
        <w:t>, a module to file complaints if any, and be able to view the responses in real time and a mo</w:t>
      </w:r>
      <w:r w:rsidR="00D50125" w:rsidRPr="00D50125">
        <w:rPr>
          <w:rFonts w:ascii="Times New Roman" w:hAnsi="Times New Roman" w:cs="Times New Roman"/>
          <w:sz w:val="24"/>
          <w:szCs w:val="24"/>
        </w:rPr>
        <w:t>dule to download information posted by the admin.</w:t>
      </w:r>
    </w:p>
    <w:p w14:paraId="39B44817" w14:textId="77777777" w:rsidR="00E03912" w:rsidRPr="00053C7D" w:rsidRDefault="00053C7D" w:rsidP="00053C7D">
      <w:pPr>
        <w:pStyle w:val="Heading2"/>
        <w:rPr>
          <w:rFonts w:ascii="Times New Roman" w:hAnsi="Times New Roman" w:cs="Times New Roman"/>
          <w:b/>
          <w:color w:val="auto"/>
          <w:sz w:val="28"/>
          <w:szCs w:val="28"/>
        </w:rPr>
      </w:pPr>
      <w:bookmarkStart w:id="55" w:name="_Toc83305022"/>
      <w:r w:rsidRPr="00053C7D">
        <w:rPr>
          <w:rFonts w:ascii="Times New Roman" w:hAnsi="Times New Roman" w:cs="Times New Roman"/>
          <w:b/>
          <w:color w:val="auto"/>
          <w:sz w:val="28"/>
          <w:szCs w:val="28"/>
        </w:rPr>
        <w:t>1.8</w:t>
      </w:r>
      <w:r>
        <w:rPr>
          <w:rFonts w:ascii="Times New Roman" w:hAnsi="Times New Roman" w:cs="Times New Roman"/>
          <w:b/>
          <w:color w:val="auto"/>
          <w:sz w:val="28"/>
          <w:szCs w:val="28"/>
        </w:rPr>
        <w:t xml:space="preserve"> </w:t>
      </w:r>
      <w:r w:rsidR="00E03912" w:rsidRPr="00053C7D">
        <w:rPr>
          <w:rFonts w:ascii="Times New Roman" w:hAnsi="Times New Roman" w:cs="Times New Roman"/>
          <w:b/>
          <w:color w:val="auto"/>
          <w:sz w:val="28"/>
          <w:szCs w:val="28"/>
        </w:rPr>
        <w:t>Assumptions</w:t>
      </w:r>
      <w:bookmarkEnd w:id="55"/>
    </w:p>
    <w:p w14:paraId="543E747E" w14:textId="77777777" w:rsidR="00E03912"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 Users have access to fast internet.</w:t>
      </w:r>
    </w:p>
    <w:p w14:paraId="7B07F351" w14:textId="77777777" w:rsidR="00475138"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 Users have devices which can surf through the web.</w:t>
      </w:r>
    </w:p>
    <w:p w14:paraId="7B0E59B1" w14:textId="77777777" w:rsidR="00475138" w:rsidRPr="00475138"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Users have the knowledge of the internet and how to browse.</w:t>
      </w:r>
    </w:p>
    <w:p w14:paraId="7093D176" w14:textId="77777777" w:rsidR="004A0CB8" w:rsidRPr="00C45BB5" w:rsidRDefault="0045584D" w:rsidP="004A0CB8">
      <w:pPr>
        <w:pStyle w:val="Heading2"/>
        <w:spacing w:line="360" w:lineRule="auto"/>
        <w:rPr>
          <w:rFonts w:ascii="Times New Roman" w:hAnsi="Times New Roman" w:cs="Times New Roman"/>
          <w:b/>
          <w:color w:val="auto"/>
          <w:sz w:val="28"/>
          <w:szCs w:val="28"/>
        </w:rPr>
      </w:pPr>
      <w:bookmarkStart w:id="56" w:name="_Toc81039348"/>
      <w:bookmarkStart w:id="57" w:name="_Toc83305023"/>
      <w:r>
        <w:rPr>
          <w:rFonts w:ascii="Times New Roman" w:hAnsi="Times New Roman" w:cs="Times New Roman"/>
          <w:b/>
          <w:color w:val="auto"/>
          <w:sz w:val="28"/>
          <w:szCs w:val="28"/>
        </w:rPr>
        <w:t>1</w:t>
      </w:r>
      <w:r w:rsidR="00E07190">
        <w:rPr>
          <w:rFonts w:ascii="Times New Roman" w:hAnsi="Times New Roman" w:cs="Times New Roman"/>
          <w:b/>
          <w:color w:val="auto"/>
          <w:sz w:val="28"/>
          <w:szCs w:val="28"/>
        </w:rPr>
        <w:t>.9</w:t>
      </w:r>
      <w:r w:rsidR="004A0CB8" w:rsidRPr="00C45BB5">
        <w:rPr>
          <w:rFonts w:ascii="Times New Roman" w:hAnsi="Times New Roman" w:cs="Times New Roman"/>
          <w:b/>
          <w:color w:val="auto"/>
          <w:sz w:val="28"/>
          <w:szCs w:val="28"/>
        </w:rPr>
        <w:t xml:space="preserve"> </w:t>
      </w:r>
      <w:r w:rsidR="006309C4" w:rsidRPr="00C45BB5">
        <w:rPr>
          <w:rFonts w:ascii="Times New Roman" w:hAnsi="Times New Roman" w:cs="Times New Roman"/>
          <w:b/>
          <w:color w:val="auto"/>
          <w:sz w:val="28"/>
          <w:szCs w:val="28"/>
        </w:rPr>
        <w:t>Limitations</w:t>
      </w:r>
      <w:bookmarkEnd w:id="56"/>
      <w:bookmarkEnd w:id="57"/>
    </w:p>
    <w:p w14:paraId="71D786F0" w14:textId="77777777" w:rsidR="004A0CB8" w:rsidRPr="00C45BB5" w:rsidRDefault="00B22D27"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T</w:t>
      </w:r>
      <w:r w:rsidR="004C3062" w:rsidRPr="00C45BB5">
        <w:rPr>
          <w:rFonts w:ascii="Times New Roman" w:hAnsi="Times New Roman" w:cs="Times New Roman"/>
          <w:sz w:val="24"/>
          <w:szCs w:val="24"/>
        </w:rPr>
        <w:t>he following</w:t>
      </w:r>
      <w:r w:rsidRPr="00C45BB5">
        <w:rPr>
          <w:rFonts w:ascii="Times New Roman" w:hAnsi="Times New Roman" w:cs="Times New Roman"/>
          <w:sz w:val="24"/>
          <w:szCs w:val="24"/>
        </w:rPr>
        <w:t xml:space="preserve"> are the limitations of this proposed Maseno E-Bursary project:</w:t>
      </w:r>
    </w:p>
    <w:p w14:paraId="746094C1" w14:textId="77777777" w:rsidR="004A0CB8" w:rsidRDefault="005D6072" w:rsidP="004A0CB8">
      <w:pPr>
        <w:pStyle w:val="ListParagraph"/>
        <w:numPr>
          <w:ilvl w:val="0"/>
          <w:numId w:val="1"/>
        </w:numPr>
        <w:spacing w:line="360" w:lineRule="auto"/>
        <w:ind w:left="270" w:firstLine="0"/>
        <w:rPr>
          <w:rFonts w:ascii="Times New Roman" w:hAnsi="Times New Roman" w:cs="Times New Roman"/>
          <w:sz w:val="24"/>
          <w:szCs w:val="24"/>
        </w:rPr>
      </w:pPr>
      <w:r>
        <w:rPr>
          <w:rFonts w:ascii="Times New Roman" w:hAnsi="Times New Roman" w:cs="Times New Roman"/>
          <w:sz w:val="24"/>
          <w:szCs w:val="24"/>
        </w:rPr>
        <w:t>Network downtime from the internet service providers may interfere with the whole bursary application process.</w:t>
      </w:r>
    </w:p>
    <w:p w14:paraId="38379BC9" w14:textId="77777777" w:rsidR="002658E8" w:rsidRPr="002658E8" w:rsidRDefault="002658E8" w:rsidP="004A0CB8">
      <w:pPr>
        <w:pStyle w:val="ListParagraph"/>
        <w:numPr>
          <w:ilvl w:val="0"/>
          <w:numId w:val="1"/>
        </w:numPr>
        <w:spacing w:line="360" w:lineRule="auto"/>
        <w:ind w:left="270" w:firstLine="0"/>
        <w:rPr>
          <w:rFonts w:ascii="Times New Roman" w:hAnsi="Times New Roman" w:cs="Times New Roman"/>
          <w:sz w:val="24"/>
          <w:szCs w:val="24"/>
        </w:rPr>
      </w:pPr>
      <w:r>
        <w:rPr>
          <w:rFonts w:ascii="Times New Roman" w:hAnsi="Times New Roman" w:cs="Times New Roman"/>
          <w:sz w:val="24"/>
          <w:szCs w:val="24"/>
        </w:rPr>
        <w:t>Users must have devices with the capabilities to surf the web.</w:t>
      </w:r>
    </w:p>
    <w:p w14:paraId="4860489C" w14:textId="77777777" w:rsidR="00AE67DB" w:rsidRDefault="00AE67DB">
      <w:pPr>
        <w:rPr>
          <w:rFonts w:ascii="Times New Roman" w:eastAsiaTheme="majorEastAsia" w:hAnsi="Times New Roman" w:cs="Times New Roman"/>
          <w:b/>
          <w:sz w:val="32"/>
          <w:szCs w:val="32"/>
        </w:rPr>
      </w:pPr>
      <w:r>
        <w:rPr>
          <w:rFonts w:ascii="Times New Roman" w:hAnsi="Times New Roman" w:cs="Times New Roman"/>
          <w:b/>
        </w:rPr>
        <w:br w:type="page"/>
      </w:r>
    </w:p>
    <w:p w14:paraId="30CE534D" w14:textId="77777777" w:rsidR="004A0CB8" w:rsidRPr="00B61CC9" w:rsidRDefault="004A0CB8" w:rsidP="00B61CC9">
      <w:pPr>
        <w:pStyle w:val="Heading1"/>
        <w:jc w:val="center"/>
        <w:rPr>
          <w:rFonts w:ascii="Times New Roman" w:hAnsi="Times New Roman" w:cs="Times New Roman"/>
          <w:b/>
          <w:color w:val="auto"/>
        </w:rPr>
      </w:pPr>
      <w:bookmarkStart w:id="58" w:name="_Toc83305024"/>
      <w:r w:rsidRPr="00C45BB5">
        <w:rPr>
          <w:rFonts w:ascii="Times New Roman" w:hAnsi="Times New Roman" w:cs="Times New Roman"/>
          <w:b/>
          <w:color w:val="auto"/>
        </w:rPr>
        <w:lastRenderedPageBreak/>
        <w:t xml:space="preserve">CHAPTER </w:t>
      </w:r>
      <w:del w:id="59" w:author="Chamwama" w:date="2021-09-23T21:19:00Z">
        <w:r w:rsidRPr="00C45BB5" w:rsidDel="00276C1C">
          <w:rPr>
            <w:rFonts w:ascii="Times New Roman" w:hAnsi="Times New Roman" w:cs="Times New Roman"/>
            <w:b/>
            <w:color w:val="auto"/>
          </w:rPr>
          <w:delText>TWO</w:delText>
        </w:r>
        <w:r w:rsidR="00B61CC9" w:rsidDel="00276C1C">
          <w:rPr>
            <w:rFonts w:ascii="Times New Roman" w:hAnsi="Times New Roman" w:cs="Times New Roman"/>
            <w:b/>
            <w:color w:val="auto"/>
          </w:rPr>
          <w:delText xml:space="preserve"> :</w:delText>
        </w:r>
      </w:del>
      <w:ins w:id="60" w:author="Chamwama" w:date="2021-09-23T21:19:00Z">
        <w:r w:rsidR="00276C1C" w:rsidRPr="00C45BB5">
          <w:rPr>
            <w:rFonts w:ascii="Times New Roman" w:hAnsi="Times New Roman" w:cs="Times New Roman"/>
            <w:b/>
            <w:color w:val="auto"/>
          </w:rPr>
          <w:t>TWO</w:t>
        </w:r>
        <w:r w:rsidR="00276C1C">
          <w:rPr>
            <w:rFonts w:ascii="Times New Roman" w:hAnsi="Times New Roman" w:cs="Times New Roman"/>
            <w:b/>
            <w:color w:val="auto"/>
          </w:rPr>
          <w:t>:</w:t>
        </w:r>
      </w:ins>
      <w:r w:rsidR="00B61CC9">
        <w:rPr>
          <w:rFonts w:ascii="Times New Roman" w:hAnsi="Times New Roman" w:cs="Times New Roman"/>
          <w:b/>
          <w:color w:val="auto"/>
        </w:rPr>
        <w:t xml:space="preserve"> LITERATURE REVIEW</w:t>
      </w:r>
      <w:bookmarkEnd w:id="58"/>
    </w:p>
    <w:p w14:paraId="765E8783" w14:textId="77777777" w:rsidR="004A0CB8" w:rsidRPr="00C45BB5" w:rsidRDefault="0083595A" w:rsidP="004A0CB8">
      <w:pPr>
        <w:pStyle w:val="Heading2"/>
        <w:spacing w:before="0" w:line="360" w:lineRule="auto"/>
        <w:rPr>
          <w:rFonts w:ascii="Times New Roman" w:hAnsi="Times New Roman" w:cs="Times New Roman"/>
          <w:b/>
          <w:color w:val="auto"/>
          <w:sz w:val="28"/>
          <w:szCs w:val="28"/>
        </w:rPr>
      </w:pPr>
      <w:bookmarkStart w:id="61" w:name="2.1_INTRODUCTION"/>
      <w:bookmarkStart w:id="62" w:name="_Toc83305025"/>
      <w:bookmarkEnd w:id="61"/>
      <w:r>
        <w:rPr>
          <w:rFonts w:ascii="Times New Roman" w:hAnsi="Times New Roman" w:cs="Times New Roman"/>
          <w:b/>
          <w:color w:val="auto"/>
          <w:sz w:val="28"/>
          <w:szCs w:val="28"/>
        </w:rPr>
        <w:t>2.1</w:t>
      </w:r>
      <w:r w:rsidR="004A0CB8" w:rsidRPr="00C45BB5">
        <w:rPr>
          <w:rFonts w:ascii="Times New Roman" w:hAnsi="Times New Roman" w:cs="Times New Roman"/>
          <w:b/>
          <w:color w:val="auto"/>
          <w:sz w:val="28"/>
          <w:szCs w:val="28"/>
        </w:rPr>
        <w:t xml:space="preserve"> </w:t>
      </w:r>
      <w:r w:rsidR="00F01A3B" w:rsidRPr="00C45BB5">
        <w:rPr>
          <w:rFonts w:ascii="Times New Roman" w:hAnsi="Times New Roman" w:cs="Times New Roman"/>
          <w:b/>
          <w:color w:val="auto"/>
          <w:sz w:val="28"/>
          <w:szCs w:val="28"/>
        </w:rPr>
        <w:t>Introduction</w:t>
      </w:r>
      <w:bookmarkEnd w:id="62"/>
    </w:p>
    <w:p w14:paraId="2381A4ED" w14:textId="77777777"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Content>
          <w:r w:rsidRPr="00C45BB5">
            <w:rPr>
              <w:rFonts w:ascii="Times New Roman" w:hAnsi="Times New Roman" w:cs="Times New Roman"/>
              <w:sz w:val="24"/>
              <w:szCs w:val="24"/>
            </w:rPr>
            <w:fldChar w:fldCharType="begin"/>
          </w:r>
          <w:r w:rsidRPr="00C45BB5">
            <w:rPr>
              <w:rFonts w:ascii="Times New Roman" w:hAnsi="Times New Roman" w:cs="Times New Roman"/>
              <w:sz w:val="24"/>
              <w:szCs w:val="24"/>
            </w:rPr>
            <w:instrText xml:space="preserve"> CITATION Arc05 \l 1033 </w:instrText>
          </w:r>
          <w:r w:rsidRPr="00C45BB5">
            <w:rPr>
              <w:rFonts w:ascii="Times New Roman" w:hAnsi="Times New Roman" w:cs="Times New Roman"/>
              <w:sz w:val="24"/>
              <w:szCs w:val="24"/>
            </w:rPr>
            <w:fldChar w:fldCharType="separate"/>
          </w:r>
          <w:r w:rsidRPr="00C45BB5">
            <w:rPr>
              <w:rFonts w:ascii="Times New Roman" w:hAnsi="Times New Roman" w:cs="Times New Roman"/>
              <w:noProof/>
              <w:sz w:val="24"/>
              <w:szCs w:val="24"/>
            </w:rPr>
            <w:t xml:space="preserve"> (Arceneaux, 2005)</w:t>
          </w:r>
          <w:r w:rsidRPr="00C45BB5">
            <w:rPr>
              <w:rFonts w:ascii="Times New Roman" w:hAnsi="Times New Roman" w:cs="Times New Roman"/>
              <w:sz w:val="24"/>
              <w:szCs w:val="24"/>
            </w:rPr>
            <w:fldChar w:fldCharType="end"/>
          </w:r>
        </w:sdtContent>
      </w:sdt>
      <w:r w:rsidRPr="00C45BB5">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C45BB5">
        <w:rPr>
          <w:rFonts w:ascii="Times New Roman" w:hAnsi="Times New Roman" w:cs="Times New Roman"/>
          <w:sz w:val="24"/>
          <w:szCs w:val="24"/>
        </w:rPr>
        <w:t>equipment</w:t>
      </w:r>
      <w:r w:rsidRPr="00C45BB5">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14:paraId="3FA0E726" w14:textId="77777777" w:rsidR="004A0CB8" w:rsidRPr="00C45BB5" w:rsidRDefault="0083595A" w:rsidP="004A0CB8">
      <w:pPr>
        <w:pStyle w:val="Heading2"/>
        <w:spacing w:line="360" w:lineRule="auto"/>
        <w:rPr>
          <w:rFonts w:ascii="Times New Roman" w:hAnsi="Times New Roman" w:cs="Times New Roman"/>
          <w:b/>
          <w:color w:val="auto"/>
          <w:sz w:val="28"/>
          <w:szCs w:val="28"/>
        </w:rPr>
      </w:pPr>
      <w:bookmarkStart w:id="63" w:name="_Toc83305026"/>
      <w:r>
        <w:rPr>
          <w:rFonts w:ascii="Times New Roman" w:hAnsi="Times New Roman" w:cs="Times New Roman"/>
          <w:b/>
          <w:color w:val="auto"/>
          <w:sz w:val="28"/>
          <w:szCs w:val="28"/>
        </w:rPr>
        <w:t>2.2</w:t>
      </w:r>
      <w:r w:rsidR="004A0CB8" w:rsidRPr="00C45BB5">
        <w:rPr>
          <w:rFonts w:ascii="Times New Roman" w:hAnsi="Times New Roman" w:cs="Times New Roman"/>
          <w:b/>
          <w:color w:val="auto"/>
          <w:sz w:val="28"/>
          <w:szCs w:val="28"/>
        </w:rPr>
        <w:t xml:space="preserve"> </w:t>
      </w:r>
      <w:r w:rsidR="00C738A0">
        <w:rPr>
          <w:rFonts w:ascii="Times New Roman" w:hAnsi="Times New Roman" w:cs="Times New Roman"/>
          <w:b/>
          <w:color w:val="auto"/>
          <w:sz w:val="28"/>
          <w:szCs w:val="28"/>
        </w:rPr>
        <w:t>The Scope o</w:t>
      </w:r>
      <w:r w:rsidR="00C738A0" w:rsidRPr="00C45BB5">
        <w:rPr>
          <w:rFonts w:ascii="Times New Roman" w:hAnsi="Times New Roman" w:cs="Times New Roman"/>
          <w:b/>
          <w:color w:val="auto"/>
          <w:sz w:val="28"/>
          <w:szCs w:val="28"/>
        </w:rPr>
        <w:t>f Review</w:t>
      </w:r>
      <w:bookmarkEnd w:id="63"/>
    </w:p>
    <w:p w14:paraId="1AD0687C" w14:textId="77777777"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14:paraId="4845220E" w14:textId="77777777" w:rsidR="004A0CB8" w:rsidRPr="00C45BB5" w:rsidRDefault="004A0CB8" w:rsidP="004A0CB8">
      <w:pPr>
        <w:rPr>
          <w:rFonts w:ascii="Times New Roman" w:hAnsi="Times New Roman" w:cs="Times New Roman"/>
          <w:sz w:val="24"/>
          <w:szCs w:val="24"/>
        </w:rPr>
      </w:pPr>
      <w:r w:rsidRPr="00C45BB5">
        <w:rPr>
          <w:rFonts w:ascii="Times New Roman" w:hAnsi="Times New Roman" w:cs="Times New Roman"/>
          <w:sz w:val="24"/>
          <w:szCs w:val="24"/>
        </w:rPr>
        <w:br w:type="page"/>
      </w:r>
    </w:p>
    <w:p w14:paraId="1F385817" w14:textId="77777777" w:rsidR="004A0CB8" w:rsidRPr="00C45BB5" w:rsidRDefault="0083595A" w:rsidP="004A0CB8">
      <w:pPr>
        <w:pStyle w:val="Heading2"/>
        <w:spacing w:line="360" w:lineRule="auto"/>
        <w:rPr>
          <w:rFonts w:ascii="Times New Roman" w:hAnsi="Times New Roman" w:cs="Times New Roman"/>
          <w:b/>
          <w:color w:val="auto"/>
          <w:sz w:val="28"/>
          <w:szCs w:val="28"/>
        </w:rPr>
      </w:pPr>
      <w:bookmarkStart w:id="64" w:name="_Toc83305027"/>
      <w:r>
        <w:rPr>
          <w:rFonts w:ascii="Times New Roman" w:hAnsi="Times New Roman" w:cs="Times New Roman"/>
          <w:b/>
          <w:color w:val="auto"/>
          <w:sz w:val="28"/>
          <w:szCs w:val="28"/>
        </w:rPr>
        <w:lastRenderedPageBreak/>
        <w:t>2.3</w:t>
      </w:r>
      <w:r w:rsidR="004A0CB8" w:rsidRPr="00C45BB5">
        <w:rPr>
          <w:rFonts w:ascii="Times New Roman" w:hAnsi="Times New Roman" w:cs="Times New Roman"/>
          <w:b/>
          <w:color w:val="auto"/>
          <w:sz w:val="28"/>
          <w:szCs w:val="28"/>
        </w:rPr>
        <w:t xml:space="preserve"> </w:t>
      </w:r>
      <w:r w:rsidR="002F2A74" w:rsidRPr="00C45BB5">
        <w:rPr>
          <w:rFonts w:ascii="Times New Roman" w:hAnsi="Times New Roman" w:cs="Times New Roman"/>
          <w:b/>
          <w:color w:val="auto"/>
          <w:sz w:val="28"/>
          <w:szCs w:val="28"/>
        </w:rPr>
        <w:t>Criteria Used</w:t>
      </w:r>
      <w:bookmarkEnd w:id="64"/>
    </w:p>
    <w:p w14:paraId="4F983E80" w14:textId="77777777"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C45BB5">
        <w:rPr>
          <w:rFonts w:ascii="Times New Roman" w:hAnsi="Times New Roman" w:cs="Times New Roman"/>
          <w:sz w:val="24"/>
          <w:szCs w:val="24"/>
        </w:rPr>
        <w:t xml:space="preserve"> the</w:t>
      </w:r>
      <w:r w:rsidRPr="00C45BB5">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14:paraId="1EA28DAB" w14:textId="77777777"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14:paraId="5D219271" w14:textId="77777777" w:rsidR="004A0CB8" w:rsidRPr="00C45BB5" w:rsidRDefault="0083595A" w:rsidP="004A0CB8">
      <w:pPr>
        <w:pStyle w:val="Heading2"/>
        <w:spacing w:line="360" w:lineRule="auto"/>
        <w:rPr>
          <w:rFonts w:ascii="Times New Roman" w:hAnsi="Times New Roman" w:cs="Times New Roman"/>
          <w:b/>
          <w:color w:val="auto"/>
          <w:sz w:val="28"/>
          <w:szCs w:val="28"/>
        </w:rPr>
      </w:pPr>
      <w:bookmarkStart w:id="65" w:name="_Toc83305028"/>
      <w:r>
        <w:rPr>
          <w:rFonts w:ascii="Times New Roman" w:hAnsi="Times New Roman" w:cs="Times New Roman"/>
          <w:b/>
          <w:color w:val="auto"/>
          <w:sz w:val="28"/>
          <w:szCs w:val="28"/>
        </w:rPr>
        <w:t>2.4</w:t>
      </w:r>
      <w:r w:rsidR="004A0CB8" w:rsidRPr="00C45BB5">
        <w:rPr>
          <w:rFonts w:ascii="Times New Roman" w:hAnsi="Times New Roman" w:cs="Times New Roman"/>
          <w:b/>
          <w:color w:val="auto"/>
          <w:sz w:val="28"/>
          <w:szCs w:val="28"/>
        </w:rPr>
        <w:t xml:space="preserve"> </w:t>
      </w:r>
      <w:r w:rsidR="00A05116" w:rsidRPr="00C45BB5">
        <w:rPr>
          <w:rFonts w:ascii="Times New Roman" w:hAnsi="Times New Roman" w:cs="Times New Roman"/>
          <w:b/>
          <w:color w:val="auto"/>
          <w:sz w:val="28"/>
          <w:szCs w:val="28"/>
        </w:rPr>
        <w:t>Historical Background</w:t>
      </w:r>
      <w:bookmarkEnd w:id="65"/>
    </w:p>
    <w:p w14:paraId="6BFBD12A" w14:textId="77777777"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14:paraId="3694297A" w14:textId="77777777"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C45BB5">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C45BB5">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C45BB5">
        <w:rPr>
          <w:rFonts w:ascii="Times New Roman" w:hAnsi="Times New Roman" w:cs="Times New Roman"/>
          <w:sz w:val="24"/>
          <w:szCs w:val="24"/>
        </w:rPr>
        <w:t>entails physically submitting the forms to the respective offices.</w:t>
      </w:r>
    </w:p>
    <w:p w14:paraId="6D07F27A" w14:textId="77777777" w:rsidR="004A0CB8" w:rsidRPr="00C45BB5" w:rsidRDefault="004A0CB8" w:rsidP="004A0CB8">
      <w:pPr>
        <w:rPr>
          <w:rFonts w:ascii="Times New Roman" w:hAnsi="Times New Roman" w:cs="Times New Roman"/>
          <w:sz w:val="24"/>
          <w:szCs w:val="24"/>
        </w:rPr>
      </w:pPr>
      <w:r w:rsidRPr="00C45BB5">
        <w:rPr>
          <w:rFonts w:ascii="Times New Roman" w:hAnsi="Times New Roman" w:cs="Times New Roman"/>
          <w:sz w:val="24"/>
          <w:szCs w:val="24"/>
        </w:rPr>
        <w:br w:type="page"/>
      </w:r>
    </w:p>
    <w:p w14:paraId="64EE2542" w14:textId="77777777" w:rsidR="004A0CB8" w:rsidRPr="0026233C" w:rsidRDefault="004A0CB8" w:rsidP="0026233C">
      <w:pPr>
        <w:pStyle w:val="Heading2"/>
        <w:rPr>
          <w:rFonts w:ascii="Times New Roman" w:hAnsi="Times New Roman" w:cs="Times New Roman"/>
          <w:b/>
          <w:color w:val="auto"/>
        </w:rPr>
      </w:pPr>
      <w:bookmarkStart w:id="66" w:name="_Toc83305029"/>
      <w:r w:rsidRPr="0026233C">
        <w:rPr>
          <w:rFonts w:ascii="Times New Roman" w:hAnsi="Times New Roman" w:cs="Times New Roman"/>
          <w:b/>
          <w:color w:val="auto"/>
        </w:rPr>
        <w:lastRenderedPageBreak/>
        <w:t>2.</w:t>
      </w:r>
      <w:r w:rsidR="0083595A" w:rsidRPr="0026233C">
        <w:rPr>
          <w:rFonts w:ascii="Times New Roman" w:hAnsi="Times New Roman" w:cs="Times New Roman"/>
          <w:b/>
          <w:color w:val="auto"/>
        </w:rPr>
        <w:t>5</w:t>
      </w:r>
      <w:r w:rsidRPr="0026233C">
        <w:rPr>
          <w:rFonts w:ascii="Times New Roman" w:hAnsi="Times New Roman" w:cs="Times New Roman"/>
          <w:b/>
          <w:color w:val="auto"/>
        </w:rPr>
        <w:t xml:space="preserve"> </w:t>
      </w:r>
      <w:r w:rsidR="00F25828" w:rsidRPr="0026233C">
        <w:rPr>
          <w:rFonts w:ascii="Times New Roman" w:hAnsi="Times New Roman" w:cs="Times New Roman"/>
          <w:b/>
          <w:color w:val="auto"/>
        </w:rPr>
        <w:t>Approaches</w:t>
      </w:r>
      <w:bookmarkEnd w:id="66"/>
    </w:p>
    <w:p w14:paraId="1F184765" w14:textId="77777777"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Approaches towards this review will be based on the </w:t>
      </w:r>
      <w:r w:rsidR="008D3499" w:rsidRPr="00C45BB5">
        <w:rPr>
          <w:rFonts w:ascii="Times New Roman" w:hAnsi="Times New Roman" w:cs="Times New Roman"/>
          <w:sz w:val="24"/>
          <w:szCs w:val="24"/>
        </w:rPr>
        <w:t xml:space="preserve">web-based </w:t>
      </w:r>
      <w:r w:rsidRPr="00C45BB5">
        <w:rPr>
          <w:rFonts w:ascii="Times New Roman" w:hAnsi="Times New Roman" w:cs="Times New Roman"/>
          <w:sz w:val="24"/>
          <w:szCs w:val="24"/>
        </w:rPr>
        <w:t xml:space="preserve">application systems that assist people in making their various applications processes </w:t>
      </w:r>
      <w:r w:rsidR="00F809CA" w:rsidRPr="00C45BB5">
        <w:rPr>
          <w:rFonts w:ascii="Times New Roman" w:hAnsi="Times New Roman" w:cs="Times New Roman"/>
          <w:sz w:val="24"/>
          <w:szCs w:val="24"/>
        </w:rPr>
        <w:t xml:space="preserve">online </w:t>
      </w:r>
      <w:r w:rsidRPr="00C45BB5">
        <w:rPr>
          <w:rFonts w:ascii="Times New Roman" w:hAnsi="Times New Roman" w:cs="Times New Roman"/>
          <w:sz w:val="24"/>
          <w:szCs w:val="24"/>
        </w:rPr>
        <w:t>such as loan applications. Therefore the functionality of these websites will be determined and their strengths and weaknesses evaluated.</w:t>
      </w:r>
    </w:p>
    <w:p w14:paraId="0177AF2F" w14:textId="77777777"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To achieve this, both a </w:t>
      </w:r>
      <w:r w:rsidRPr="00C45BB5">
        <w:rPr>
          <w:rFonts w:ascii="Times New Roman" w:hAnsi="Times New Roman" w:cs="Times New Roman"/>
        </w:rPr>
        <w:t xml:space="preserve">questionnaire and an interview research methodologies </w:t>
      </w:r>
      <w:r w:rsidR="00344743" w:rsidRPr="00C45BB5">
        <w:rPr>
          <w:rFonts w:ascii="Times New Roman" w:hAnsi="Times New Roman" w:cs="Times New Roman"/>
          <w:sz w:val="24"/>
          <w:szCs w:val="24"/>
        </w:rPr>
        <w:t>will be</w:t>
      </w:r>
      <w:r w:rsidRPr="00C45BB5">
        <w:rPr>
          <w:rFonts w:ascii="Times New Roman" w:hAnsi="Times New Roman" w:cs="Times New Roman"/>
          <w:sz w:val="24"/>
          <w:szCs w:val="24"/>
        </w:rPr>
        <w:t xml:space="preserve"> used to clarify the research inquiry and </w:t>
      </w:r>
      <w:r w:rsidR="0049679B" w:rsidRPr="00C45BB5">
        <w:rPr>
          <w:rFonts w:ascii="Times New Roman" w:hAnsi="Times New Roman" w:cs="Times New Roman"/>
          <w:sz w:val="24"/>
          <w:szCs w:val="24"/>
        </w:rPr>
        <w:t>if the inquiry is imperative or not.</w:t>
      </w:r>
    </w:p>
    <w:p w14:paraId="6788481B" w14:textId="77777777" w:rsidR="004A0CB8" w:rsidRPr="00C45BB5" w:rsidRDefault="0083595A" w:rsidP="004A0CB8">
      <w:pPr>
        <w:pStyle w:val="Heading2"/>
        <w:spacing w:line="360" w:lineRule="auto"/>
        <w:rPr>
          <w:rFonts w:ascii="Times New Roman" w:hAnsi="Times New Roman" w:cs="Times New Roman"/>
          <w:b/>
          <w:color w:val="auto"/>
          <w:sz w:val="28"/>
          <w:szCs w:val="28"/>
        </w:rPr>
      </w:pPr>
      <w:bookmarkStart w:id="67" w:name="_Toc83305030"/>
      <w:r>
        <w:rPr>
          <w:rFonts w:ascii="Times New Roman" w:hAnsi="Times New Roman" w:cs="Times New Roman"/>
          <w:b/>
          <w:color w:val="auto"/>
          <w:sz w:val="28"/>
          <w:szCs w:val="28"/>
        </w:rPr>
        <w:t>2.6</w:t>
      </w:r>
      <w:r w:rsidR="004A0CB8" w:rsidRPr="00C45BB5">
        <w:rPr>
          <w:rFonts w:ascii="Times New Roman" w:hAnsi="Times New Roman" w:cs="Times New Roman"/>
          <w:b/>
          <w:color w:val="auto"/>
          <w:sz w:val="28"/>
          <w:szCs w:val="28"/>
        </w:rPr>
        <w:t xml:space="preserve"> </w:t>
      </w:r>
      <w:r w:rsidR="00F25828" w:rsidRPr="00C45BB5">
        <w:rPr>
          <w:rFonts w:ascii="Times New Roman" w:hAnsi="Times New Roman" w:cs="Times New Roman"/>
          <w:b/>
          <w:color w:val="auto"/>
          <w:sz w:val="28"/>
          <w:szCs w:val="28"/>
        </w:rPr>
        <w:t>Previous Studies</w:t>
      </w:r>
      <w:bookmarkEnd w:id="67"/>
    </w:p>
    <w:p w14:paraId="72433030" w14:textId="77777777"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 xml:space="preserve">After doing a broad research, the following </w:t>
      </w:r>
      <w:r w:rsidR="00914598" w:rsidRPr="00C45BB5">
        <w:rPr>
          <w:rFonts w:ascii="Times New Roman" w:hAnsi="Times New Roman" w:cs="Times New Roman"/>
          <w:sz w:val="24"/>
          <w:szCs w:val="24"/>
        </w:rPr>
        <w:t xml:space="preserve">web-based bursary/loan </w:t>
      </w:r>
      <w:r w:rsidRPr="00C45BB5">
        <w:rPr>
          <w:rFonts w:ascii="Times New Roman" w:hAnsi="Times New Roman" w:cs="Times New Roman"/>
          <w:sz w:val="24"/>
          <w:szCs w:val="24"/>
        </w:rPr>
        <w:t>application systems were found to assist people making online applications. Such applications include:</w:t>
      </w:r>
    </w:p>
    <w:p w14:paraId="169C9AD3" w14:textId="77777777" w:rsidR="004A0CB8" w:rsidRPr="00C45BB5" w:rsidRDefault="004A0CB8" w:rsidP="004A0CB8">
      <w:pPr>
        <w:rPr>
          <w:rFonts w:ascii="Times New Roman" w:hAnsi="Times New Roman" w:cs="Times New Roman"/>
          <w:b/>
          <w:sz w:val="28"/>
          <w:szCs w:val="28"/>
        </w:rPr>
      </w:pPr>
      <w:r w:rsidRPr="00C45BB5">
        <w:rPr>
          <w:rFonts w:ascii="Times New Roman" w:hAnsi="Times New Roman" w:cs="Times New Roman"/>
          <w:b/>
          <w:sz w:val="28"/>
          <w:szCs w:val="28"/>
        </w:rPr>
        <w:t>Mwala NG-CDF Online Bursary Application System</w:t>
      </w:r>
    </w:p>
    <w:p w14:paraId="10EC4E06" w14:textId="77777777"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It’s a bursary management system developed for Mwala Constituency students in Machakos County</w:t>
      </w:r>
      <w:r w:rsidR="0026440C">
        <w:rPr>
          <w:rFonts w:ascii="Times New Roman" w:hAnsi="Times New Roman" w:cs="Times New Roman"/>
          <w:sz w:val="24"/>
          <w:szCs w:val="24"/>
        </w:rPr>
        <w:t xml:space="preserve"> in Kenya</w:t>
      </w:r>
      <w:r w:rsidRPr="00C45BB5">
        <w:rPr>
          <w:rFonts w:ascii="Times New Roman" w:hAnsi="Times New Roman" w:cs="Times New Roman"/>
          <w:sz w:val="24"/>
          <w:szCs w:val="24"/>
        </w:rPr>
        <w:t xml:space="preserve">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Content>
          <w:r w:rsidRPr="00C45BB5">
            <w:rPr>
              <w:rFonts w:ascii="Times New Roman" w:hAnsi="Times New Roman" w:cs="Times New Roman"/>
              <w:sz w:val="24"/>
              <w:szCs w:val="24"/>
            </w:rPr>
            <w:fldChar w:fldCharType="begin"/>
          </w:r>
          <w:r w:rsidRPr="00C45BB5">
            <w:rPr>
              <w:rFonts w:ascii="Times New Roman" w:hAnsi="Times New Roman" w:cs="Times New Roman"/>
              <w:sz w:val="24"/>
              <w:szCs w:val="24"/>
            </w:rPr>
            <w:instrText xml:space="preserve"> CITATION Mwa20 \l 1033 </w:instrText>
          </w:r>
          <w:r w:rsidRPr="00C45BB5">
            <w:rPr>
              <w:rFonts w:ascii="Times New Roman" w:hAnsi="Times New Roman" w:cs="Times New Roman"/>
              <w:sz w:val="24"/>
              <w:szCs w:val="24"/>
            </w:rPr>
            <w:fldChar w:fldCharType="separate"/>
          </w:r>
          <w:r w:rsidRPr="00C45BB5">
            <w:rPr>
              <w:rFonts w:ascii="Times New Roman" w:hAnsi="Times New Roman" w:cs="Times New Roman"/>
              <w:noProof/>
              <w:sz w:val="24"/>
              <w:szCs w:val="24"/>
            </w:rPr>
            <w:t xml:space="preserve"> (Mwala NG-CDF Online Bursary , 2020)</w:t>
          </w:r>
          <w:r w:rsidRPr="00C45BB5">
            <w:rPr>
              <w:rFonts w:ascii="Times New Roman" w:hAnsi="Times New Roman" w:cs="Times New Roman"/>
              <w:sz w:val="24"/>
              <w:szCs w:val="24"/>
            </w:rPr>
            <w:fldChar w:fldCharType="end"/>
          </w:r>
        </w:sdtContent>
      </w:sdt>
      <w:r w:rsidRPr="00C45BB5">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C45BB5">
        <w:rPr>
          <w:rFonts w:ascii="Times New Roman" w:hAnsi="Times New Roman" w:cs="Times New Roman"/>
          <w:sz w:val="24"/>
          <w:szCs w:val="24"/>
        </w:rPr>
        <w:t xml:space="preserve">nt, the system also generates </w:t>
      </w:r>
      <w:r w:rsidRPr="00C45BB5">
        <w:rPr>
          <w:rFonts w:ascii="Times New Roman" w:hAnsi="Times New Roman" w:cs="Times New Roman"/>
          <w:sz w:val="24"/>
          <w:szCs w:val="24"/>
        </w:rPr>
        <w:t xml:space="preserve">bulk messages to the parents </w:t>
      </w:r>
      <w:r w:rsidR="00204F35" w:rsidRPr="00C45BB5">
        <w:rPr>
          <w:rFonts w:ascii="Times New Roman" w:hAnsi="Times New Roman" w:cs="Times New Roman"/>
          <w:sz w:val="24"/>
          <w:szCs w:val="24"/>
        </w:rPr>
        <w:t xml:space="preserve">informing </w:t>
      </w:r>
      <w:r w:rsidR="004765DB" w:rsidRPr="00C45BB5">
        <w:rPr>
          <w:rFonts w:ascii="Times New Roman" w:hAnsi="Times New Roman" w:cs="Times New Roman"/>
          <w:sz w:val="24"/>
          <w:szCs w:val="24"/>
        </w:rPr>
        <w:t xml:space="preserve">them that their child </w:t>
      </w:r>
      <w:r w:rsidRPr="00C45BB5">
        <w:rPr>
          <w:rFonts w:ascii="Times New Roman" w:hAnsi="Times New Roman" w:cs="Times New Roman"/>
          <w:sz w:val="24"/>
          <w:szCs w:val="24"/>
        </w:rPr>
        <w:t>was awarded a certain amount of money from Mwala CDF.</w:t>
      </w:r>
    </w:p>
    <w:p w14:paraId="5479E697" w14:textId="77777777"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However, despite being such a helpful system, with it comes some drawbacks namely:</w:t>
      </w:r>
    </w:p>
    <w:p w14:paraId="6390015A" w14:textId="77777777" w:rsidR="004A0CB8" w:rsidRPr="00C45BB5" w:rsidRDefault="004A0CB8" w:rsidP="00017A77">
      <w:pPr>
        <w:pStyle w:val="ListParagraph"/>
        <w:numPr>
          <w:ilvl w:val="0"/>
          <w:numId w:val="19"/>
        </w:num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The system doesn’t give the students a platform to file their complaints if at all they have any.</w:t>
      </w:r>
    </w:p>
    <w:p w14:paraId="2690B303" w14:textId="77777777" w:rsidR="009B4CF2" w:rsidRPr="00C45BB5" w:rsidRDefault="004A0CB8" w:rsidP="00017A77">
      <w:pPr>
        <w:pStyle w:val="ListParagraph"/>
        <w:numPr>
          <w:ilvl w:val="0"/>
          <w:numId w:val="19"/>
        </w:num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In the event an application is dismissed, the applicant doesn’t get any message communicating to them why their application was dismissed. </w:t>
      </w:r>
    </w:p>
    <w:p w14:paraId="18304159" w14:textId="77777777" w:rsidR="004A0CB8" w:rsidRPr="00C45BB5" w:rsidRDefault="004A0CB8" w:rsidP="004A0CB8">
      <w:pPr>
        <w:spacing w:after="0" w:line="360" w:lineRule="auto"/>
        <w:rPr>
          <w:rFonts w:ascii="Times New Roman" w:hAnsi="Times New Roman" w:cs="Times New Roman"/>
          <w:b/>
          <w:sz w:val="28"/>
          <w:szCs w:val="28"/>
        </w:rPr>
      </w:pPr>
      <w:r w:rsidRPr="00C45BB5">
        <w:rPr>
          <w:rFonts w:ascii="Times New Roman" w:hAnsi="Times New Roman" w:cs="Times New Roman"/>
          <w:b/>
          <w:sz w:val="28"/>
          <w:szCs w:val="28"/>
        </w:rPr>
        <w:t>Higher Education Loans Board (HELB)</w:t>
      </w:r>
    </w:p>
    <w:p w14:paraId="0E47C335" w14:textId="77777777"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for students from colleges and universities to apply for loans. The system also keeps track of the </w:t>
      </w:r>
      <w:r w:rsidRPr="00C45BB5">
        <w:rPr>
          <w:rFonts w:ascii="Times New Roman" w:hAnsi="Times New Roman" w:cs="Times New Roman"/>
          <w:sz w:val="24"/>
          <w:szCs w:val="24"/>
        </w:rPr>
        <w:lastRenderedPageBreak/>
        <w:t>student’s educational progress and after completing their studies, the students are then expected to repay the loan awarded to them by the government</w:t>
      </w:r>
      <w:sdt>
        <w:sdtPr>
          <w:rPr>
            <w:rFonts w:ascii="Times New Roman" w:hAnsi="Times New Roman" w:cs="Times New Roman"/>
            <w:sz w:val="24"/>
            <w:szCs w:val="24"/>
          </w:rPr>
          <w:id w:val="1721011565"/>
          <w:citation/>
        </w:sdtPr>
        <w:sdtContent>
          <w:r w:rsidRPr="00C45BB5">
            <w:rPr>
              <w:rFonts w:ascii="Times New Roman" w:hAnsi="Times New Roman" w:cs="Times New Roman"/>
              <w:sz w:val="24"/>
              <w:szCs w:val="24"/>
            </w:rPr>
            <w:fldChar w:fldCharType="begin"/>
          </w:r>
          <w:r w:rsidRPr="00C45BB5">
            <w:rPr>
              <w:rFonts w:ascii="Times New Roman" w:hAnsi="Times New Roman" w:cs="Times New Roman"/>
              <w:sz w:val="24"/>
              <w:szCs w:val="24"/>
            </w:rPr>
            <w:instrText xml:space="preserve"> CITATION Hig95 \l 1033 </w:instrText>
          </w:r>
          <w:r w:rsidRPr="00C45BB5">
            <w:rPr>
              <w:rFonts w:ascii="Times New Roman" w:hAnsi="Times New Roman" w:cs="Times New Roman"/>
              <w:sz w:val="24"/>
              <w:szCs w:val="24"/>
            </w:rPr>
            <w:fldChar w:fldCharType="separate"/>
          </w:r>
          <w:r w:rsidRPr="00C45BB5">
            <w:rPr>
              <w:rFonts w:ascii="Times New Roman" w:hAnsi="Times New Roman" w:cs="Times New Roman"/>
              <w:noProof/>
              <w:sz w:val="24"/>
              <w:szCs w:val="24"/>
            </w:rPr>
            <w:t xml:space="preserve"> (Higher Education Loans Board, 1995)</w:t>
          </w:r>
          <w:r w:rsidRPr="00C45BB5">
            <w:rPr>
              <w:rFonts w:ascii="Times New Roman" w:hAnsi="Times New Roman" w:cs="Times New Roman"/>
              <w:sz w:val="24"/>
              <w:szCs w:val="24"/>
            </w:rPr>
            <w:fldChar w:fldCharType="end"/>
          </w:r>
        </w:sdtContent>
      </w:sdt>
      <w:r w:rsidRPr="00C45BB5">
        <w:rPr>
          <w:rFonts w:ascii="Times New Roman" w:hAnsi="Times New Roman" w:cs="Times New Roman"/>
          <w:sz w:val="24"/>
          <w:szCs w:val="24"/>
        </w:rPr>
        <w:t>. The board also has a system which allows students who need more funding to appeal for the same.</w:t>
      </w:r>
    </w:p>
    <w:p w14:paraId="721893DB" w14:textId="77777777"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The drawbacks of this system</w:t>
      </w:r>
      <w:r w:rsidR="00060477" w:rsidRPr="00C45BB5">
        <w:rPr>
          <w:rFonts w:ascii="Times New Roman" w:hAnsi="Times New Roman" w:cs="Times New Roman"/>
          <w:sz w:val="24"/>
          <w:szCs w:val="24"/>
        </w:rPr>
        <w:t xml:space="preserve"> however</w:t>
      </w:r>
      <w:r w:rsidRPr="00C45BB5">
        <w:rPr>
          <w:rFonts w:ascii="Times New Roman" w:hAnsi="Times New Roman" w:cs="Times New Roman"/>
          <w:sz w:val="24"/>
          <w:szCs w:val="24"/>
        </w:rPr>
        <w:t xml:space="preserve"> includes:</w:t>
      </w:r>
    </w:p>
    <w:p w14:paraId="33ED1CF7" w14:textId="77777777" w:rsidR="004A0CB8" w:rsidRPr="00C45BB5" w:rsidRDefault="004A0CB8" w:rsidP="004A0CB8">
      <w:pPr>
        <w:pStyle w:val="ListParagraph"/>
        <w:numPr>
          <w:ilvl w:val="0"/>
          <w:numId w:val="3"/>
        </w:numPr>
        <w:spacing w:line="360" w:lineRule="auto"/>
        <w:rPr>
          <w:rFonts w:ascii="Times New Roman" w:hAnsi="Times New Roman" w:cs="Times New Roman"/>
          <w:b/>
          <w:sz w:val="24"/>
          <w:szCs w:val="24"/>
        </w:rPr>
      </w:pPr>
      <w:r w:rsidRPr="00C45BB5">
        <w:rPr>
          <w:rFonts w:ascii="Times New Roman" w:hAnsi="Times New Roman" w:cs="Times New Roman"/>
          <w:sz w:val="24"/>
          <w:szCs w:val="24"/>
        </w:rPr>
        <w:t xml:space="preserve">This system does not provide a platform through which students can file complaints </w:t>
      </w:r>
      <w:r w:rsidR="0095396A" w:rsidRPr="00C45BB5">
        <w:rPr>
          <w:rFonts w:ascii="Times New Roman" w:hAnsi="Times New Roman" w:cs="Times New Roman"/>
          <w:sz w:val="24"/>
          <w:szCs w:val="24"/>
        </w:rPr>
        <w:t>and for that reason they end up sending their complaints to HELB via their social media handles</w:t>
      </w:r>
      <w:r w:rsidRPr="00C45BB5">
        <w:rPr>
          <w:rFonts w:ascii="Times New Roman" w:hAnsi="Times New Roman" w:cs="Times New Roman"/>
          <w:sz w:val="24"/>
          <w:szCs w:val="24"/>
        </w:rPr>
        <w:t>.</w:t>
      </w:r>
    </w:p>
    <w:p w14:paraId="2A7CF27E" w14:textId="77777777" w:rsidR="004A0CB8" w:rsidRPr="00C45BB5" w:rsidRDefault="004A0CB8" w:rsidP="004A0CB8">
      <w:pPr>
        <w:pStyle w:val="ListParagraph"/>
        <w:numPr>
          <w:ilvl w:val="0"/>
          <w:numId w:val="3"/>
        </w:numPr>
        <w:spacing w:line="360" w:lineRule="auto"/>
        <w:rPr>
          <w:rFonts w:ascii="Times New Roman" w:hAnsi="Times New Roman" w:cs="Times New Roman"/>
          <w:b/>
          <w:sz w:val="24"/>
          <w:szCs w:val="24"/>
        </w:rPr>
      </w:pPr>
      <w:r w:rsidRPr="00C45BB5">
        <w:rPr>
          <w:rFonts w:ascii="Times New Roman" w:hAnsi="Times New Roman" w:cs="Times New Roman"/>
          <w:sz w:val="24"/>
          <w:szCs w:val="24"/>
        </w:rPr>
        <w:t xml:space="preserve">For a student to apply for a loan from the Helb board, he or she must own a Kenyan Identification </w:t>
      </w:r>
      <w:r w:rsidR="00017A77">
        <w:rPr>
          <w:rFonts w:ascii="Times New Roman" w:hAnsi="Times New Roman" w:cs="Times New Roman"/>
          <w:sz w:val="24"/>
          <w:szCs w:val="24"/>
        </w:rPr>
        <w:t xml:space="preserve">Card. This creates an unfair situation and especially to the </w:t>
      </w:r>
      <w:r w:rsidRPr="00C45BB5">
        <w:rPr>
          <w:rFonts w:ascii="Times New Roman" w:hAnsi="Times New Roman" w:cs="Times New Roman"/>
          <w:sz w:val="24"/>
          <w:szCs w:val="24"/>
        </w:rPr>
        <w:t>students who have had the chance to join higher learning institutions before attaining the age of 18 years.</w:t>
      </w:r>
    </w:p>
    <w:p w14:paraId="166F9F8C" w14:textId="77777777" w:rsidR="004A0CB8" w:rsidRPr="00C45BB5" w:rsidRDefault="0083595A" w:rsidP="004A0CB8">
      <w:pPr>
        <w:pStyle w:val="Heading2"/>
        <w:spacing w:line="360" w:lineRule="auto"/>
        <w:rPr>
          <w:rFonts w:ascii="Times New Roman" w:hAnsi="Times New Roman" w:cs="Times New Roman"/>
          <w:b/>
          <w:color w:val="auto"/>
          <w:sz w:val="28"/>
          <w:szCs w:val="28"/>
        </w:rPr>
      </w:pPr>
      <w:bookmarkStart w:id="68" w:name="_Toc83305031"/>
      <w:r>
        <w:rPr>
          <w:rFonts w:ascii="Times New Roman" w:hAnsi="Times New Roman" w:cs="Times New Roman"/>
          <w:b/>
          <w:color w:val="auto"/>
          <w:sz w:val="28"/>
          <w:szCs w:val="28"/>
        </w:rPr>
        <w:t>2.7</w:t>
      </w:r>
      <w:r w:rsidR="004A0CB8" w:rsidRPr="00C45BB5">
        <w:rPr>
          <w:rFonts w:ascii="Times New Roman" w:hAnsi="Times New Roman" w:cs="Times New Roman"/>
          <w:b/>
          <w:color w:val="auto"/>
          <w:sz w:val="28"/>
          <w:szCs w:val="28"/>
        </w:rPr>
        <w:t xml:space="preserve"> </w:t>
      </w:r>
      <w:r w:rsidR="002A6E6D" w:rsidRPr="00C45BB5">
        <w:rPr>
          <w:rFonts w:ascii="Times New Roman" w:hAnsi="Times New Roman" w:cs="Times New Roman"/>
          <w:b/>
          <w:color w:val="auto"/>
          <w:sz w:val="28"/>
          <w:szCs w:val="28"/>
        </w:rPr>
        <w:t>General Conclusions</w:t>
      </w:r>
      <w:bookmarkEnd w:id="68"/>
    </w:p>
    <w:p w14:paraId="5348742E" w14:textId="77777777"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C45BB5">
        <w:rPr>
          <w:rFonts w:ascii="Times New Roman" w:hAnsi="Times New Roman" w:cs="Times New Roman"/>
          <w:sz w:val="24"/>
          <w:szCs w:val="24"/>
        </w:rPr>
        <w:t>bursary</w:t>
      </w:r>
      <w:r w:rsidRPr="00C45BB5">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14:paraId="1D9DFD01" w14:textId="77777777" w:rsidR="004A0CB8" w:rsidRPr="00C45BB5" w:rsidRDefault="0083595A" w:rsidP="004A0CB8">
      <w:pPr>
        <w:pStyle w:val="Heading2"/>
        <w:spacing w:line="360" w:lineRule="auto"/>
        <w:rPr>
          <w:rFonts w:ascii="Times New Roman" w:hAnsi="Times New Roman" w:cs="Times New Roman"/>
          <w:b/>
          <w:color w:val="auto"/>
          <w:sz w:val="28"/>
          <w:szCs w:val="28"/>
        </w:rPr>
      </w:pPr>
      <w:bookmarkStart w:id="69" w:name="_Toc83305032"/>
      <w:r>
        <w:rPr>
          <w:rFonts w:ascii="Times New Roman" w:hAnsi="Times New Roman" w:cs="Times New Roman"/>
          <w:b/>
          <w:color w:val="auto"/>
          <w:sz w:val="28"/>
          <w:szCs w:val="28"/>
        </w:rPr>
        <w:t>2.8</w:t>
      </w:r>
      <w:r w:rsidR="004A0CB8" w:rsidRPr="00C45BB5">
        <w:rPr>
          <w:rFonts w:ascii="Times New Roman" w:hAnsi="Times New Roman" w:cs="Times New Roman"/>
          <w:b/>
          <w:color w:val="auto"/>
          <w:sz w:val="28"/>
          <w:szCs w:val="28"/>
        </w:rPr>
        <w:t xml:space="preserve"> </w:t>
      </w:r>
      <w:r w:rsidR="00DA414A" w:rsidRPr="00C45BB5">
        <w:rPr>
          <w:rFonts w:ascii="Times New Roman" w:hAnsi="Times New Roman" w:cs="Times New Roman"/>
          <w:b/>
          <w:color w:val="auto"/>
          <w:sz w:val="28"/>
          <w:szCs w:val="28"/>
        </w:rPr>
        <w:t>Conclusions</w:t>
      </w:r>
      <w:bookmarkEnd w:id="69"/>
      <w:r w:rsidR="004A0CB8" w:rsidRPr="00C45BB5">
        <w:rPr>
          <w:rFonts w:ascii="Times New Roman" w:hAnsi="Times New Roman" w:cs="Times New Roman"/>
          <w:b/>
          <w:color w:val="auto"/>
          <w:sz w:val="28"/>
          <w:szCs w:val="28"/>
        </w:rPr>
        <w:t xml:space="preserve">    </w:t>
      </w:r>
    </w:p>
    <w:p w14:paraId="50FFBF3E" w14:textId="77777777" w:rsidR="004A0CB8" w:rsidRPr="00C45BB5" w:rsidRDefault="004A0CB8" w:rsidP="004A0CB8">
      <w:pPr>
        <w:spacing w:after="0" w:line="360" w:lineRule="auto"/>
        <w:rPr>
          <w:rFonts w:ascii="Times New Roman" w:hAnsi="Times New Roman" w:cs="Times New Roman"/>
          <w:color w:val="FF0000"/>
          <w:sz w:val="24"/>
          <w:szCs w:val="24"/>
        </w:rPr>
      </w:pPr>
      <w:r w:rsidRPr="00C45BB5">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w:t>
      </w:r>
      <w:r w:rsidR="009C52F8">
        <w:rPr>
          <w:rFonts w:ascii="Times New Roman" w:hAnsi="Times New Roman" w:cs="Times New Roman"/>
          <w:sz w:val="24"/>
          <w:szCs w:val="24"/>
        </w:rPr>
        <w:t>appeal if they need their loan incremented.</w:t>
      </w:r>
    </w:p>
    <w:p w14:paraId="7E5889FB" w14:textId="77777777"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Having such a platform </w:t>
      </w:r>
      <w:r w:rsidR="00FE6358">
        <w:rPr>
          <w:rFonts w:ascii="Times New Roman" w:hAnsi="Times New Roman" w:cs="Times New Roman"/>
          <w:sz w:val="24"/>
          <w:szCs w:val="24"/>
        </w:rPr>
        <w:t xml:space="preserve">that would have all the modules defined in the named systems with an addition of a module to file their complaints with real time response from the administration </w:t>
      </w:r>
      <w:r w:rsidRPr="00C45BB5">
        <w:rPr>
          <w:rFonts w:ascii="Times New Roman" w:hAnsi="Times New Roman" w:cs="Times New Roman"/>
          <w:sz w:val="24"/>
          <w:szCs w:val="24"/>
        </w:rPr>
        <w:t xml:space="preserve">would bring about convenience </w:t>
      </w:r>
      <w:r w:rsidR="004B7CE6">
        <w:rPr>
          <w:rFonts w:ascii="Times New Roman" w:hAnsi="Times New Roman" w:cs="Times New Roman"/>
          <w:sz w:val="24"/>
          <w:szCs w:val="24"/>
        </w:rPr>
        <w:t>and transparency in the loan/</w:t>
      </w:r>
      <w:r w:rsidRPr="00C45BB5">
        <w:rPr>
          <w:rFonts w:ascii="Times New Roman" w:hAnsi="Times New Roman" w:cs="Times New Roman"/>
          <w:sz w:val="24"/>
          <w:szCs w:val="24"/>
        </w:rPr>
        <w:t>bursary application process.</w:t>
      </w:r>
      <w:r w:rsidR="00957AB2" w:rsidRPr="00C45BB5">
        <w:rPr>
          <w:rFonts w:ascii="Times New Roman" w:hAnsi="Times New Roman" w:cs="Times New Roman"/>
          <w:sz w:val="24"/>
          <w:szCs w:val="24"/>
        </w:rPr>
        <w:t xml:space="preserve"> </w:t>
      </w:r>
    </w:p>
    <w:p w14:paraId="25B267EF" w14:textId="77777777" w:rsidR="007F7276"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C45BB5">
        <w:rPr>
          <w:rFonts w:ascii="Times New Roman" w:hAnsi="Times New Roman" w:cs="Times New Roman"/>
          <w:sz w:val="24"/>
          <w:szCs w:val="24"/>
        </w:rPr>
        <w:t xml:space="preserve">user-friendly, </w:t>
      </w:r>
      <w:r w:rsidRPr="00C45BB5">
        <w:rPr>
          <w:rFonts w:ascii="Times New Roman" w:hAnsi="Times New Roman" w:cs="Times New Roman"/>
          <w:sz w:val="24"/>
          <w:szCs w:val="24"/>
        </w:rPr>
        <w:t xml:space="preserve">convenient and transparent </w:t>
      </w:r>
      <w:r w:rsidR="00FC200A">
        <w:rPr>
          <w:rFonts w:ascii="Times New Roman" w:hAnsi="Times New Roman" w:cs="Times New Roman"/>
          <w:sz w:val="24"/>
          <w:szCs w:val="24"/>
        </w:rPr>
        <w:t xml:space="preserve">bursary management </w:t>
      </w:r>
      <w:r w:rsidRPr="00C45BB5">
        <w:rPr>
          <w:rFonts w:ascii="Times New Roman" w:hAnsi="Times New Roman" w:cs="Times New Roman"/>
          <w:sz w:val="24"/>
          <w:szCs w:val="24"/>
        </w:rPr>
        <w:t>system.</w:t>
      </w:r>
    </w:p>
    <w:p w14:paraId="4849F824" w14:textId="77777777" w:rsidR="007F7276" w:rsidRPr="00C45BB5" w:rsidRDefault="007F7276">
      <w:pPr>
        <w:rPr>
          <w:rFonts w:ascii="Times New Roman" w:hAnsi="Times New Roman" w:cs="Times New Roman"/>
          <w:sz w:val="24"/>
          <w:szCs w:val="24"/>
        </w:rPr>
      </w:pPr>
      <w:r w:rsidRPr="00C45BB5">
        <w:rPr>
          <w:rFonts w:ascii="Times New Roman" w:hAnsi="Times New Roman" w:cs="Times New Roman"/>
          <w:sz w:val="24"/>
          <w:szCs w:val="24"/>
        </w:rPr>
        <w:br w:type="page"/>
      </w:r>
    </w:p>
    <w:p w14:paraId="58C15F62" w14:textId="77777777" w:rsidR="004A0CB8" w:rsidRPr="00C45BB5" w:rsidRDefault="007F7276" w:rsidP="00E211B0">
      <w:pPr>
        <w:pStyle w:val="Heading1"/>
        <w:spacing w:line="360" w:lineRule="auto"/>
        <w:jc w:val="center"/>
        <w:rPr>
          <w:rFonts w:ascii="Times New Roman" w:hAnsi="Times New Roman" w:cs="Times New Roman"/>
          <w:b/>
          <w:color w:val="auto"/>
        </w:rPr>
      </w:pPr>
      <w:bookmarkStart w:id="70" w:name="_Toc83305033"/>
      <w:r w:rsidRPr="00C45BB5">
        <w:rPr>
          <w:rFonts w:ascii="Times New Roman" w:hAnsi="Times New Roman" w:cs="Times New Roman"/>
          <w:b/>
          <w:color w:val="auto"/>
        </w:rPr>
        <w:lastRenderedPageBreak/>
        <w:t xml:space="preserve">CHAPTER </w:t>
      </w:r>
      <w:r w:rsidR="00391853" w:rsidRPr="00C45BB5">
        <w:rPr>
          <w:rFonts w:ascii="Times New Roman" w:hAnsi="Times New Roman" w:cs="Times New Roman"/>
          <w:b/>
          <w:color w:val="auto"/>
        </w:rPr>
        <w:t>THREE</w:t>
      </w:r>
      <w:r w:rsidR="00391853">
        <w:rPr>
          <w:rFonts w:ascii="Times New Roman" w:hAnsi="Times New Roman" w:cs="Times New Roman"/>
          <w:b/>
          <w:color w:val="auto"/>
        </w:rPr>
        <w:t>:</w:t>
      </w:r>
      <w:r w:rsidR="00FB1788">
        <w:rPr>
          <w:rFonts w:ascii="Times New Roman" w:hAnsi="Times New Roman" w:cs="Times New Roman"/>
          <w:b/>
          <w:color w:val="auto"/>
        </w:rPr>
        <w:t xml:space="preserve"> </w:t>
      </w:r>
      <w:del w:id="71" w:author="Chamwama" w:date="2021-09-23T21:19:00Z">
        <w:r w:rsidR="00FB1788" w:rsidDel="00276C1C">
          <w:rPr>
            <w:rFonts w:ascii="Times New Roman" w:hAnsi="Times New Roman" w:cs="Times New Roman"/>
            <w:b/>
            <w:color w:val="auto"/>
          </w:rPr>
          <w:delText xml:space="preserve">RESEARCH </w:delText>
        </w:r>
      </w:del>
      <w:r w:rsidR="00FB1788">
        <w:rPr>
          <w:rFonts w:ascii="Times New Roman" w:hAnsi="Times New Roman" w:cs="Times New Roman"/>
          <w:b/>
          <w:color w:val="auto"/>
        </w:rPr>
        <w:t>METHODOLOGY</w:t>
      </w:r>
      <w:bookmarkEnd w:id="70"/>
    </w:p>
    <w:p w14:paraId="0D75186F" w14:textId="77777777" w:rsidR="00B761AD" w:rsidRDefault="00B761AD" w:rsidP="00B761AD">
      <w:pPr>
        <w:pStyle w:val="Heading2"/>
        <w:rPr>
          <w:rFonts w:ascii="Times New Roman" w:hAnsi="Times New Roman" w:cs="Times New Roman"/>
          <w:b/>
          <w:color w:val="auto"/>
          <w:sz w:val="28"/>
          <w:szCs w:val="28"/>
        </w:rPr>
      </w:pPr>
      <w:bookmarkStart w:id="72" w:name="_Toc83305034"/>
      <w:r w:rsidRPr="00B761AD">
        <w:rPr>
          <w:rFonts w:ascii="Times New Roman" w:hAnsi="Times New Roman" w:cs="Times New Roman"/>
          <w:b/>
          <w:color w:val="auto"/>
          <w:sz w:val="28"/>
          <w:szCs w:val="28"/>
        </w:rPr>
        <w:t>3.1 Introduction</w:t>
      </w:r>
      <w:bookmarkEnd w:id="72"/>
    </w:p>
    <w:p w14:paraId="60370807" w14:textId="77777777" w:rsidR="00B761AD" w:rsidRDefault="00B761AD" w:rsidP="00B761AD">
      <w:pPr>
        <w:spacing w:line="360" w:lineRule="auto"/>
        <w:rPr>
          <w:rFonts w:ascii="Times New Roman" w:hAnsi="Times New Roman" w:cs="Times New Roman"/>
          <w:sz w:val="24"/>
          <w:szCs w:val="24"/>
        </w:rPr>
      </w:pPr>
      <w:r w:rsidRPr="00B761AD">
        <w:rPr>
          <w:rFonts w:ascii="Times New Roman" w:hAnsi="Times New Roman" w:cs="Times New Roman"/>
          <w:sz w:val="24"/>
          <w:szCs w:val="24"/>
        </w:rPr>
        <w:t>Research refers to a specific and systematic search for pertinent information or evidence on a certain subject of interest. Research methodology incorporates principles practices and procedures required to carry out research. This chapter describes the steps, procedures, techniques and tools used to realize the research objecti</w:t>
      </w:r>
      <w:r>
        <w:rPr>
          <w:rFonts w:ascii="Times New Roman" w:hAnsi="Times New Roman" w:cs="Times New Roman"/>
          <w:sz w:val="24"/>
          <w:szCs w:val="24"/>
        </w:rPr>
        <w:t xml:space="preserve">ves and is organized as follows: </w:t>
      </w:r>
      <w:r w:rsidRPr="00B761AD">
        <w:rPr>
          <w:rFonts w:ascii="Times New Roman" w:hAnsi="Times New Roman" w:cs="Times New Roman"/>
          <w:sz w:val="24"/>
          <w:szCs w:val="24"/>
        </w:rPr>
        <w:t xml:space="preserve">Study Population, Sampling Technique and Sample size, User Requirements Analysis, Prototype Functional and </w:t>
      </w:r>
      <w:r w:rsidR="00564098" w:rsidRPr="00B761AD">
        <w:rPr>
          <w:rFonts w:ascii="Times New Roman" w:hAnsi="Times New Roman" w:cs="Times New Roman"/>
          <w:sz w:val="24"/>
          <w:szCs w:val="24"/>
        </w:rPr>
        <w:t>Nonfunctional</w:t>
      </w:r>
      <w:r w:rsidRPr="00B761AD">
        <w:rPr>
          <w:rFonts w:ascii="Times New Roman" w:hAnsi="Times New Roman" w:cs="Times New Roman"/>
          <w:sz w:val="24"/>
          <w:szCs w:val="24"/>
        </w:rPr>
        <w:t xml:space="preserve"> Requirements Gathering and Analysis procedure, Prototype Design, Development and Testing of the prototype and evaluation of functionalities of prototype and ethical considerations.</w:t>
      </w:r>
    </w:p>
    <w:p w14:paraId="3A3BED1A" w14:textId="77777777" w:rsidR="00C13711" w:rsidRDefault="00C13711" w:rsidP="0061330B">
      <w:pPr>
        <w:pStyle w:val="Heading2"/>
        <w:spacing w:line="360" w:lineRule="auto"/>
        <w:rPr>
          <w:rFonts w:ascii="Times New Roman" w:hAnsi="Times New Roman" w:cs="Times New Roman"/>
          <w:b/>
          <w:color w:val="auto"/>
          <w:sz w:val="28"/>
          <w:szCs w:val="28"/>
        </w:rPr>
      </w:pPr>
      <w:bookmarkStart w:id="73" w:name="_Toc83305035"/>
      <w:r w:rsidRPr="00C13711">
        <w:rPr>
          <w:rFonts w:ascii="Times New Roman" w:hAnsi="Times New Roman" w:cs="Times New Roman"/>
          <w:b/>
          <w:color w:val="auto"/>
          <w:sz w:val="28"/>
          <w:szCs w:val="28"/>
        </w:rPr>
        <w:t>3.2 Research Design</w:t>
      </w:r>
      <w:bookmarkEnd w:id="73"/>
    </w:p>
    <w:p w14:paraId="2803E240" w14:textId="77777777" w:rsidR="0024533C" w:rsidRDefault="0024533C" w:rsidP="0061330B">
      <w:pPr>
        <w:spacing w:line="360" w:lineRule="auto"/>
        <w:rPr>
          <w:rFonts w:ascii="Times New Roman" w:hAnsi="Times New Roman" w:cs="Times New Roman"/>
          <w:sz w:val="24"/>
          <w:szCs w:val="24"/>
        </w:rPr>
      </w:pPr>
      <w:r w:rsidRPr="0024533C">
        <w:rPr>
          <w:rFonts w:ascii="Times New Roman" w:hAnsi="Times New Roman" w:cs="Times New Roman"/>
          <w:sz w:val="24"/>
          <w:szCs w:val="24"/>
        </w:rPr>
        <w:t>The proposed research design for the study is exploratory research design. Since the research explores and attempts to test a prototype and establish its performance, the steps that will be undertaken will be as follows:</w:t>
      </w:r>
    </w:p>
    <w:p w14:paraId="380B88FE" w14:textId="77777777" w:rsidR="00463665" w:rsidRDefault="003D5C79" w:rsidP="00463665">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Defining the project scope</w:t>
      </w:r>
    </w:p>
    <w:p w14:paraId="2D9346A6" w14:textId="77777777" w:rsidR="003D5C79" w:rsidRDefault="003D5C79" w:rsidP="00463665">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User requirements gathering and analysis</w:t>
      </w:r>
    </w:p>
    <w:p w14:paraId="060A27FF" w14:textId="77777777" w:rsidR="003D5C79" w:rsidRDefault="003D5C79" w:rsidP="00463665">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Prototype functional requirements identification and specification.</w:t>
      </w:r>
    </w:p>
    <w:p w14:paraId="4EAD255F" w14:textId="77777777" w:rsidR="003D5C79" w:rsidRDefault="003D5C79" w:rsidP="00463665">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Prototyping the web-based Maseno E-Bursary system.</w:t>
      </w:r>
    </w:p>
    <w:p w14:paraId="637F8F24" w14:textId="77777777" w:rsidR="003D5C79" w:rsidRDefault="003D5C79" w:rsidP="00463665">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Testing of the prototype.</w:t>
      </w:r>
    </w:p>
    <w:p w14:paraId="2FA34BEB" w14:textId="77777777" w:rsidR="004E1E98" w:rsidRPr="00822522" w:rsidRDefault="004E1E98" w:rsidP="00822522">
      <w:pPr>
        <w:pStyle w:val="Heading2"/>
        <w:rPr>
          <w:rFonts w:ascii="Times New Roman" w:hAnsi="Times New Roman" w:cs="Times New Roman"/>
          <w:b/>
          <w:color w:val="auto"/>
        </w:rPr>
      </w:pPr>
      <w:bookmarkStart w:id="74" w:name="_Toc83305036"/>
      <w:r w:rsidRPr="00822522">
        <w:rPr>
          <w:rFonts w:ascii="Times New Roman" w:hAnsi="Times New Roman" w:cs="Times New Roman"/>
          <w:b/>
          <w:color w:val="auto"/>
        </w:rPr>
        <w:t>3.3 Population of the Study</w:t>
      </w:r>
      <w:bookmarkEnd w:id="74"/>
    </w:p>
    <w:p w14:paraId="26A4492B" w14:textId="77777777" w:rsidR="009E24F1" w:rsidRDefault="002634F8" w:rsidP="00974E5B">
      <w:pPr>
        <w:spacing w:after="0" w:line="360" w:lineRule="auto"/>
        <w:rPr>
          <w:rFonts w:ascii="Times New Roman" w:hAnsi="Times New Roman" w:cs="Times New Roman"/>
          <w:sz w:val="24"/>
          <w:szCs w:val="24"/>
        </w:rPr>
      </w:pPr>
      <w:r w:rsidRPr="002634F8">
        <w:rPr>
          <w:rFonts w:ascii="Times New Roman" w:hAnsi="Times New Roman" w:cs="Times New Roman"/>
          <w:sz w:val="24"/>
          <w:szCs w:val="24"/>
        </w:rPr>
        <w:t>The population</w:t>
      </w:r>
      <w:r>
        <w:rPr>
          <w:rFonts w:ascii="Times New Roman" w:hAnsi="Times New Roman" w:cs="Times New Roman"/>
          <w:sz w:val="24"/>
          <w:szCs w:val="24"/>
        </w:rPr>
        <w:t xml:space="preserve"> of this study will entail the SOMU bursary management staff that includes the SOMU officials, the </w:t>
      </w:r>
      <w:r w:rsidR="00974E5B">
        <w:rPr>
          <w:rFonts w:ascii="Times New Roman" w:hAnsi="Times New Roman" w:cs="Times New Roman"/>
          <w:sz w:val="24"/>
          <w:szCs w:val="24"/>
        </w:rPr>
        <w:t>administration staff and then Maseno University students</w:t>
      </w:r>
      <w:r w:rsidR="00D26E49">
        <w:rPr>
          <w:rFonts w:ascii="Times New Roman" w:hAnsi="Times New Roman" w:cs="Times New Roman"/>
          <w:sz w:val="24"/>
          <w:szCs w:val="24"/>
        </w:rPr>
        <w:t xml:space="preserve"> who have had applied for the SOMU bursary before and those who have not yet applied for the bursary. </w:t>
      </w:r>
      <w:r w:rsidR="006554ED">
        <w:rPr>
          <w:rFonts w:ascii="Times New Roman" w:hAnsi="Times New Roman" w:cs="Times New Roman"/>
          <w:sz w:val="24"/>
          <w:szCs w:val="24"/>
        </w:rPr>
        <w:t xml:space="preserve">The total population is expected to consist of hundred people: five SOMU officials, five administration staff, </w:t>
      </w:r>
      <w:r w:rsidR="00BA78E2">
        <w:rPr>
          <w:rFonts w:ascii="Times New Roman" w:hAnsi="Times New Roman" w:cs="Times New Roman"/>
          <w:sz w:val="24"/>
          <w:szCs w:val="24"/>
        </w:rPr>
        <w:t xml:space="preserve">forty five </w:t>
      </w:r>
      <w:r w:rsidR="008C281A">
        <w:rPr>
          <w:rFonts w:ascii="Times New Roman" w:hAnsi="Times New Roman" w:cs="Times New Roman"/>
          <w:sz w:val="24"/>
          <w:szCs w:val="24"/>
        </w:rPr>
        <w:t xml:space="preserve">students who have had applied for the SOMU bursary before and </w:t>
      </w:r>
      <w:r w:rsidR="000D250D">
        <w:rPr>
          <w:rFonts w:ascii="Times New Roman" w:hAnsi="Times New Roman" w:cs="Times New Roman"/>
          <w:sz w:val="24"/>
          <w:szCs w:val="24"/>
        </w:rPr>
        <w:t>forty five</w:t>
      </w:r>
      <w:r w:rsidR="008C281A">
        <w:rPr>
          <w:rFonts w:ascii="Times New Roman" w:hAnsi="Times New Roman" w:cs="Times New Roman"/>
          <w:sz w:val="24"/>
          <w:szCs w:val="24"/>
        </w:rPr>
        <w:t xml:space="preserve"> students who have not yet applied for the bursary. </w:t>
      </w:r>
      <w:r w:rsidR="002956AD">
        <w:rPr>
          <w:rFonts w:ascii="Times New Roman" w:hAnsi="Times New Roman" w:cs="Times New Roman"/>
          <w:sz w:val="24"/>
          <w:szCs w:val="24"/>
        </w:rPr>
        <w:t>This population will help us gather the information required during a bursary application process in order to efficiently vet the applicants, award them and process the funding to the applicant’</w:t>
      </w:r>
      <w:r w:rsidR="006B05E1">
        <w:rPr>
          <w:rFonts w:ascii="Times New Roman" w:hAnsi="Times New Roman" w:cs="Times New Roman"/>
          <w:sz w:val="24"/>
          <w:szCs w:val="24"/>
        </w:rPr>
        <w:t xml:space="preserve">s school accounts conveniently and with transparency. </w:t>
      </w:r>
    </w:p>
    <w:p w14:paraId="0797C573" w14:textId="77777777" w:rsidR="0057123F" w:rsidRDefault="009E24F1" w:rsidP="0057123F">
      <w:pPr>
        <w:pStyle w:val="Heading2"/>
        <w:spacing w:line="360" w:lineRule="auto"/>
        <w:rPr>
          <w:rFonts w:ascii="Times New Roman" w:hAnsi="Times New Roman" w:cs="Times New Roman"/>
          <w:b/>
          <w:color w:val="auto"/>
          <w:sz w:val="28"/>
          <w:szCs w:val="28"/>
        </w:rPr>
      </w:pPr>
      <w:bookmarkStart w:id="75" w:name="_Toc83305037"/>
      <w:r w:rsidRPr="0057123F">
        <w:rPr>
          <w:rFonts w:ascii="Times New Roman" w:hAnsi="Times New Roman" w:cs="Times New Roman"/>
          <w:b/>
          <w:color w:val="auto"/>
          <w:sz w:val="28"/>
          <w:szCs w:val="28"/>
        </w:rPr>
        <w:lastRenderedPageBreak/>
        <w:t>3.4 Sampling</w:t>
      </w:r>
      <w:bookmarkEnd w:id="75"/>
    </w:p>
    <w:p w14:paraId="647E838C" w14:textId="77777777" w:rsidR="00B761AD" w:rsidRDefault="0057123F" w:rsidP="0057123F">
      <w:pPr>
        <w:spacing w:line="360" w:lineRule="auto"/>
        <w:rPr>
          <w:rFonts w:ascii="Times New Roman" w:hAnsi="Times New Roman" w:cs="Times New Roman"/>
          <w:sz w:val="24"/>
          <w:szCs w:val="24"/>
        </w:rPr>
      </w:pPr>
      <w:r w:rsidRPr="0057123F">
        <w:rPr>
          <w:rFonts w:ascii="Times New Roman" w:hAnsi="Times New Roman" w:cs="Times New Roman"/>
          <w:sz w:val="24"/>
          <w:szCs w:val="24"/>
        </w:rPr>
        <w:t>The study proposes the use purposive Sampling technique. Purposeful sampling is widely used in qualitative research for the identification and selection of information-rich cases related</w:t>
      </w:r>
      <w:r>
        <w:rPr>
          <w:rFonts w:ascii="Times New Roman" w:hAnsi="Times New Roman" w:cs="Times New Roman"/>
          <w:sz w:val="24"/>
          <w:szCs w:val="24"/>
        </w:rPr>
        <w:t xml:space="preserve"> to the phenomenon of interest</w:t>
      </w:r>
      <w:r w:rsidR="00BA6C26">
        <w:rPr>
          <w:rFonts w:ascii="Times New Roman" w:hAnsi="Times New Roman" w:cs="Times New Roman"/>
          <w:sz w:val="24"/>
          <w:szCs w:val="24"/>
        </w:rPr>
        <w:t xml:space="preserve"> </w:t>
      </w:r>
      <w:sdt>
        <w:sdtPr>
          <w:rPr>
            <w:rFonts w:ascii="Times New Roman" w:hAnsi="Times New Roman" w:cs="Times New Roman"/>
            <w:sz w:val="24"/>
            <w:szCs w:val="24"/>
          </w:rPr>
          <w:id w:val="1200509834"/>
          <w:citation/>
        </w:sdtPr>
        <w:sdtContent>
          <w:r w:rsidR="00BA6C26">
            <w:rPr>
              <w:rFonts w:ascii="Times New Roman" w:hAnsi="Times New Roman" w:cs="Times New Roman"/>
              <w:sz w:val="24"/>
              <w:szCs w:val="24"/>
            </w:rPr>
            <w:fldChar w:fldCharType="begin"/>
          </w:r>
          <w:r w:rsidR="00BA6C26">
            <w:rPr>
              <w:rFonts w:ascii="Times New Roman" w:hAnsi="Times New Roman" w:cs="Times New Roman"/>
              <w:sz w:val="24"/>
              <w:szCs w:val="24"/>
            </w:rPr>
            <w:instrText xml:space="preserve"> CITATION Ton07 \l 1033 </w:instrText>
          </w:r>
          <w:r w:rsidR="00BA6C26">
            <w:rPr>
              <w:rFonts w:ascii="Times New Roman" w:hAnsi="Times New Roman" w:cs="Times New Roman"/>
              <w:sz w:val="24"/>
              <w:szCs w:val="24"/>
            </w:rPr>
            <w:fldChar w:fldCharType="separate"/>
          </w:r>
          <w:r w:rsidR="00BA6C26" w:rsidRPr="00BA6C26">
            <w:rPr>
              <w:rFonts w:ascii="Times New Roman" w:hAnsi="Times New Roman" w:cs="Times New Roman"/>
              <w:noProof/>
              <w:sz w:val="24"/>
              <w:szCs w:val="24"/>
            </w:rPr>
            <w:t>(Tongco, 2007)</w:t>
          </w:r>
          <w:r w:rsidR="00BA6C2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57123F">
        <w:rPr>
          <w:rFonts w:ascii="Times New Roman" w:hAnsi="Times New Roman" w:cs="Times New Roman"/>
          <w:sz w:val="24"/>
          <w:szCs w:val="24"/>
        </w:rPr>
        <w:t xml:space="preserve">This study will identify individuals that interact directly with the current </w:t>
      </w:r>
      <w:r w:rsidR="00FB0DCF">
        <w:rPr>
          <w:rFonts w:ascii="Times New Roman" w:hAnsi="Times New Roman" w:cs="Times New Roman"/>
          <w:sz w:val="24"/>
          <w:szCs w:val="24"/>
        </w:rPr>
        <w:t>bursary management</w:t>
      </w:r>
      <w:r w:rsidRPr="0057123F">
        <w:rPr>
          <w:rFonts w:ascii="Times New Roman" w:hAnsi="Times New Roman" w:cs="Times New Roman"/>
          <w:sz w:val="24"/>
          <w:szCs w:val="24"/>
        </w:rPr>
        <w:t xml:space="preserve"> system to identify the requirement, the procedures, the challenges and the workflow </w:t>
      </w:r>
      <w:r w:rsidR="004F0661">
        <w:rPr>
          <w:rFonts w:ascii="Times New Roman" w:hAnsi="Times New Roman" w:cs="Times New Roman"/>
          <w:sz w:val="24"/>
          <w:szCs w:val="24"/>
        </w:rPr>
        <w:t xml:space="preserve">of the bursary management from application, vetting, awarding and disbursement of funds. </w:t>
      </w:r>
    </w:p>
    <w:p w14:paraId="64898998" w14:textId="77777777" w:rsidR="009F383C" w:rsidRDefault="009F383C" w:rsidP="009F383C">
      <w:pPr>
        <w:pStyle w:val="Heading2"/>
        <w:spacing w:line="360" w:lineRule="auto"/>
        <w:rPr>
          <w:rFonts w:ascii="Times New Roman" w:hAnsi="Times New Roman" w:cs="Times New Roman"/>
          <w:b/>
          <w:color w:val="auto"/>
          <w:sz w:val="28"/>
          <w:szCs w:val="28"/>
        </w:rPr>
      </w:pPr>
      <w:bookmarkStart w:id="76" w:name="_Toc83305038"/>
      <w:r w:rsidRPr="009F383C">
        <w:rPr>
          <w:rFonts w:ascii="Times New Roman" w:hAnsi="Times New Roman" w:cs="Times New Roman"/>
          <w:b/>
          <w:color w:val="auto"/>
          <w:sz w:val="28"/>
          <w:szCs w:val="28"/>
        </w:rPr>
        <w:t>3.5 Sample Size</w:t>
      </w:r>
      <w:bookmarkEnd w:id="76"/>
    </w:p>
    <w:p w14:paraId="0B70701A" w14:textId="77777777" w:rsidR="009F383C" w:rsidRDefault="009F383C" w:rsidP="009F383C">
      <w:pPr>
        <w:spacing w:line="360" w:lineRule="auto"/>
        <w:rPr>
          <w:rFonts w:ascii="Times New Roman" w:hAnsi="Times New Roman" w:cs="Times New Roman"/>
          <w:sz w:val="24"/>
          <w:szCs w:val="24"/>
        </w:rPr>
      </w:pPr>
      <w:r w:rsidRPr="009F383C">
        <w:rPr>
          <w:rFonts w:ascii="Times New Roman" w:hAnsi="Times New Roman" w:cs="Times New Roman"/>
          <w:sz w:val="24"/>
          <w:szCs w:val="24"/>
        </w:rPr>
        <w:t xml:space="preserve">Mugenda and Mugenda </w:t>
      </w:r>
      <w:sdt>
        <w:sdtPr>
          <w:rPr>
            <w:rFonts w:ascii="Times New Roman" w:hAnsi="Times New Roman" w:cs="Times New Roman"/>
            <w:sz w:val="24"/>
            <w:szCs w:val="24"/>
          </w:rPr>
          <w:id w:val="-1631679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Mug03 \l 1033 </w:instrText>
          </w:r>
          <w:r>
            <w:rPr>
              <w:rFonts w:ascii="Times New Roman" w:hAnsi="Times New Roman" w:cs="Times New Roman"/>
              <w:sz w:val="24"/>
              <w:szCs w:val="24"/>
            </w:rPr>
            <w:fldChar w:fldCharType="separate"/>
          </w:r>
          <w:r w:rsidRPr="009F383C">
            <w:rPr>
              <w:rFonts w:ascii="Times New Roman" w:hAnsi="Times New Roman" w:cs="Times New Roman"/>
              <w:noProof/>
              <w:sz w:val="24"/>
              <w:szCs w:val="24"/>
            </w:rPr>
            <w:t>(Mugenda, 2003)</w:t>
          </w:r>
          <w:r>
            <w:rPr>
              <w:rFonts w:ascii="Times New Roman" w:hAnsi="Times New Roman" w:cs="Times New Roman"/>
              <w:sz w:val="24"/>
              <w:szCs w:val="24"/>
            </w:rPr>
            <w:fldChar w:fldCharType="end"/>
          </w:r>
        </w:sdtContent>
      </w:sdt>
      <w:r w:rsidR="00E41138">
        <w:rPr>
          <w:rFonts w:ascii="Times New Roman" w:hAnsi="Times New Roman" w:cs="Times New Roman"/>
          <w:sz w:val="24"/>
          <w:szCs w:val="24"/>
        </w:rPr>
        <w:t xml:space="preserve"> </w:t>
      </w:r>
      <w:r w:rsidRPr="009F383C">
        <w:rPr>
          <w:rFonts w:ascii="Times New Roman" w:hAnsi="Times New Roman" w:cs="Times New Roman"/>
          <w:sz w:val="24"/>
          <w:szCs w:val="24"/>
        </w:rPr>
        <w:t xml:space="preserve">explain that a population is a group of individuals or objects that have the same form of characteristics. They are the “totality of cases that conform to certain specifications, which defines the elements that are included or excluded in the target group”. This study focuses on the </w:t>
      </w:r>
      <w:r w:rsidR="004F2E29">
        <w:rPr>
          <w:rFonts w:ascii="Times New Roman" w:hAnsi="Times New Roman" w:cs="Times New Roman"/>
          <w:sz w:val="24"/>
          <w:szCs w:val="24"/>
        </w:rPr>
        <w:t>bursary management</w:t>
      </w:r>
      <w:r w:rsidRPr="009F383C">
        <w:rPr>
          <w:rFonts w:ascii="Times New Roman" w:hAnsi="Times New Roman" w:cs="Times New Roman"/>
          <w:sz w:val="24"/>
          <w:szCs w:val="24"/>
        </w:rPr>
        <w:t xml:space="preserve"> system in </w:t>
      </w:r>
      <w:r w:rsidR="00412512">
        <w:rPr>
          <w:rFonts w:ascii="Times New Roman" w:hAnsi="Times New Roman" w:cs="Times New Roman"/>
          <w:sz w:val="24"/>
          <w:szCs w:val="24"/>
        </w:rPr>
        <w:t xml:space="preserve">Maseno </w:t>
      </w:r>
      <w:r w:rsidR="00C75C64">
        <w:rPr>
          <w:rFonts w:ascii="Times New Roman" w:hAnsi="Times New Roman" w:cs="Times New Roman"/>
          <w:sz w:val="24"/>
          <w:szCs w:val="24"/>
        </w:rPr>
        <w:t>University, Kenya</w:t>
      </w:r>
      <w:r w:rsidR="00412512">
        <w:rPr>
          <w:rFonts w:ascii="Times New Roman" w:hAnsi="Times New Roman" w:cs="Times New Roman"/>
          <w:sz w:val="24"/>
          <w:szCs w:val="24"/>
        </w:rPr>
        <w:t xml:space="preserve"> </w:t>
      </w:r>
      <w:r w:rsidRPr="009F383C">
        <w:rPr>
          <w:rFonts w:ascii="Times New Roman" w:hAnsi="Times New Roman" w:cs="Times New Roman"/>
          <w:sz w:val="24"/>
          <w:szCs w:val="24"/>
        </w:rPr>
        <w:t xml:space="preserve">and the entities that interact with it. The sampling size is to be aimed at </w:t>
      </w:r>
      <w:r w:rsidR="00EF5A1C">
        <w:rPr>
          <w:rFonts w:ascii="Times New Roman" w:hAnsi="Times New Roman" w:cs="Times New Roman"/>
          <w:sz w:val="24"/>
          <w:szCs w:val="24"/>
        </w:rPr>
        <w:t>100</w:t>
      </w:r>
      <w:r w:rsidRPr="009F383C">
        <w:rPr>
          <w:rFonts w:ascii="Times New Roman" w:hAnsi="Times New Roman" w:cs="Times New Roman"/>
          <w:sz w:val="24"/>
          <w:szCs w:val="24"/>
        </w:rPr>
        <w:t xml:space="preserve"> individuals distributed</w:t>
      </w:r>
      <w:r w:rsidR="005B7D7E">
        <w:rPr>
          <w:rFonts w:ascii="Times New Roman" w:hAnsi="Times New Roman" w:cs="Times New Roman"/>
          <w:sz w:val="24"/>
          <w:szCs w:val="24"/>
        </w:rPr>
        <w:t xml:space="preserve"> in ratio</w:t>
      </w:r>
      <w:r w:rsidRPr="009F383C">
        <w:rPr>
          <w:rFonts w:ascii="Times New Roman" w:hAnsi="Times New Roman" w:cs="Times New Roman"/>
          <w:sz w:val="24"/>
          <w:szCs w:val="24"/>
        </w:rPr>
        <w:t xml:space="preserve"> among the individuals that interact with the current </w:t>
      </w:r>
      <w:r w:rsidR="004D2F49">
        <w:rPr>
          <w:rFonts w:ascii="Times New Roman" w:hAnsi="Times New Roman" w:cs="Times New Roman"/>
          <w:sz w:val="24"/>
          <w:szCs w:val="24"/>
        </w:rPr>
        <w:t>SOMU bursary management system</w:t>
      </w:r>
      <w:r w:rsidRPr="009F383C">
        <w:rPr>
          <w:rFonts w:ascii="Times New Roman" w:hAnsi="Times New Roman" w:cs="Times New Roman"/>
          <w:sz w:val="24"/>
          <w:szCs w:val="24"/>
        </w:rPr>
        <w:t xml:space="preserve"> in </w:t>
      </w:r>
      <w:r w:rsidR="004D2F49">
        <w:rPr>
          <w:rFonts w:ascii="Times New Roman" w:hAnsi="Times New Roman" w:cs="Times New Roman"/>
          <w:sz w:val="24"/>
          <w:szCs w:val="24"/>
        </w:rPr>
        <w:t>Maseno University</w:t>
      </w:r>
      <w:r w:rsidRPr="009F383C">
        <w:rPr>
          <w:rFonts w:ascii="Times New Roman" w:hAnsi="Times New Roman" w:cs="Times New Roman"/>
          <w:sz w:val="24"/>
          <w:szCs w:val="24"/>
        </w:rPr>
        <w:t>. As mentioned above in the population of study</w:t>
      </w:r>
      <w:r w:rsidRPr="00DE3BDE">
        <w:rPr>
          <w:rFonts w:ascii="Times New Roman" w:hAnsi="Times New Roman" w:cs="Times New Roman"/>
          <w:sz w:val="24"/>
          <w:szCs w:val="24"/>
        </w:rPr>
        <w:t>,</w:t>
      </w:r>
      <w:r w:rsidR="00DE3BDE" w:rsidRPr="00DE3BDE">
        <w:rPr>
          <w:rFonts w:ascii="Times New Roman" w:hAnsi="Times New Roman" w:cs="Times New Roman"/>
          <w:sz w:val="24"/>
          <w:szCs w:val="24"/>
        </w:rPr>
        <w:t xml:space="preserve"> the population of this study involves the </w:t>
      </w:r>
      <w:r w:rsidR="00DE3BDE">
        <w:rPr>
          <w:rFonts w:ascii="Times New Roman" w:hAnsi="Times New Roman" w:cs="Times New Roman"/>
          <w:sz w:val="24"/>
          <w:szCs w:val="24"/>
        </w:rPr>
        <w:t xml:space="preserve">SOMU bursary management staff </w:t>
      </w:r>
      <w:r w:rsidR="00DE3BDE" w:rsidRPr="00DE3BDE">
        <w:rPr>
          <w:rFonts w:ascii="Times New Roman" w:hAnsi="Times New Roman" w:cs="Times New Roman"/>
          <w:sz w:val="24"/>
          <w:szCs w:val="24"/>
        </w:rPr>
        <w:t xml:space="preserve"> that includes</w:t>
      </w:r>
      <w:r w:rsidRPr="009F383C">
        <w:rPr>
          <w:rFonts w:ascii="Times New Roman" w:hAnsi="Times New Roman" w:cs="Times New Roman"/>
          <w:sz w:val="24"/>
          <w:szCs w:val="24"/>
        </w:rPr>
        <w:t xml:space="preserve"> </w:t>
      </w:r>
      <w:r w:rsidR="00D24FEF">
        <w:rPr>
          <w:rFonts w:ascii="Times New Roman" w:hAnsi="Times New Roman" w:cs="Times New Roman"/>
          <w:sz w:val="24"/>
          <w:szCs w:val="24"/>
        </w:rPr>
        <w:t>the SOMU officials, the administration staff and then Maseno University students who have had applied for the SOMU bursary before and those who have not yet applied for the bursary</w:t>
      </w:r>
      <w:r w:rsidR="00BF4410">
        <w:rPr>
          <w:rFonts w:ascii="Times New Roman" w:hAnsi="Times New Roman" w:cs="Times New Roman"/>
          <w:sz w:val="24"/>
          <w:szCs w:val="24"/>
        </w:rPr>
        <w:t xml:space="preserve">. </w:t>
      </w:r>
      <w:r w:rsidRPr="009F383C">
        <w:rPr>
          <w:rFonts w:ascii="Times New Roman" w:hAnsi="Times New Roman" w:cs="Times New Roman"/>
          <w:sz w:val="24"/>
          <w:szCs w:val="24"/>
        </w:rPr>
        <w:t xml:space="preserve">Therefore </w:t>
      </w:r>
      <w:r w:rsidR="005A4C2E">
        <w:rPr>
          <w:rFonts w:ascii="Times New Roman" w:hAnsi="Times New Roman" w:cs="Times New Roman"/>
          <w:sz w:val="24"/>
          <w:szCs w:val="24"/>
        </w:rPr>
        <w:t xml:space="preserve">there </w:t>
      </w:r>
      <w:r w:rsidR="005D4A34">
        <w:rPr>
          <w:rFonts w:ascii="Times New Roman" w:hAnsi="Times New Roman" w:cs="Times New Roman"/>
          <w:sz w:val="24"/>
          <w:szCs w:val="24"/>
        </w:rPr>
        <w:t>5</w:t>
      </w:r>
      <w:r w:rsidRPr="009F383C">
        <w:rPr>
          <w:rFonts w:ascii="Times New Roman" w:hAnsi="Times New Roman" w:cs="Times New Roman"/>
          <w:sz w:val="24"/>
          <w:szCs w:val="24"/>
        </w:rPr>
        <w:t xml:space="preserve"> </w:t>
      </w:r>
      <w:r w:rsidR="004D448D">
        <w:rPr>
          <w:rFonts w:ascii="Times New Roman" w:hAnsi="Times New Roman" w:cs="Times New Roman"/>
          <w:sz w:val="24"/>
          <w:szCs w:val="24"/>
        </w:rPr>
        <w:t>SOMU officials,</w:t>
      </w:r>
      <w:r w:rsidR="00401143">
        <w:rPr>
          <w:rFonts w:ascii="Times New Roman" w:hAnsi="Times New Roman" w:cs="Times New Roman"/>
          <w:sz w:val="24"/>
          <w:szCs w:val="24"/>
        </w:rPr>
        <w:t xml:space="preserve"> </w:t>
      </w:r>
      <w:r w:rsidR="005F18AA">
        <w:rPr>
          <w:rFonts w:ascii="Times New Roman" w:hAnsi="Times New Roman" w:cs="Times New Roman"/>
          <w:sz w:val="24"/>
          <w:szCs w:val="24"/>
        </w:rPr>
        <w:t>five</w:t>
      </w:r>
      <w:r w:rsidR="004D448D">
        <w:rPr>
          <w:rFonts w:ascii="Times New Roman" w:hAnsi="Times New Roman" w:cs="Times New Roman"/>
          <w:sz w:val="24"/>
          <w:szCs w:val="24"/>
        </w:rPr>
        <w:t xml:space="preserve"> administration staff</w:t>
      </w:r>
      <w:r w:rsidR="009051FC">
        <w:rPr>
          <w:rFonts w:ascii="Times New Roman" w:hAnsi="Times New Roman" w:cs="Times New Roman"/>
          <w:sz w:val="24"/>
          <w:szCs w:val="24"/>
        </w:rPr>
        <w:t xml:space="preserve"> and forty five students who have had applied for the </w:t>
      </w:r>
      <w:r w:rsidR="00097455">
        <w:rPr>
          <w:rFonts w:ascii="Times New Roman" w:hAnsi="Times New Roman" w:cs="Times New Roman"/>
          <w:sz w:val="24"/>
          <w:szCs w:val="24"/>
        </w:rPr>
        <w:t xml:space="preserve">SOMU </w:t>
      </w:r>
      <w:r w:rsidR="009051FC">
        <w:rPr>
          <w:rFonts w:ascii="Times New Roman" w:hAnsi="Times New Roman" w:cs="Times New Roman"/>
          <w:sz w:val="24"/>
          <w:szCs w:val="24"/>
        </w:rPr>
        <w:t>bursary before and forty five other students who have never applied for the SOMU bursary</w:t>
      </w:r>
      <w:r w:rsidRPr="009F383C">
        <w:rPr>
          <w:rFonts w:ascii="Times New Roman" w:hAnsi="Times New Roman" w:cs="Times New Roman"/>
          <w:sz w:val="24"/>
          <w:szCs w:val="24"/>
        </w:rPr>
        <w:t>. This will ensure the quality of information rather than the quantity of information. Depending on the levels of interaction with the system, the number will be divided so that there is equal coverage and adequate collection of the information we require in our study.</w:t>
      </w:r>
    </w:p>
    <w:p w14:paraId="73894DCA" w14:textId="77777777" w:rsidR="003D6FB8" w:rsidRDefault="003D6FB8" w:rsidP="003D6FB8">
      <w:pPr>
        <w:pStyle w:val="Heading2"/>
        <w:spacing w:line="360" w:lineRule="auto"/>
        <w:rPr>
          <w:rFonts w:ascii="Times New Roman" w:hAnsi="Times New Roman" w:cs="Times New Roman"/>
          <w:b/>
          <w:color w:val="auto"/>
          <w:sz w:val="28"/>
          <w:szCs w:val="28"/>
        </w:rPr>
      </w:pPr>
      <w:bookmarkStart w:id="77" w:name="_Toc83305039"/>
      <w:r w:rsidRPr="003D6FB8">
        <w:rPr>
          <w:rFonts w:ascii="Times New Roman" w:hAnsi="Times New Roman" w:cs="Times New Roman"/>
          <w:b/>
          <w:color w:val="auto"/>
          <w:sz w:val="28"/>
          <w:szCs w:val="28"/>
        </w:rPr>
        <w:t>3.6 System Requirements and Environment</w:t>
      </w:r>
      <w:bookmarkEnd w:id="77"/>
    </w:p>
    <w:p w14:paraId="757A2EFF" w14:textId="77777777" w:rsidR="003D6FB8" w:rsidRDefault="008C0449" w:rsidP="003D6FB8">
      <w:pPr>
        <w:spacing w:line="360" w:lineRule="auto"/>
        <w:rPr>
          <w:rFonts w:ascii="Times New Roman" w:hAnsi="Times New Roman" w:cs="Times New Roman"/>
          <w:sz w:val="24"/>
          <w:szCs w:val="24"/>
        </w:rPr>
      </w:pPr>
      <w:r w:rsidRPr="008C0449">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14:paraId="6B69ED23" w14:textId="77777777" w:rsidR="00901B28" w:rsidRDefault="00901B28">
      <w:pPr>
        <w:rPr>
          <w:rFonts w:ascii="Times New Roman" w:hAnsi="Times New Roman" w:cs="Times New Roman"/>
          <w:b/>
          <w:sz w:val="26"/>
          <w:szCs w:val="26"/>
        </w:rPr>
      </w:pPr>
      <w:r>
        <w:rPr>
          <w:rFonts w:ascii="Times New Roman" w:hAnsi="Times New Roman" w:cs="Times New Roman"/>
          <w:b/>
          <w:sz w:val="26"/>
          <w:szCs w:val="26"/>
        </w:rPr>
        <w:br w:type="page"/>
      </w:r>
    </w:p>
    <w:p w14:paraId="59BB4555" w14:textId="77777777" w:rsidR="00901B28" w:rsidRDefault="00901B28" w:rsidP="00835C5E">
      <w:pPr>
        <w:spacing w:after="0" w:line="360" w:lineRule="auto"/>
        <w:rPr>
          <w:rFonts w:ascii="Times New Roman" w:hAnsi="Times New Roman" w:cs="Times New Roman"/>
          <w:b/>
          <w:sz w:val="26"/>
          <w:szCs w:val="26"/>
        </w:rPr>
      </w:pPr>
      <w:r w:rsidRPr="00901B28">
        <w:rPr>
          <w:rFonts w:ascii="Times New Roman" w:hAnsi="Times New Roman" w:cs="Times New Roman"/>
          <w:b/>
          <w:sz w:val="26"/>
          <w:szCs w:val="26"/>
        </w:rPr>
        <w:lastRenderedPageBreak/>
        <w:t>Minimum System requirements for users</w:t>
      </w:r>
    </w:p>
    <w:p w14:paraId="005FC432" w14:textId="77777777" w:rsidR="00EB397C" w:rsidRDefault="00835C5E" w:rsidP="00835C5E">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Mobile phone or tablet running Android or iOS.</w:t>
      </w:r>
    </w:p>
    <w:p w14:paraId="74F65E5E" w14:textId="77777777" w:rsidR="00835C5E" w:rsidRDefault="00835C5E" w:rsidP="00835C5E">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Internet connectivity, Wi-Fi, 3G or 4G connectivity.</w:t>
      </w:r>
    </w:p>
    <w:p w14:paraId="2A8F42CC" w14:textId="77777777" w:rsidR="0056392B" w:rsidRDefault="0056392B" w:rsidP="00835C5E">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Browser application such as Google Chrome, Mozilla Firefox, Safari browser or Opera Mini that can execute and has </w:t>
      </w:r>
      <w:r w:rsidR="001D179D">
        <w:rPr>
          <w:rFonts w:ascii="Times New Roman" w:hAnsi="Times New Roman" w:cs="Times New Roman"/>
          <w:sz w:val="24"/>
          <w:szCs w:val="24"/>
        </w:rPr>
        <w:t>JavaScript</w:t>
      </w:r>
      <w:r>
        <w:rPr>
          <w:rFonts w:ascii="Times New Roman" w:hAnsi="Times New Roman" w:cs="Times New Roman"/>
          <w:sz w:val="24"/>
          <w:szCs w:val="24"/>
        </w:rPr>
        <w:t xml:space="preserve"> enabled.</w:t>
      </w:r>
    </w:p>
    <w:p w14:paraId="55025DB5" w14:textId="77777777" w:rsidR="00873850" w:rsidRDefault="00873850" w:rsidP="00873850">
      <w:pPr>
        <w:spacing w:after="0" w:line="360" w:lineRule="auto"/>
        <w:rPr>
          <w:rFonts w:ascii="Times New Roman" w:hAnsi="Times New Roman" w:cs="Times New Roman"/>
          <w:b/>
          <w:sz w:val="26"/>
          <w:szCs w:val="26"/>
        </w:rPr>
      </w:pPr>
      <w:r w:rsidRPr="00873850">
        <w:rPr>
          <w:rFonts w:ascii="Times New Roman" w:hAnsi="Times New Roman" w:cs="Times New Roman"/>
          <w:b/>
          <w:sz w:val="26"/>
          <w:szCs w:val="26"/>
        </w:rPr>
        <w:t>Minimum System requirements for Administration staff and The Students Organization of Maseno University (SOMU) Leaders</w:t>
      </w:r>
    </w:p>
    <w:p w14:paraId="56D1BB2D" w14:textId="77777777" w:rsidR="00873850" w:rsidRDefault="00674CC7" w:rsidP="00873850">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E47CF7">
        <w:rPr>
          <w:rFonts w:ascii="Times New Roman" w:hAnsi="Times New Roman" w:cs="Times New Roman"/>
          <w:sz w:val="24"/>
          <w:szCs w:val="24"/>
        </w:rPr>
        <w:t>desktop computer or laptop</w:t>
      </w:r>
      <w:r w:rsidR="00873850">
        <w:rPr>
          <w:rFonts w:ascii="Times New Roman" w:hAnsi="Times New Roman" w:cs="Times New Roman"/>
          <w:sz w:val="24"/>
          <w:szCs w:val="24"/>
        </w:rPr>
        <w:t>.</w:t>
      </w:r>
    </w:p>
    <w:p w14:paraId="47067FB2" w14:textId="77777777" w:rsidR="00873850" w:rsidRDefault="00873850" w:rsidP="00873850">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Internet connectivity, Wi-Fi or Ethernet connection</w:t>
      </w:r>
    </w:p>
    <w:p w14:paraId="5F5D9B0A" w14:textId="77777777" w:rsidR="00873850" w:rsidRDefault="00873850" w:rsidP="00873850">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Browser application such as Google Chrome, Mozilla Firefox, Safari browser or Opera Mini that can execute and has </w:t>
      </w:r>
      <w:r w:rsidR="00D8616A">
        <w:rPr>
          <w:rFonts w:ascii="Times New Roman" w:hAnsi="Times New Roman" w:cs="Times New Roman"/>
          <w:sz w:val="24"/>
          <w:szCs w:val="24"/>
        </w:rPr>
        <w:t>JavaScript</w:t>
      </w:r>
      <w:r>
        <w:rPr>
          <w:rFonts w:ascii="Times New Roman" w:hAnsi="Times New Roman" w:cs="Times New Roman"/>
          <w:sz w:val="24"/>
          <w:szCs w:val="24"/>
        </w:rPr>
        <w:t xml:space="preserve"> enabled.</w:t>
      </w:r>
    </w:p>
    <w:p w14:paraId="2511C47F" w14:textId="77777777" w:rsidR="00214AD9" w:rsidRDefault="00850744" w:rsidP="00C637A5">
      <w:pPr>
        <w:pStyle w:val="Heading2"/>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78" w:name="_Toc83305040"/>
      <w:r w:rsidR="00214AD9" w:rsidRPr="00D669B9">
        <w:rPr>
          <w:rFonts w:ascii="Times New Roman" w:hAnsi="Times New Roman" w:cs="Times New Roman"/>
          <w:b/>
          <w:color w:val="auto"/>
          <w:sz w:val="28"/>
          <w:szCs w:val="28"/>
        </w:rPr>
        <w:t>3.7 Prototype Design</w:t>
      </w:r>
      <w:bookmarkEnd w:id="78"/>
    </w:p>
    <w:p w14:paraId="35AC0B43" w14:textId="77777777" w:rsidR="00D669B9" w:rsidRDefault="00F16651" w:rsidP="00F16651">
      <w:pPr>
        <w:spacing w:line="360" w:lineRule="auto"/>
        <w:rPr>
          <w:rFonts w:ascii="Times New Roman" w:hAnsi="Times New Roman" w:cs="Times New Roman"/>
          <w:sz w:val="24"/>
          <w:szCs w:val="24"/>
        </w:rPr>
      </w:pPr>
      <w:r w:rsidRPr="00F16651">
        <w:rPr>
          <w:rFonts w:ascii="Times New Roman" w:hAnsi="Times New Roman" w:cs="Times New Roman"/>
          <w:sz w:val="24"/>
          <w:szCs w:val="24"/>
        </w:rPr>
        <w:t>The study proposes to several tools to model the prototype. UML is a collection of diagrams and models that are used in representing the analysis, design and implementation of systems in an object-oriented approach. The UML models provide an effective way to represent the design of proposed system prototype include; use case diagrams and Entity Relational Diagrams which will be well explained</w:t>
      </w:r>
      <w:r>
        <w:rPr>
          <w:rFonts w:ascii="Times New Roman" w:hAnsi="Times New Roman" w:cs="Times New Roman"/>
          <w:sz w:val="24"/>
          <w:szCs w:val="24"/>
        </w:rPr>
        <w:t>.</w:t>
      </w:r>
    </w:p>
    <w:p w14:paraId="2438DBFD" w14:textId="77777777" w:rsidR="009002A9" w:rsidRDefault="009002A9" w:rsidP="009002A9">
      <w:pPr>
        <w:pStyle w:val="Heading3"/>
        <w:spacing w:line="360" w:lineRule="auto"/>
        <w:rPr>
          <w:rFonts w:ascii="Times New Roman" w:hAnsi="Times New Roman" w:cs="Times New Roman"/>
          <w:b/>
          <w:color w:val="auto"/>
          <w:sz w:val="26"/>
          <w:szCs w:val="26"/>
        </w:rPr>
      </w:pPr>
      <w:bookmarkStart w:id="79" w:name="_Toc83305041"/>
      <w:r w:rsidRPr="009002A9">
        <w:rPr>
          <w:rFonts w:ascii="Times New Roman" w:hAnsi="Times New Roman" w:cs="Times New Roman"/>
          <w:b/>
          <w:color w:val="auto"/>
          <w:sz w:val="26"/>
          <w:szCs w:val="26"/>
        </w:rPr>
        <w:t>3.7.1 Requirement Gathering and Analysis</w:t>
      </w:r>
      <w:bookmarkEnd w:id="79"/>
    </w:p>
    <w:p w14:paraId="345C39CD" w14:textId="77777777" w:rsidR="009002A9" w:rsidRDefault="004E138F" w:rsidP="00C963C7">
      <w:pPr>
        <w:spacing w:line="360" w:lineRule="auto"/>
        <w:rPr>
          <w:rFonts w:ascii="Times New Roman" w:hAnsi="Times New Roman" w:cs="Times New Roman"/>
          <w:sz w:val="24"/>
          <w:szCs w:val="24"/>
        </w:rPr>
      </w:pPr>
      <w:r w:rsidRPr="00C963C7">
        <w:rPr>
          <w:rFonts w:ascii="Times New Roman" w:hAnsi="Times New Roman" w:cs="Times New Roman"/>
          <w:sz w:val="24"/>
          <w:szCs w:val="24"/>
        </w:rPr>
        <w:t>Requirements will be gathered before and after the prototype has been developed. Gathering of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user experience of the system and make changes where possible. The requirements gathering and analysis will be accomplished using primary and secondary data</w:t>
      </w:r>
      <w:r w:rsidR="007E43B7" w:rsidRPr="00C963C7">
        <w:rPr>
          <w:rFonts w:ascii="Times New Roman" w:hAnsi="Times New Roman" w:cs="Times New Roman"/>
          <w:sz w:val="24"/>
          <w:szCs w:val="24"/>
        </w:rPr>
        <w:t>.</w:t>
      </w:r>
    </w:p>
    <w:p w14:paraId="51222C7D" w14:textId="77777777" w:rsidR="00C963C7" w:rsidRPr="009117BF" w:rsidRDefault="00C963C7" w:rsidP="00C963C7">
      <w:pPr>
        <w:spacing w:line="360" w:lineRule="auto"/>
        <w:rPr>
          <w:rFonts w:ascii="Times New Roman" w:hAnsi="Times New Roman" w:cs="Times New Roman"/>
          <w:b/>
          <w:sz w:val="24"/>
          <w:szCs w:val="24"/>
        </w:rPr>
      </w:pPr>
      <w:r w:rsidRPr="00C963C7">
        <w:rPr>
          <w:rFonts w:ascii="Times New Roman" w:hAnsi="Times New Roman" w:cs="Times New Roman"/>
          <w:b/>
          <w:sz w:val="26"/>
          <w:szCs w:val="26"/>
        </w:rPr>
        <w:t>Primary Data Sources</w:t>
      </w:r>
    </w:p>
    <w:p w14:paraId="27118809" w14:textId="77777777" w:rsidR="009117BF" w:rsidRDefault="009117BF" w:rsidP="00C963C7">
      <w:pPr>
        <w:spacing w:line="360" w:lineRule="auto"/>
        <w:rPr>
          <w:rFonts w:ascii="Times New Roman" w:hAnsi="Times New Roman" w:cs="Times New Roman"/>
          <w:b/>
          <w:sz w:val="24"/>
          <w:szCs w:val="24"/>
        </w:rPr>
      </w:pPr>
      <w:r w:rsidRPr="009117BF">
        <w:rPr>
          <w:rFonts w:ascii="Times New Roman" w:hAnsi="Times New Roman" w:cs="Times New Roman"/>
          <w:b/>
          <w:sz w:val="24"/>
          <w:szCs w:val="24"/>
        </w:rPr>
        <w:t>Structured Online Questionnaires</w:t>
      </w:r>
    </w:p>
    <w:p w14:paraId="669C85D4" w14:textId="77777777" w:rsidR="009117BF" w:rsidRDefault="008E12CC" w:rsidP="008E12CC">
      <w:pPr>
        <w:spacing w:line="360" w:lineRule="auto"/>
        <w:rPr>
          <w:rFonts w:ascii="Times New Roman" w:hAnsi="Times New Roman" w:cs="Times New Roman"/>
          <w:sz w:val="24"/>
          <w:szCs w:val="24"/>
        </w:rPr>
      </w:pPr>
      <w:r w:rsidRPr="008E12CC">
        <w:rPr>
          <w:rFonts w:ascii="Times New Roman" w:hAnsi="Times New Roman" w:cs="Times New Roman"/>
          <w:sz w:val="24"/>
          <w:szCs w:val="24"/>
        </w:rPr>
        <w:t xml:space="preserve">This will enable the researcher to get answers to specific questions which will help in prototype design. The researcher will use this method both before and after prototype development. This </w:t>
      </w:r>
      <w:r w:rsidRPr="008E12CC">
        <w:rPr>
          <w:rFonts w:ascii="Times New Roman" w:hAnsi="Times New Roman" w:cs="Times New Roman"/>
          <w:sz w:val="24"/>
          <w:szCs w:val="24"/>
        </w:rPr>
        <w:lastRenderedPageBreak/>
        <w:t>will help in understanding user requirements (before development) and gauging user experience (after development). This method will be used because it is quick and easy to use, besides getting specific results needed. Furthermore, the questionnaires will be online because internet access is widely available and guarantees quick response.</w:t>
      </w:r>
    </w:p>
    <w:p w14:paraId="1DC6F793" w14:textId="77777777" w:rsidR="00EC771B" w:rsidRDefault="00EC771B" w:rsidP="008E12CC">
      <w:pPr>
        <w:spacing w:line="360" w:lineRule="auto"/>
        <w:rPr>
          <w:rFonts w:ascii="Times New Roman" w:hAnsi="Times New Roman" w:cs="Times New Roman"/>
          <w:b/>
          <w:sz w:val="24"/>
          <w:szCs w:val="24"/>
        </w:rPr>
      </w:pPr>
      <w:r w:rsidRPr="00EC771B">
        <w:rPr>
          <w:rFonts w:ascii="Times New Roman" w:hAnsi="Times New Roman" w:cs="Times New Roman"/>
          <w:b/>
          <w:sz w:val="24"/>
          <w:szCs w:val="24"/>
        </w:rPr>
        <w:t>Open Interviews</w:t>
      </w:r>
    </w:p>
    <w:p w14:paraId="751488E8" w14:textId="77777777" w:rsidR="00EC771B" w:rsidRDefault="00290AAE" w:rsidP="008E12CC">
      <w:pPr>
        <w:spacing w:line="360" w:lineRule="auto"/>
        <w:rPr>
          <w:rFonts w:ascii="Times New Roman" w:hAnsi="Times New Roman" w:cs="Times New Roman"/>
          <w:sz w:val="24"/>
          <w:szCs w:val="24"/>
        </w:rPr>
      </w:pPr>
      <w:r w:rsidRPr="00C51BF5">
        <w:rPr>
          <w:rFonts w:ascii="Times New Roman" w:hAnsi="Times New Roman" w:cs="Times New Roman"/>
          <w:sz w:val="24"/>
          <w:szCs w:val="24"/>
        </w:rPr>
        <w:t>This will enable us get more information concerning the system. Since the interviews are not closed, the respondent is at liberty to give more detail concerning the system, which helps have a deeper understanding of user requirements and user experience.</w:t>
      </w:r>
    </w:p>
    <w:p w14:paraId="2FD52990" w14:textId="77777777" w:rsidR="00A06C28" w:rsidRPr="00A06C28" w:rsidRDefault="00A06C28" w:rsidP="008E12CC">
      <w:pPr>
        <w:spacing w:line="360" w:lineRule="auto"/>
        <w:rPr>
          <w:rFonts w:ascii="Times New Roman" w:hAnsi="Times New Roman" w:cs="Times New Roman"/>
          <w:b/>
          <w:sz w:val="24"/>
          <w:szCs w:val="24"/>
        </w:rPr>
      </w:pPr>
      <w:r w:rsidRPr="00A06C28">
        <w:rPr>
          <w:rFonts w:ascii="Times New Roman" w:hAnsi="Times New Roman" w:cs="Times New Roman"/>
          <w:b/>
          <w:sz w:val="24"/>
          <w:szCs w:val="24"/>
        </w:rPr>
        <w:t xml:space="preserve">Secondary data sources </w:t>
      </w:r>
    </w:p>
    <w:p w14:paraId="1FA847C4" w14:textId="77777777" w:rsidR="00700FCD" w:rsidRDefault="00A06C28" w:rsidP="00A06C28">
      <w:pPr>
        <w:spacing w:line="360" w:lineRule="auto"/>
        <w:rPr>
          <w:rFonts w:ascii="Times New Roman" w:hAnsi="Times New Roman" w:cs="Times New Roman"/>
          <w:sz w:val="24"/>
          <w:szCs w:val="24"/>
        </w:rPr>
      </w:pPr>
      <w:r w:rsidRPr="00A06C28">
        <w:rPr>
          <w:rFonts w:ascii="Times New Roman" w:hAnsi="Times New Roman" w:cs="Times New Roman"/>
          <w:sz w:val="24"/>
          <w:szCs w:val="24"/>
        </w:rPr>
        <w:t xml:space="preserve">Collection of this means that we will collect information on existing systems. The internet will be a powerful tool here, since we will use it to explore tools, frameworks and architectures closely related to our proposed prototype, as well as the challenges on existing systems that we will prove the fact that the use of technology in the proposed prototype will overcome the challenges. </w:t>
      </w:r>
    </w:p>
    <w:p w14:paraId="15D5E480" w14:textId="77777777" w:rsidR="00A06C28" w:rsidRDefault="00A06C28" w:rsidP="00A06C28">
      <w:pPr>
        <w:spacing w:line="360" w:lineRule="auto"/>
        <w:rPr>
          <w:rFonts w:ascii="Times New Roman" w:hAnsi="Times New Roman" w:cs="Times New Roman"/>
          <w:sz w:val="24"/>
          <w:szCs w:val="24"/>
        </w:rPr>
      </w:pPr>
      <w:r w:rsidRPr="00A06C28">
        <w:rPr>
          <w:rFonts w:ascii="Times New Roman" w:hAnsi="Times New Roman" w:cs="Times New Roman"/>
          <w:sz w:val="24"/>
          <w:szCs w:val="24"/>
        </w:rPr>
        <w:t>Data analysis involves breaking the data into smaller pieces, which can be easily understood and aid in decision making. In our case we will use tables to analyze quantitative data</w:t>
      </w:r>
    </w:p>
    <w:p w14:paraId="49ABC21D" w14:textId="77777777" w:rsidR="00BD3456" w:rsidRPr="004C5064" w:rsidRDefault="00BD3456" w:rsidP="004C5064">
      <w:pPr>
        <w:pStyle w:val="Heading3"/>
        <w:rPr>
          <w:rFonts w:ascii="Times New Roman" w:hAnsi="Times New Roman" w:cs="Times New Roman"/>
          <w:b/>
          <w:color w:val="auto"/>
          <w:sz w:val="28"/>
          <w:szCs w:val="28"/>
        </w:rPr>
      </w:pPr>
      <w:bookmarkStart w:id="80" w:name="_Toc83305042"/>
      <w:r w:rsidRPr="004C5064">
        <w:rPr>
          <w:rFonts w:ascii="Times New Roman" w:hAnsi="Times New Roman" w:cs="Times New Roman"/>
          <w:b/>
          <w:color w:val="auto"/>
          <w:sz w:val="28"/>
          <w:szCs w:val="28"/>
        </w:rPr>
        <w:t>3.7.2</w:t>
      </w:r>
      <w:r w:rsidR="004C5064" w:rsidRPr="004C5064">
        <w:rPr>
          <w:rFonts w:ascii="Times New Roman" w:hAnsi="Times New Roman" w:cs="Times New Roman"/>
          <w:b/>
          <w:color w:val="auto"/>
          <w:sz w:val="28"/>
          <w:szCs w:val="28"/>
        </w:rPr>
        <w:t xml:space="preserve"> </w:t>
      </w:r>
      <w:r w:rsidRPr="004C5064">
        <w:rPr>
          <w:rFonts w:ascii="Times New Roman" w:hAnsi="Times New Roman" w:cs="Times New Roman"/>
          <w:b/>
          <w:color w:val="auto"/>
          <w:sz w:val="28"/>
          <w:szCs w:val="28"/>
        </w:rPr>
        <w:t>User Requirements Modelling</w:t>
      </w:r>
      <w:bookmarkEnd w:id="80"/>
    </w:p>
    <w:p w14:paraId="5D42B48A" w14:textId="77777777" w:rsidR="00BD3456" w:rsidRPr="00DD69EB" w:rsidRDefault="004C5064" w:rsidP="00DD69EB">
      <w:pPr>
        <w:pStyle w:val="Heading5"/>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3.7.2.1</w:t>
      </w:r>
      <w:r w:rsidR="00BD3456" w:rsidRPr="00DD69EB">
        <w:rPr>
          <w:rFonts w:ascii="Times New Roman" w:hAnsi="Times New Roman" w:cs="Times New Roman"/>
          <w:b/>
          <w:color w:val="auto"/>
          <w:sz w:val="24"/>
          <w:szCs w:val="24"/>
        </w:rPr>
        <w:t xml:space="preserve"> Use Case Modelling</w:t>
      </w:r>
    </w:p>
    <w:p w14:paraId="63150273" w14:textId="77777777" w:rsidR="00035138" w:rsidRDefault="00012064" w:rsidP="0003513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 case </w:t>
      </w:r>
      <w:r w:rsidR="00B920A3">
        <w:rPr>
          <w:rFonts w:ascii="Times New Roman" w:hAnsi="Times New Roman" w:cs="Times New Roman"/>
          <w:sz w:val="24"/>
          <w:szCs w:val="24"/>
        </w:rPr>
        <w:t xml:space="preserve">(figure 1.1) </w:t>
      </w:r>
      <w:r>
        <w:rPr>
          <w:rFonts w:ascii="Times New Roman" w:hAnsi="Times New Roman" w:cs="Times New Roman"/>
          <w:sz w:val="24"/>
          <w:szCs w:val="24"/>
        </w:rPr>
        <w:t xml:space="preserve">has three actors: primary </w:t>
      </w:r>
      <w:r w:rsidR="006D3390">
        <w:rPr>
          <w:rFonts w:ascii="Times New Roman" w:hAnsi="Times New Roman" w:cs="Times New Roman"/>
          <w:sz w:val="24"/>
          <w:szCs w:val="24"/>
        </w:rPr>
        <w:t>actor</w:t>
      </w:r>
      <w:r>
        <w:rPr>
          <w:rFonts w:ascii="Times New Roman" w:hAnsi="Times New Roman" w:cs="Times New Roman"/>
          <w:sz w:val="24"/>
          <w:szCs w:val="24"/>
        </w:rPr>
        <w:t xml:space="preserve"> (student), the </w:t>
      </w:r>
      <w:r w:rsidR="00C30A1A">
        <w:rPr>
          <w:rFonts w:ascii="Times New Roman" w:hAnsi="Times New Roman" w:cs="Times New Roman"/>
          <w:sz w:val="24"/>
          <w:szCs w:val="24"/>
        </w:rPr>
        <w:t xml:space="preserve">administration staff actor </w:t>
      </w:r>
      <w:r w:rsidR="00B359D5">
        <w:rPr>
          <w:rFonts w:ascii="Times New Roman" w:hAnsi="Times New Roman" w:cs="Times New Roman"/>
          <w:sz w:val="24"/>
          <w:szCs w:val="24"/>
        </w:rPr>
        <w:t>and the system</w:t>
      </w:r>
      <w:r w:rsidR="00A50A80">
        <w:rPr>
          <w:rFonts w:ascii="Times New Roman" w:hAnsi="Times New Roman" w:cs="Times New Roman"/>
          <w:sz w:val="24"/>
          <w:szCs w:val="24"/>
        </w:rPr>
        <w:t xml:space="preserve"> actor</w:t>
      </w:r>
      <w:r w:rsidR="00B359D5">
        <w:rPr>
          <w:rFonts w:ascii="Times New Roman" w:hAnsi="Times New Roman" w:cs="Times New Roman"/>
          <w:sz w:val="24"/>
          <w:szCs w:val="24"/>
        </w:rPr>
        <w:t>.</w:t>
      </w:r>
    </w:p>
    <w:p w14:paraId="380BDA55" w14:textId="77777777" w:rsidR="001B53CF" w:rsidRDefault="001B53CF" w:rsidP="0003513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primary actor is one who primarily benefits from the execution of the use case, that is, the user who applies for bursary. </w:t>
      </w:r>
      <w:r w:rsidR="00E818BA">
        <w:rPr>
          <w:rFonts w:ascii="Times New Roman" w:hAnsi="Times New Roman" w:cs="Times New Roman"/>
          <w:sz w:val="24"/>
          <w:szCs w:val="24"/>
        </w:rPr>
        <w:t xml:space="preserve">The administration staff actor is the one who directly interfaces with the system to initiate processing the application made by the user. </w:t>
      </w:r>
      <w:r w:rsidR="00AB3FEF">
        <w:rPr>
          <w:rFonts w:ascii="Times New Roman" w:hAnsi="Times New Roman" w:cs="Times New Roman"/>
          <w:sz w:val="24"/>
          <w:szCs w:val="24"/>
        </w:rPr>
        <w:t xml:space="preserve">The system actor provides the platform to execute events and relay the output to the user and the staff. </w:t>
      </w:r>
    </w:p>
    <w:p w14:paraId="39C3BF94" w14:textId="77777777" w:rsidR="00276C1C" w:rsidRDefault="0048357B" w:rsidP="00F96387">
      <w:pPr>
        <w:spacing w:line="360" w:lineRule="auto"/>
        <w:rPr>
          <w:ins w:id="81" w:author="Chamwama" w:date="2021-09-23T21:20:00Z"/>
          <w:rFonts w:ascii="Times New Roman" w:hAnsi="Times New Roman" w:cs="Times New Roman"/>
          <w:sz w:val="24"/>
          <w:szCs w:val="24"/>
        </w:rPr>
      </w:pPr>
      <w:r>
        <w:rPr>
          <w:rFonts w:ascii="Times New Roman" w:hAnsi="Times New Roman" w:cs="Times New Roman"/>
          <w:sz w:val="24"/>
          <w:szCs w:val="24"/>
        </w:rPr>
        <w:t xml:space="preserve">This will require the use of use case diagrams to show the tasks performed by the system, together with the people who will perform them. </w:t>
      </w:r>
      <w:r w:rsidR="00F41225">
        <w:rPr>
          <w:rFonts w:ascii="Times New Roman" w:hAnsi="Times New Roman" w:cs="Times New Roman"/>
          <w:sz w:val="24"/>
          <w:szCs w:val="24"/>
        </w:rPr>
        <w:t xml:space="preserve">The figure below represents the interactions. </w:t>
      </w:r>
    </w:p>
    <w:p w14:paraId="25995C4C" w14:textId="77777777" w:rsidR="00276C1C" w:rsidRDefault="00276C1C">
      <w:pPr>
        <w:rPr>
          <w:ins w:id="82" w:author="Chamwama" w:date="2021-09-23T21:20:00Z"/>
          <w:rFonts w:ascii="Times New Roman" w:hAnsi="Times New Roman" w:cs="Times New Roman"/>
          <w:sz w:val="24"/>
          <w:szCs w:val="24"/>
        </w:rPr>
      </w:pPr>
      <w:ins w:id="83" w:author="Chamwama" w:date="2021-09-23T21:20:00Z">
        <w:r>
          <w:rPr>
            <w:rFonts w:ascii="Times New Roman" w:hAnsi="Times New Roman" w:cs="Times New Roman"/>
            <w:sz w:val="24"/>
            <w:szCs w:val="24"/>
          </w:rPr>
          <w:br w:type="page"/>
        </w:r>
      </w:ins>
    </w:p>
    <w:p w14:paraId="077686AF" w14:textId="77777777" w:rsidR="004844EC" w:rsidRDefault="004844EC" w:rsidP="00F96387">
      <w:pPr>
        <w:spacing w:line="360" w:lineRule="auto"/>
        <w:rPr>
          <w:rFonts w:ascii="Times New Roman" w:hAnsi="Times New Roman" w:cs="Times New Roman"/>
          <w:sz w:val="24"/>
          <w:szCs w:val="24"/>
        </w:rPr>
      </w:pPr>
      <w:commentRangeStart w:id="84"/>
    </w:p>
    <w:p w14:paraId="6919AE74" w14:textId="77777777" w:rsidR="004844EC" w:rsidRDefault="009E4934" w:rsidP="00035138">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84192" behindDoc="0" locked="0" layoutInCell="1" allowOverlap="1" wp14:anchorId="182DFEEF" wp14:editId="3799D684">
                <wp:simplePos x="0" y="0"/>
                <wp:positionH relativeFrom="column">
                  <wp:posOffset>455295</wp:posOffset>
                </wp:positionH>
                <wp:positionV relativeFrom="paragraph">
                  <wp:posOffset>6508750</wp:posOffset>
                </wp:positionV>
                <wp:extent cx="56445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53D3FB13" w14:textId="77777777" w:rsidR="00276C1C" w:rsidRPr="006756DE" w:rsidRDefault="00276C1C" w:rsidP="009E4934">
                            <w:pPr>
                              <w:pStyle w:val="Caption"/>
                              <w:rPr>
                                <w:rFonts w:ascii="Times New Roman" w:hAnsi="Times New Roman" w:cs="Times New Roman"/>
                                <w:noProof/>
                                <w:sz w:val="24"/>
                                <w:szCs w:val="24"/>
                              </w:rPr>
                            </w:pPr>
                            <w:bookmarkStart w:id="85" w:name="_Toc83313147"/>
                            <w:r>
                              <w:t xml:space="preserve">Figure </w:t>
                            </w:r>
                            <w:fldSimple w:instr=" SEQ Figure \* ARABIC ">
                              <w:r>
                                <w:rPr>
                                  <w:noProof/>
                                </w:rPr>
                                <w:t>1</w:t>
                              </w:r>
                            </w:fldSimple>
                            <w:r>
                              <w:t xml:space="preserve"> Use Case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DFEEF" id="_x0000_t202" coordsize="21600,21600" o:spt="202" path="m,l,21600r21600,l21600,xe">
                <v:stroke joinstyle="miter"/>
                <v:path gradientshapeok="t" o:connecttype="rect"/>
              </v:shapetype>
              <v:shape id="Text Box 1" o:spid="_x0000_s1026" type="#_x0000_t202" style="position:absolute;margin-left:35.85pt;margin-top:512.5pt;width:444.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" stroked="f">
                <v:textbox style="mso-fit-shape-to-text:t" inset="0,0,0,0">
                  <w:txbxContent>
                    <w:p w14:paraId="53D3FB13" w14:textId="77777777" w:rsidR="00276C1C" w:rsidRPr="006756DE" w:rsidRDefault="00276C1C" w:rsidP="009E4934">
                      <w:pPr>
                        <w:pStyle w:val="Caption"/>
                        <w:rPr>
                          <w:rFonts w:ascii="Times New Roman" w:hAnsi="Times New Roman" w:cs="Times New Roman"/>
                          <w:noProof/>
                          <w:sz w:val="24"/>
                          <w:szCs w:val="24"/>
                        </w:rPr>
                      </w:pPr>
                      <w:bookmarkStart w:id="86" w:name="_Toc83313147"/>
                      <w:r>
                        <w:t xml:space="preserve">Figure </w:t>
                      </w:r>
                      <w:fldSimple w:instr=" SEQ Figure \* ARABIC ">
                        <w:r>
                          <w:rPr>
                            <w:noProof/>
                          </w:rPr>
                          <w:t>1</w:t>
                        </w:r>
                      </w:fldSimple>
                      <w:r>
                        <w:t xml:space="preserve"> Use Case Diagram</w:t>
                      </w:r>
                      <w:bookmarkEnd w:id="86"/>
                    </w:p>
                  </w:txbxContent>
                </v:textbox>
              </v:shape>
            </w:pict>
          </mc:Fallback>
        </mc:AlternateContent>
      </w:r>
      <w:r w:rsidR="009E73B1">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23C74891" wp14:editId="2F37A883">
                <wp:simplePos x="0" y="0"/>
                <wp:positionH relativeFrom="column">
                  <wp:posOffset>455315</wp:posOffset>
                </wp:positionH>
                <wp:positionV relativeFrom="paragraph">
                  <wp:posOffset>-341030</wp:posOffset>
                </wp:positionV>
                <wp:extent cx="5644582" cy="6792686"/>
                <wp:effectExtent l="0" t="0" r="13335" b="27305"/>
                <wp:wrapNone/>
                <wp:docPr id="99" name="Group 99"/>
                <wp:cNvGraphicFramePr/>
                <a:graphic xmlns:a="http://schemas.openxmlformats.org/drawingml/2006/main">
                  <a:graphicData uri="http://schemas.microsoft.com/office/word/2010/wordprocessingGroup">
                    <wpg:wgp>
                      <wpg:cNvGrpSpPr/>
                      <wpg:grpSpPr>
                        <a:xfrm>
                          <a:off x="0" y="0"/>
                          <a:ext cx="5644582" cy="6792686"/>
                          <a:chOff x="0" y="0"/>
                          <a:chExt cx="5644582" cy="7424002"/>
                        </a:xfrm>
                      </wpg:grpSpPr>
                      <wps:wsp>
                        <wps:cNvPr id="18" name="Rectangle 18"/>
                        <wps:cNvSpPr/>
                        <wps:spPr>
                          <a:xfrm>
                            <a:off x="1590261" y="417443"/>
                            <a:ext cx="2328599" cy="7006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027583" y="576469"/>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9D81A" w14:textId="77777777" w:rsidR="00276C1C" w:rsidRPr="004844EC" w:rsidRDefault="00276C1C" w:rsidP="004844EC">
                              <w:pPr>
                                <w:jc w:val="center"/>
                              </w:pPr>
                              <w:r w:rsidRPr="004844EC">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87826" y="1411356"/>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A5EEE" w14:textId="77777777" w:rsidR="00276C1C" w:rsidRPr="004844EC" w:rsidRDefault="00276C1C" w:rsidP="004844E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67948" y="2226365"/>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A77A" w14:textId="77777777" w:rsidR="00276C1C" w:rsidRPr="004844EC" w:rsidRDefault="00276C1C" w:rsidP="002E5E95">
                              <w:pPr>
                                <w:jc w:val="center"/>
                              </w:pPr>
                              <w: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07705" y="3101008"/>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9A76F" w14:textId="77777777" w:rsidR="00276C1C" w:rsidRPr="004844EC" w:rsidRDefault="00276C1C" w:rsidP="002E5E95">
                              <w:pPr>
                                <w:jc w:val="center"/>
                              </w:pPr>
                              <w:r>
                                <w:t>Apply for bursary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27583" y="3995530"/>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4EDE1" w14:textId="77777777" w:rsidR="00276C1C" w:rsidRPr="004844EC" w:rsidRDefault="00276C1C" w:rsidP="00E70A9A">
                              <w:pPr>
                                <w:jc w:val="center"/>
                              </w:pPr>
                              <w:r>
                                <w:t>Authenticate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536713" y="874643"/>
                            <a:ext cx="1510700" cy="70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56592" y="1729408"/>
                            <a:ext cx="1394544" cy="7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3438940" y="1610139"/>
                            <a:ext cx="1215324" cy="8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027583" y="6003235"/>
                            <a:ext cx="1468486" cy="91124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F8246" w14:textId="77777777" w:rsidR="00276C1C" w:rsidRPr="004844EC" w:rsidRDefault="00276C1C" w:rsidP="00E70A9A">
                              <w:pPr>
                                <w:jc w:val="center"/>
                              </w:pPr>
                              <w:r>
                                <w:t>View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4671392" y="954156"/>
                            <a:ext cx="754529" cy="863338"/>
                            <a:chOff x="-247" y="0"/>
                            <a:chExt cx="888871" cy="826254"/>
                          </a:xfrm>
                        </wpg:grpSpPr>
                        <wpg:grpSp>
                          <wpg:cNvPr id="35" name="Group 35"/>
                          <wpg:cNvGrpSpPr/>
                          <wpg:grpSpPr>
                            <a:xfrm>
                              <a:off x="233464" y="0"/>
                              <a:ext cx="291830" cy="476655"/>
                              <a:chOff x="0" y="0"/>
                              <a:chExt cx="291830" cy="476655"/>
                            </a:xfrm>
                          </wpg:grpSpPr>
                          <wps:wsp>
                            <wps:cNvPr id="36" name="Oval 3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5B15B"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1331843"/>
                            <a:ext cx="685338" cy="823302"/>
                            <a:chOff x="0" y="0"/>
                            <a:chExt cx="807360" cy="787938"/>
                          </a:xfrm>
                        </wpg:grpSpPr>
                        <wpg:grpSp>
                          <wpg:cNvPr id="34" name="Group 34"/>
                          <wpg:cNvGrpSpPr/>
                          <wpg:grpSpPr>
                            <a:xfrm>
                              <a:off x="262647" y="0"/>
                              <a:ext cx="291830" cy="476655"/>
                              <a:chOff x="0" y="0"/>
                              <a:chExt cx="291830" cy="476655"/>
                            </a:xfrm>
                          </wpg:grpSpPr>
                          <wps:wsp>
                            <wps:cNvPr id="28" name="Oval 28"/>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 name="Rectangle 53"/>
                          <wps:cNvSpPr/>
                          <wps:spPr>
                            <a:xfrm>
                              <a:off x="0" y="515563"/>
                              <a:ext cx="807360"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98C7A"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Arrow Connector 44"/>
                        <wps:cNvCnPr/>
                        <wps:spPr>
                          <a:xfrm>
                            <a:off x="655983" y="2027582"/>
                            <a:ext cx="1345964" cy="129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3538331" y="3697356"/>
                            <a:ext cx="1015666" cy="619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4651513" y="3021495"/>
                            <a:ext cx="577665" cy="813141"/>
                            <a:chOff x="0" y="0"/>
                            <a:chExt cx="680517" cy="778213"/>
                          </a:xfrm>
                        </wpg:grpSpPr>
                        <wpg:grpSp>
                          <wpg:cNvPr id="45" name="Group 45"/>
                          <wpg:cNvGrpSpPr/>
                          <wpg:grpSpPr>
                            <a:xfrm>
                              <a:off x="155643" y="0"/>
                              <a:ext cx="291830" cy="476655"/>
                              <a:chOff x="0" y="0"/>
                              <a:chExt cx="291830" cy="476655"/>
                            </a:xfrm>
                          </wpg:grpSpPr>
                          <wps:wsp>
                            <wps:cNvPr id="46" name="Oval 4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0" y="505838"/>
                              <a:ext cx="68051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1A203" w14:textId="77777777" w:rsidR="00276C1C" w:rsidRPr="008E651D" w:rsidRDefault="00276C1C" w:rsidP="008E651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8661" y="5943600"/>
                            <a:ext cx="663010" cy="822942"/>
                            <a:chOff x="-100569" y="0"/>
                            <a:chExt cx="781057" cy="787593"/>
                          </a:xfrm>
                        </wpg:grpSpPr>
                        <wpg:grpSp>
                          <wpg:cNvPr id="60" name="Group 60"/>
                          <wpg:cNvGrpSpPr/>
                          <wpg:grpSpPr>
                            <a:xfrm>
                              <a:off x="262647" y="0"/>
                              <a:ext cx="291830" cy="476655"/>
                              <a:chOff x="0" y="0"/>
                              <a:chExt cx="291830" cy="476655"/>
                            </a:xfrm>
                          </wpg:grpSpPr>
                          <wps:wsp>
                            <wps:cNvPr id="61" name="Oval 61"/>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 name="Rectangle 66"/>
                          <wps:cNvSpPr/>
                          <wps:spPr>
                            <a:xfrm>
                              <a:off x="-100569" y="515218"/>
                              <a:ext cx="78105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D05ED"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4890053" y="4631635"/>
                            <a:ext cx="704479" cy="863330"/>
                            <a:chOff x="-55" y="0"/>
                            <a:chExt cx="829910" cy="826247"/>
                          </a:xfrm>
                        </wpg:grpSpPr>
                        <wpg:grpSp>
                          <wpg:cNvPr id="78" name="Group 78"/>
                          <wpg:cNvGrpSpPr/>
                          <wpg:grpSpPr>
                            <a:xfrm>
                              <a:off x="233464" y="0"/>
                              <a:ext cx="291830" cy="476655"/>
                              <a:chOff x="0" y="0"/>
                              <a:chExt cx="291830" cy="476655"/>
                            </a:xfrm>
                          </wpg:grpSpPr>
                          <wps:wsp>
                            <wps:cNvPr id="79" name="Oval 79"/>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 name="Rectangle 84"/>
                          <wps:cNvSpPr/>
                          <wps:spPr>
                            <a:xfrm>
                              <a:off x="-55" y="554467"/>
                              <a:ext cx="829910"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5A312"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Arrow Connector 85"/>
                        <wps:cNvCnPr/>
                        <wps:spPr>
                          <a:xfrm flipH="1">
                            <a:off x="3558209" y="5068956"/>
                            <a:ext cx="1221513" cy="242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2007705" y="4850295"/>
                            <a:ext cx="1468486" cy="945276"/>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AD40" w14:textId="77777777" w:rsidR="00276C1C" w:rsidRPr="004844EC" w:rsidRDefault="00276C1C" w:rsidP="008E651D">
                              <w:pPr>
                                <w:jc w:val="center"/>
                              </w:pPr>
                              <w:r>
                                <w:t>Generate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954157" y="6361043"/>
                            <a:ext cx="941349" cy="30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510748" y="0"/>
                            <a:ext cx="2439655" cy="383873"/>
                          </a:xfrm>
                          <a:prstGeom prst="rect">
                            <a:avLst/>
                          </a:prstGeom>
                          <a:solidFill>
                            <a:schemeClr val="lt1"/>
                          </a:solidFill>
                          <a:ln w="6350">
                            <a:noFill/>
                          </a:ln>
                        </wps:spPr>
                        <wps:txbx>
                          <w:txbxContent>
                            <w:p w14:paraId="44B9DB9C" w14:textId="77777777" w:rsidR="00276C1C" w:rsidRPr="000A378C" w:rsidRDefault="00276C1C" w:rsidP="00405719">
                              <w:pPr>
                                <w:jc w:val="center"/>
                                <w:rPr>
                                  <w:b/>
                                </w:rPr>
                              </w:pPr>
                              <w:r w:rsidRPr="000A378C">
                                <w:rPr>
                                  <w:b/>
                                </w:rPr>
                                <w:t>BURSARY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4890053" y="5983356"/>
                            <a:ext cx="754529" cy="863338"/>
                            <a:chOff x="-247" y="0"/>
                            <a:chExt cx="888871" cy="826254"/>
                          </a:xfrm>
                        </wpg:grpSpPr>
                        <wpg:grpSp>
                          <wpg:cNvPr id="91" name="Group 91"/>
                          <wpg:cNvGrpSpPr/>
                          <wpg:grpSpPr>
                            <a:xfrm>
                              <a:off x="233464" y="0"/>
                              <a:ext cx="291830" cy="476655"/>
                              <a:chOff x="0" y="0"/>
                              <a:chExt cx="291830" cy="476655"/>
                            </a:xfrm>
                          </wpg:grpSpPr>
                          <wps:wsp>
                            <wps:cNvPr id="92" name="Oval 92"/>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 name="Rectangle 97"/>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384BB" w14:textId="77777777" w:rsidR="00276C1C" w:rsidRPr="008E651D" w:rsidRDefault="00276C1C" w:rsidP="002A14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Arrow Connector 98"/>
                        <wps:cNvCnPr/>
                        <wps:spPr>
                          <a:xfrm flipH="1">
                            <a:off x="3578087" y="6539948"/>
                            <a:ext cx="1287846"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3C74891" id="Group 99" o:spid="_x0000_s1027" style="position:absolute;margin-left:35.85pt;margin-top:-26.85pt;width:444.45pt;height:534.85pt;z-index:251666432;mso-height-relative:margin" coordsize="56445,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">
                <v:rect id="Rectangle 18" o:spid="_x0000_s1028" style="position:absolute;left:15902;top:4174;width:23286;height:70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oval id="Oval 19" o:spid="_x0000_s1029" style="position:absolute;left:20275;top:5764;width:14685;height:7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N2icAA&#10;AADbAAAADwAAAGRycy9kb3ducmV2LnhtbERPS2rDMBDdB3oHMYHuYtkplNS1HBKDS8muSQ8wWOMP&#10;tUaqpTju7atAobt5vO8U+8WMYqbJD5YVZEkKgrixeuBOweel3uxA+ICscbRMCn7Iw758WBWYa3vj&#10;D5rPoRMxhH2OCvoQXC6lb3oy6BPriCPX2slgiHDqpJ7wFsPNKLdp+iwNDhwbenRU9dR8na9GwXe3&#10;fQoue6vq7MTuOO7atkpbpR7Xy+EVRKAl/Iv/3O86zn+B+y/xAF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N2icAAAADbAAAADwAAAAAAAAAAAAAAAACYAgAAZHJzL2Rvd25y&#10;ZXYueG1sUEsFBgAAAAAEAAQA9QAAAIUDAAAAAA==&#10;" fillcolor="#272727 [2749]" strokecolor="#1f4d78 [1604]" strokeweight="1pt">
                  <v:stroke joinstyle="miter"/>
                  <v:textbox>
                    <w:txbxContent>
                      <w:p w14:paraId="5F29D81A" w14:textId="77777777" w:rsidR="00276C1C" w:rsidRPr="004844EC" w:rsidRDefault="00276C1C" w:rsidP="004844EC">
                        <w:pPr>
                          <w:jc w:val="center"/>
                        </w:pPr>
                        <w:r w:rsidRPr="004844EC">
                          <w:t>Register</w:t>
                        </w:r>
                      </w:p>
                    </w:txbxContent>
                  </v:textbox>
                </v:oval>
                <v:oval id="Oval 20" o:spid="_x0000_s1030" style="position:absolute;left:19878;top:14113;width:14685;height:7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Vqb0A&#10;AADbAAAADwAAAGRycy9kb3ducmV2LnhtbERPy4rCMBTdC/5DuII7TVthkGoULTiIu1E/4NLcPrC5&#10;iU3Uzt+bheDycN7r7WA68aTet5YVpPMEBHFpdcu1guvlMFuC8AFZY2eZFPyTh+1mPFpjru2L/+h5&#10;DrWIIexzVNCE4HIpfdmQQT+3jjhyle0Nhgj7WuoeXzHcdDJLkh9psOXY0KCjoqHydn4YBfc6WwSX&#10;/haH9MRu3y2rqkgqpaaTYbcCEWgIX/HHfdQKsrg+fok/QG7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DUVqb0AAADbAAAADwAAAAAAAAAAAAAAAACYAgAAZHJzL2Rvd25yZXYu&#10;eG1sUEsFBgAAAAAEAAQA9QAAAIIDAAAAAA==&#10;" fillcolor="#272727 [2749]" strokecolor="#1f4d78 [1604]" strokeweight="1pt">
                  <v:stroke joinstyle="miter"/>
                  <v:textbox>
                    <w:txbxContent>
                      <w:p w14:paraId="337A5EEE" w14:textId="77777777" w:rsidR="00276C1C" w:rsidRPr="004844EC" w:rsidRDefault="00276C1C" w:rsidP="004844EC">
                        <w:pPr>
                          <w:jc w:val="center"/>
                        </w:pPr>
                        <w:r>
                          <w:t>Login</w:t>
                        </w:r>
                      </w:p>
                    </w:txbxContent>
                  </v:textbox>
                </v:oval>
                <v:oval id="Oval 21" o:spid="_x0000_s1031" style="position:absolute;left:19679;top:22263;width:14685;height:7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mwMsIA&#10;AADbAAAADwAAAGRycy9kb3ducmV2LnhtbESPzWrDMBCE74W+g9hCb41sF4Jxo4TUkBJyi9MHWKz1&#10;D7FWqqXazttHhUKOw8x8w2x2ixnERKPvLStIVwkI4trqnlsF35fDWw7CB2SNg2VScCMPu+3z0wYL&#10;bWc+01SFVkQI+wIVdCG4Qkpfd2TQr6wjjl5jR4MhyrGVesQ5ws0gsyRZS4M9x4UOHZUd1dfq1yj4&#10;abP34NKv8pCe2H0OedOUSaPU68uy/wARaAmP8H/7qBVkKfx9iT9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bAywgAAANsAAAAPAAAAAAAAAAAAAAAAAJgCAABkcnMvZG93&#10;bnJldi54bWxQSwUGAAAAAAQABAD1AAAAhwMAAAAA&#10;" fillcolor="#272727 [2749]" strokecolor="#1f4d78 [1604]" strokeweight="1pt">
                  <v:stroke joinstyle="miter"/>
                  <v:textbox>
                    <w:txbxContent>
                      <w:p w14:paraId="12EFA77A" w14:textId="77777777" w:rsidR="00276C1C" w:rsidRPr="004844EC" w:rsidRDefault="00276C1C" w:rsidP="002E5E95">
                        <w:pPr>
                          <w:jc w:val="center"/>
                        </w:pPr>
                        <w:r>
                          <w:t>Authenticate Login</w:t>
                        </w:r>
                      </w:p>
                    </w:txbxContent>
                  </v:textbox>
                </v:oval>
                <v:oval id="Oval 22" o:spid="_x0000_s1032" style="position:absolute;left:20077;top:31010;width:14684;height:7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suRcEA&#10;AADbAAAADwAAAGRycy9kb3ducmV2LnhtbESP3YrCMBSE7wXfIRzBO5u2wiLVKFpQlr1b1wc4NKc/&#10;2JzEJmr37TeCsJfDzHzDbHaj6cWDBt9ZVpAlKQjiyuqOGwWXn+NiBcIHZI29ZVLwSx522+lkg4W2&#10;T/6mxzk0IkLYF6igDcEVUvqqJYM+sY44erUdDIYoh0bqAZ8RbnqZp+mHNNhxXGjRUdlSdT3fjYJb&#10;ky+Dy07lMftid+hXdV2mtVLz2bhfgwg0hv/wu/2pFeQ5vL7E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rLkXBAAAA2wAAAA8AAAAAAAAAAAAAAAAAmAIAAGRycy9kb3du&#10;cmV2LnhtbFBLBQYAAAAABAAEAPUAAACGAwAAAAA=&#10;" fillcolor="#272727 [2749]" strokecolor="#1f4d78 [1604]" strokeweight="1pt">
                  <v:stroke joinstyle="miter"/>
                  <v:textbox>
                    <w:txbxContent>
                      <w:p w14:paraId="7509A76F" w14:textId="77777777" w:rsidR="00276C1C" w:rsidRPr="004844EC" w:rsidRDefault="00276C1C" w:rsidP="002E5E95">
                        <w:pPr>
                          <w:jc w:val="center"/>
                        </w:pPr>
                        <w:r>
                          <w:t>Apply for bursary</w:t>
                        </w:r>
                      </w:p>
                    </w:txbxContent>
                  </v:textbox>
                </v:oval>
                <v:oval id="Oval 24" o:spid="_x0000_s1033" style="position:absolute;left:20275;top:39955;width:14685;height:7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4TqsIA&#10;AADbAAAADwAAAGRycy9kb3ducmV2LnhtbESPzWrDMBCE74W8g9hAbrVspxTjRAmNIaX01iQPsFjr&#10;H2qtFEu13bevCoUeh5n5htkfFzOIiUbfW1aQJSkI4trqnlsFt+v5sQDhA7LGwTIp+CYPx8PqYY+l&#10;tjN/0HQJrYgQ9iUq6EJwpZS+7sigT6wjjl5jR4MhyrGVesQ5ws0g8zR9lgZ7jgsdOqo6qj8vX0bB&#10;vc23wWWv1Tl7Z3caiqap0kapzXp52YEItIT/8F/7TSvIn+D3S/wB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hOqwgAAANsAAAAPAAAAAAAAAAAAAAAAAJgCAABkcnMvZG93&#10;bnJldi54bWxQSwUGAAAAAAQABAD1AAAAhwMAAAAA&#10;" fillcolor="#272727 [2749]" strokecolor="#1f4d78 [1604]" strokeweight="1pt">
                  <v:stroke joinstyle="miter"/>
                  <v:textbox>
                    <w:txbxContent>
                      <w:p w14:paraId="7554EDE1" w14:textId="77777777" w:rsidR="00276C1C" w:rsidRPr="004844EC" w:rsidRDefault="00276C1C" w:rsidP="00E70A9A">
                        <w:pPr>
                          <w:jc w:val="center"/>
                        </w:pPr>
                        <w:r>
                          <w:t>Authenticate Application</w:t>
                        </w:r>
                      </w:p>
                    </w:txbxContent>
                  </v:textbox>
                </v:oval>
                <v:shapetype id="_x0000_t32" coordsize="21600,21600" o:spt="32" o:oned="t" path="m,l21600,21600e" filled="f">
                  <v:path arrowok="t" fillok="f" o:connecttype="none"/>
                  <o:lock v:ext="edit" shapetype="t"/>
                </v:shapetype>
                <v:shape id="Straight Arrow Connector 41" o:spid="_x0000_s1034" type="#_x0000_t32" style="position:absolute;left:5367;top:8746;width:15107;height:70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9yMYAAADbAAAADwAAAGRycy9kb3ducmV2LnhtbESPT2vCQBTE70K/w/IEL0U3/qmU1FXa&#10;SMFrraC9PbLPbGr2bZrdxuin7woFj8PM/IZZrDpbiZYaXzpWMB4lIIhzp0suFOw+34fPIHxA1lg5&#10;JgUX8rBaPvQWmGp35g9qt6EQEcI+RQUmhDqV0ueGLPqRq4mjd3SNxRBlU0jd4DnCbSUnSTKXFkuO&#10;CwZrygzlp+2vVfB1fNLtW7Yuc3PIpvvH2fXn+7BWatDvXl9ABOrCPfzf3mgFszHcvs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cfcjGAAAA2wAAAA8AAAAAAAAA&#10;AAAAAAAAoQIAAGRycy9kb3ducmV2LnhtbFBLBQYAAAAABAAEAPkAAACUAwAAAAA=&#10;" strokecolor="#5b9bd5 [3204]" strokeweight=".5pt">
                  <v:stroke endarrow="block" joinstyle="miter"/>
                </v:shape>
                <v:shape id="Straight Arrow Connector 42" o:spid="_x0000_s1035" type="#_x0000_t32" style="position:absolute;left:5565;top:17294;width:13946;height: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Straight Arrow Connector 43" o:spid="_x0000_s1036" type="#_x0000_t32" style="position:absolute;left:34389;top:16101;width:12153;height:8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oval id="Oval 25" o:spid="_x0000_s1037" style="position:absolute;left:20275;top:60032;width:14685;height:9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2McIA&#10;AADbAAAADwAAAGRycy9kb3ducmV2LnhtbESPzWrDMBCE74W8g9hAbrVshxbjRAmNIaX01iQPsFjr&#10;H2qtFEu13bevCoUeh5n5htkfFzOIiUbfW1aQJSkI4trqnlsFt+v5sQDhA7LGwTIp+CYPx8PqYY+l&#10;tjN/0HQJrYgQ9iUq6EJwpZS+7sigT6wjjl5jR4MhyrGVesQ5ws0g8zR9lgZ7jgsdOqo6qj8vX0bB&#10;vc23wWWv1Tl7Z3caiqap0kapzXp52YEItIT/8F/7TSvIn+D3S/wB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rYxwgAAANsAAAAPAAAAAAAAAAAAAAAAAJgCAABkcnMvZG93&#10;bnJldi54bWxQSwUGAAAAAAQABAD1AAAAhwMAAAAA&#10;" fillcolor="#272727 [2749]" strokecolor="#1f4d78 [1604]" strokeweight="1pt">
                  <v:stroke joinstyle="miter"/>
                  <v:textbox>
                    <w:txbxContent>
                      <w:p w14:paraId="0CEF8246" w14:textId="77777777" w:rsidR="00276C1C" w:rsidRPr="004844EC" w:rsidRDefault="00276C1C" w:rsidP="00E70A9A">
                        <w:pPr>
                          <w:jc w:val="center"/>
                        </w:pPr>
                        <w:r>
                          <w:t>View Application Reports</w:t>
                        </w:r>
                      </w:p>
                    </w:txbxContent>
                  </v:textbox>
                </v:oval>
                <v:group id="Group 56" o:spid="_x0000_s1038" style="position:absolute;left:46713;top:9541;width:7546;height:8633" coordorigin="-2" coordsize="8888,8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35" o:spid="_x0000_s1039" style="position:absolute;left:2334;width:2918;height:4766" coordsize="291830,476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36" o:spid="_x0000_s1040" style="position:absolute;left:58366;width:136187;height:136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5b9bd5 [3204]" strokecolor="#1f4d78 [1604]" strokeweight="1pt">
                      <v:stroke joinstyle="miter"/>
                    </v:oval>
                    <v:line id="Straight Connector 37" o:spid="_x0000_s1041" style="position:absolute;visibility:visible;mso-wrap-style:square" from="136187,97277" to="136187,379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FEIcQAAADbAAAADwAAAGRycy9kb3ducmV2LnhtbESPQWvCQBSE70L/w/IK3nRTA7GkriKF&#10;FE8FU3vw9sg+s6nZtzG7TdJ/7xYKPQ4z8w2z2U22FQP1vnGs4GmZgCCunG64VnD6KBbPIHxA1tg6&#10;JgU/5GG3fZhtMNdu5CMNZahFhLDPUYEJocul9JUhi37pOuLoXVxvMUTZ11L3OEa4beUqSTJpseG4&#10;YLCjV0PVtfy2Cm5YFWTPn29DMpohzS7d+/rrrNT8cdq/gAg0hf/wX/ugFaRr+P0Sf4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UQhxAAAANsAAAAPAAAAAAAAAAAA&#10;AAAAAKECAABkcnMvZG93bnJldi54bWxQSwUGAAAAAAQABAD5AAAAkgMAAAAA&#10;" strokecolor="#5b9bd5 [3204]" strokeweight=".5pt">
                      <v:stroke joinstyle="miter"/>
                    </v:line>
                    <v:line id="Straight Connector 38" o:spid="_x0000_s1042" style="position:absolute;visibility:visible;mso-wrap-style:square" from="0,214009" to="291830,21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7QU8EAAADbAAAADwAAAGRycy9kb3ducmV2LnhtbERPu2rDMBTdC/0HcQPZajk1OMWNEkoh&#10;JVMhjw7eLta15da6ci3Vdv8+GgIZD+e92c22EyMNvnWsYJWkIIgrp1tuFFzO+6cXED4ga+wck4J/&#10;8rDbPj5ssNBu4iONp9CIGMK+QAUmhL6Q0leGLPrE9cSRq91gMUQ4NFIPOMVw28nnNM2lxZZjg8Ge&#10;3g1VP6c/q+AXqz3Z8utjTCczZnndf66/S6WWi/ntFUSgOdzFN/dBK8ji2P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ntBTwQAAANsAAAAPAAAAAAAAAAAAAAAA&#10;AKECAABkcnMvZG93bnJldi54bWxQSwUGAAAAAAQABAD5AAAAjwMAAAAA&#10;" strokecolor="#5b9bd5 [3204]" strokeweight=".5pt">
                      <v:stroke joinstyle="miter"/>
                    </v:line>
                    <v:line id="Straight Connector 39" o:spid="_x0000_s1043" style="position:absolute;flip:x;visibility:visible;mso-wrap-style:square" from="0,369651" to="136187,47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0" o:spid="_x0000_s1044" style="position:absolute;visibility:visible;mso-wrap-style:square" from="136187,359923" to="252919,47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vKMAAAADbAAAADwAAAGRycy9kb3ducmV2LnhtbERPy4rCMBTdC/5DuMLsNB1HVKpRBsHB&#10;leBr4e7SXJs6zU2nybT1781CcHk47+W6s6VoqPaFYwWfowQEceZ0wbmC82k7nIPwAVlj6ZgUPMjD&#10;etXvLTHVruUDNceQixjCPkUFJoQqldJnhiz6kauII3dztcUQYZ1LXWMbw20px0kylRYLjg0GK9oY&#10;yn6P/1bBH2ZbstfLT5O0pvma3qr97H5V6mPQfS9ABOrCW/xy77SCS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uryjAAAAA2wAAAA8AAAAAAAAAAAAAAAAA&#10;oQIAAGRycy9kb3ducmV2LnhtbFBLBQYAAAAABAAEAPkAAACOAwAAAAA=&#10;" strokecolor="#5b9bd5 [3204]" strokeweight=".5pt">
                      <v:stroke joinstyle="miter"/>
                    </v:line>
                  </v:group>
                  <v:rect id="Rectangle 55" o:spid="_x0000_s1045" style="position:absolute;left:-2;top:5544;width:8888;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ZgR8AA&#10;AADbAAAADwAAAGRycy9kb3ducmV2LnhtbESPzQrCMBCE74LvEFbwIpoqKFKNIoIg3vw56G1p1rba&#10;bEqTavXpjSB4HGbmG2a+bEwhHlS53LKC4SACQZxYnXOq4HTc9KcgnEfWWFgmBS9ysFy0W3OMtX3y&#10;nh4Hn4oAYRejgsz7MpbSJRkZdANbEgfvaiuDPsgqlbrCZ4CbQo6iaCIN5hwWMixpnVFyP9RGQX1J&#10;rztbnOvTTR71+xb1hqXsKdXtNKsZCE+N/4d/7a1WMB7D90v4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ZgR8AAAADbAAAADwAAAAAAAAAAAAAAAACYAgAAZHJzL2Rvd25y&#10;ZXYueG1sUEsFBgAAAAAEAAQA9QAAAIUDAAAAAA==&#10;" fillcolor="black [3213]" strokecolor="#1f4d78 [1604]" strokeweight="1pt">
                    <v:textbox>
                      <w:txbxContent>
                        <w:p w14:paraId="5D55B15B" w14:textId="77777777" w:rsidR="00276C1C" w:rsidRPr="008E651D" w:rsidRDefault="00276C1C" w:rsidP="008E651D">
                          <w:pPr>
                            <w:jc w:val="center"/>
                          </w:pPr>
                          <w:r>
                            <w:t>System</w:t>
                          </w:r>
                        </w:p>
                      </w:txbxContent>
                    </v:textbox>
                  </v:rect>
                </v:group>
                <v:group id="Group 54" o:spid="_x0000_s1046" style="position:absolute;top:13318;width:6853;height:8233" coordsize="8073,7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34" o:spid="_x0000_s1047" style="position:absolute;left:2626;width:2918;height:4766" coordsize="291830,476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Oval 28" o:spid="_x0000_s1048" style="position:absolute;left:58366;width:136187;height:136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zEb8A&#10;AADbAAAADwAAAGRycy9kb3ducmV2LnhtbERPTYvCMBC9C/sfwizsTdMVEe0aRRYKKniwdu9DM7bB&#10;ZlKaVLv+enMQPD7e92oz2EbcqPPGsYLvSQKCuHTacKWgOGfjBQgfkDU2jknBP3nYrD9GK0y1u/OJ&#10;bnmoRAxhn6KCOoQ2ldKXNVn0E9cSR+7iOoshwq6SusN7DLeNnCbJXFo0HBtqbOm3pvKa91bBY5cV&#10;JvTLfJEUh+txts+cNH9KfX0O2x8QgYbwFr/cO61gG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TMRvwAAANsAAAAPAAAAAAAAAAAAAAAAAJgCAABkcnMvZG93bnJl&#10;di54bWxQSwUGAAAAAAQABAD1AAAAhAMAAAAA&#10;" fillcolor="#5b9bd5 [3204]" strokecolor="#1f4d78 [1604]" strokeweight="1pt">
                      <v:stroke joinstyle="miter"/>
                    </v:oval>
                    <v:line id="Straight Connector 29" o:spid="_x0000_s1049" style="position:absolute;visibility:visible;mso-wrap-style:square" from="136187,97277" to="136187,379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jFcQAAADbAAAADwAAAGRycy9kb3ducmV2LnhtbESPQWvCQBSE74L/YXmCt2ZTBWtjNlIK&#10;iqdC1R68PbLPbGz2bZrdJum/7xYKHoeZ+YbJt6NtRE+drx0reExSEMSl0zVXCs6n3cMahA/IGhvH&#10;pOCHPGyL6STHTLuB36k/hkpECPsMFZgQ2kxKXxqy6BPXEkfv6jqLIcqukrrDIcJtIxdpupIWa44L&#10;Blt6NVR+Hr+tgi8sd2QvH/s+HUy/XF3bt6fbRan5bHzZgAg0hnv4v33QChbP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MVxAAAANsAAAAPAAAAAAAAAAAA&#10;AAAAAKECAABkcnMvZG93bnJldi54bWxQSwUGAAAAAAQABAD5AAAAkgMAAAAA&#10;" strokecolor="#5b9bd5 [3204]" strokeweight=".5pt">
                      <v:stroke joinstyle="miter"/>
                    </v:line>
                    <v:line id="Straight Connector 30" o:spid="_x0000_s1050" style="position:absolute;visibility:visible;mso-wrap-style:square" from="0,214009" to="291830,21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cVcEAAADbAAAADwAAAGRycy9kb3ducmV2LnhtbERPu2rDMBTdC/0HcQPZajk1OMWNEkoh&#10;JVMhjw7eLta15da6ci3Vdv8+GgIZD+e92c22EyMNvnWsYJWkIIgrp1tuFFzO+6cXED4ga+wck4J/&#10;8rDbPj5ssNBu4iONp9CIGMK+QAUmhL6Q0leGLPrE9cSRq91gMUQ4NFIPOMVw28nnNM2lxZZjg8Ge&#10;3g1VP6c/q+AXqz3Z8utjTCczZnndf66/S6WWi/ntFUSgOdzFN/dBK8ji+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6NxVwQAAANsAAAAPAAAAAAAAAAAAAAAA&#10;AKECAABkcnMvZG93bnJldi54bWxQSwUGAAAAAAQABAD5AAAAjwMAAAAA&#10;" strokecolor="#5b9bd5 [3204]" strokeweight=".5pt">
                      <v:stroke joinstyle="miter"/>
                    </v:line>
                    <v:line id="Straight Connector 32" o:spid="_x0000_s1051" style="position:absolute;flip:x;visibility:visible;mso-wrap-style:square" from="0,369651" to="136187,47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R7vsUAAADbAAAADwAAAGRycy9kb3ducmV2LnhtbESPQWvCQBSE7wX/w/IEb81GR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R7vsUAAADbAAAADwAAAAAAAAAA&#10;AAAAAAChAgAAZHJzL2Rvd25yZXYueG1sUEsFBgAAAAAEAAQA+QAAAJMDAAAAAA==&#10;" strokecolor="#5b9bd5 [3204]" strokeweight=".5pt">
                      <v:stroke joinstyle="miter"/>
                    </v:line>
                    <v:line id="Straight Connector 33" o:spid="_x0000_s1052" style="position:absolute;visibility:visible;mso-wrap-style:square" from="136187,359923" to="252919,47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CIsMAAADbAAAADwAAAGRycy9kb3ducmV2LnhtbESPQWvCQBSE74L/YXmCN93YgJXoKiJY&#10;ehJq24O3R/aZjWbfxuw2if/eLQgeh5n5hllteluJlhpfOlYwmyYgiHOnSy4U/HzvJwsQPiBrrByT&#10;gjt52KyHgxVm2nX8Re0xFCJC2GeowIRQZ1L63JBFP3U1cfTOrrEYomwKqRvsItxW8i1J5tJiyXHB&#10;YE07Q/n1+GcV3DDfkz39frRJZ9p0fq4P75eTUuNRv12CCNSHV/jZ/tQK0hT+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6QiLDAAAA2wAAAA8AAAAAAAAAAAAA&#10;AAAAoQIAAGRycy9kb3ducmV2LnhtbFBLBQYAAAAABAAEAPkAAACRAwAAAAA=&#10;" strokecolor="#5b9bd5 [3204]" strokeweight=".5pt">
                      <v:stroke joinstyle="miter"/>
                    </v:line>
                  </v:group>
                  <v:rect id="Rectangle 53" o:spid="_x0000_s1053" style="position:absolute;top:5155;width:8073;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dqMUA&#10;AADbAAAADwAAAGRycy9kb3ducmV2LnhtbESPS2vDMBCE74H+B7GFXEIiuyGlOJZNCQRKb3kc2tti&#10;bfyotTKW7Dj99VGg0OMwM98waT6ZVozUu9qygngVgSAurK65VHA+7ZdvIJxH1thaJgU3cpBnT7MU&#10;E22vfKDx6EsRIOwSVFB53yVSuqIig25lO+LgXWxv0AfZl1L3eA1w08qXKHqVBmsOCxV2tKuo+DkO&#10;RsHwXV4+bfs1nBt50r9NtIg7uVBq/jy9b0F4mvx/+K/9oRVs1vD4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012oxQAAANsAAAAPAAAAAAAAAAAAAAAAAJgCAABkcnMv&#10;ZG93bnJldi54bWxQSwUGAAAAAAQABAD1AAAAigMAAAAA&#10;" fillcolor="black [3213]" strokecolor="#1f4d78 [1604]" strokeweight="1pt">
                    <v:textbox>
                      <w:txbxContent>
                        <w:p w14:paraId="00198C7A" w14:textId="77777777" w:rsidR="00276C1C" w:rsidRPr="008E651D" w:rsidRDefault="00276C1C" w:rsidP="008E651D">
                          <w:pPr>
                            <w:jc w:val="center"/>
                          </w:pPr>
                          <w:r w:rsidRPr="008E651D">
                            <w:t>Student</w:t>
                          </w:r>
                        </w:p>
                      </w:txbxContent>
                    </v:textbox>
                  </v:rect>
                </v:group>
                <v:shape id="Straight Arrow Connector 44" o:spid="_x0000_s1054" type="#_x0000_t32" style="position:absolute;left:6559;top:20275;width:13460;height:12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Straight Arrow Connector 51" o:spid="_x0000_s1055" type="#_x0000_t32" style="position:absolute;left:35383;top:36973;width:10156;height:6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rFcUAAADbAAAADwAAAGRycy9kb3ducmV2LnhtbESPQWvCQBSE74X+h+UVeim6sa0i0VVq&#10;pOBVK6i3R/aZjc2+jdltTP31rlDocZiZb5jpvLOVaKnxpWMFg34Cgjh3uuRCwfbrszcG4QOyxsox&#10;KfglD/PZ48MUU+0uvKZ2EwoRIexTVGBCqFMpfW7Iou+7mjh6R9dYDFE2hdQNXiLcVvI1SUbSYslx&#10;wWBNmaH8e/NjFRyOQ90usmWZm332tnt5v55P+6VSz0/dxwREoC78h//aK61gOID7l/g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XrFcUAAADbAAAADwAAAAAAAAAA&#10;AAAAAAChAgAAZHJzL2Rvd25yZXYueG1sUEsFBgAAAAAEAAQA+QAAAJMDAAAAAA==&#10;" strokecolor="#5b9bd5 [3204]" strokeweight=".5pt">
                  <v:stroke endarrow="block" joinstyle="miter"/>
                </v:shape>
                <v:group id="Group 58" o:spid="_x0000_s1056" style="position:absolute;left:46515;top:30214;width:5776;height:8132" coordsize="6805,7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45" o:spid="_x0000_s1057" style="position:absolute;left:1556;width:2918;height:4766" coordsize="291830,476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46" o:spid="_x0000_s1058" style="position:absolute;left:58366;width:136187;height:136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oval>
                    <v:line id="Straight Connector 47" o:spid="_x0000_s1059" style="position:absolute;visibility:visible;mso-wrap-style:square" from="136187,97277" to="136187,379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line id="Straight Connector 48" o:spid="_x0000_s1060" style="position:absolute;visibility:visible;mso-wrap-style:square" from="0,214009" to="291830,21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ijLsAAAADbAAAADwAAAGRycy9kb3ducmV2LnhtbERPy4rCMBTdC/5DuMLsNB1HVKpRBsHB&#10;leBr4e7SXJs6zU2nybT1781CcHk47+W6s6VoqPaFYwWfowQEceZ0wbmC82k7nIPwAVlj6ZgUPMjD&#10;etXvLTHVruUDNceQixjCPkUFJoQqldJnhiz6kauII3dztcUQYZ1LXWMbw20px0kylRYLjg0GK9oY&#10;yn6P/1bBH2ZbstfLT5O0pvma3qr97H5V6mPQfS9ABOrCW/xy77SCSRwb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Yoy7AAAAA2wAAAA8AAAAAAAAAAAAAAAAA&#10;oQIAAGRycy9kb3ducmV2LnhtbFBLBQYAAAAABAAEAPkAAACOAwAAAAA=&#10;" strokecolor="#5b9bd5 [3204]" strokeweight=".5pt">
                      <v:stroke joinstyle="miter"/>
                    </v:line>
                    <v:line id="Straight Connector 49" o:spid="_x0000_s1061" style="position:absolute;flip:x;visibility:visible;mso-wrap-style:square" from="0,369651" to="136187,47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line id="Straight Connector 50" o:spid="_x0000_s1062" style="position:absolute;visibility:visible;mso-wrap-style:square" from="136187,359923" to="252919,47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v:rect id="Rectangle 57" o:spid="_x0000_s1063" style="position:absolute;top:5058;width:6805;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bq8UA&#10;AADbAAAADwAAAGRycy9kb3ducmV2LnhtbESPS2vDMBCE74H+B7GFXEIiu5C0OJZNCQRKb3kc2tti&#10;bfyotTKW7Dj99VGg0OMwM98waT6ZVozUu9qygngVgSAurK65VHA+7ZdvIJxH1thaJgU3cpBnT7MU&#10;E22vfKDx6EsRIOwSVFB53yVSuqIig25lO+LgXWxv0AfZl1L3eA1w08qXKNpIgzWHhQo72lVU/BwH&#10;o2D4Li+ftv0azo086d8mWsSdXCg1f57etyA8Tf4//Nf+0ArWr/D4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6FurxQAAANsAAAAPAAAAAAAAAAAAAAAAAJgCAABkcnMv&#10;ZG93bnJldi54bWxQSwUGAAAAAAQABAD1AAAAigMAAAAA&#10;" fillcolor="black [3213]" strokecolor="#1f4d78 [1604]" strokeweight="1pt">
                    <v:textbox>
                      <w:txbxContent>
                        <w:p w14:paraId="72D1A203" w14:textId="77777777" w:rsidR="00276C1C" w:rsidRPr="008E651D" w:rsidRDefault="00276C1C" w:rsidP="008E651D">
                          <w:pPr>
                            <w:jc w:val="center"/>
                          </w:pPr>
                          <w:r>
                            <w:t>Staff</w:t>
                          </w:r>
                        </w:p>
                      </w:txbxContent>
                    </v:textbox>
                  </v:rect>
                </v:group>
                <v:group id="Group 59" o:spid="_x0000_s1064" style="position:absolute;left:2186;top:59436;width:6630;height:8229" coordorigin="-1005" coordsize="7810,7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60" o:spid="_x0000_s1065" style="position:absolute;left:2626;width:2918;height:4766" coordsize="291830,476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61" o:spid="_x0000_s1066" style="position:absolute;left:58366;width:136187;height:136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EjTMQA&#10;AADbAAAADwAAAGRycy9kb3ducmV2LnhtbESPwWrDMBBE74X8g9hAbo2cUIzrWAklYEgLPdR17ou1&#10;tYWtlbGUxOnXV4VCj8PMvGGKw2wHcaXJG8cKNusEBHHjtOFWQf1ZPmYgfEDWODgmBXfycNgvHgrM&#10;tbvxB12r0IoIYZ+jgi6EMZfSNx1Z9Gs3Ekfvy00WQ5RTK/WEtwi3g9wmSSotGo4LHY507Kjpq4tV&#10;8H0qaxMuz1WW1G/9+9Nr6aQ5K7Vazi87EIHm8B/+a5+0gnQD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I0zEAAAA2wAAAA8AAAAAAAAAAAAAAAAAmAIAAGRycy9k&#10;b3ducmV2LnhtbFBLBQYAAAAABAAEAPUAAACJAwAAAAA=&#10;" fillcolor="#5b9bd5 [3204]" strokecolor="#1f4d78 [1604]" strokeweight="1pt">
                      <v:stroke joinstyle="miter"/>
                    </v:oval>
                    <v:line id="Straight Connector 62" o:spid="_x0000_s1067" style="position:absolute;visibility:visible;mso-wrap-style:square" from="136187,97277" to="136187,379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IpMQAAADbAAAADwAAAGRycy9kb3ducmV2LnhtbESPQWvCQBSE70L/w/IKvZlNFdKSZiOl&#10;oHgq1LYHb4/sMxvNvk2zaxL/vVsQPA4z8w1TrCbbioF63zhW8JykIIgrpxuuFfx8r+evIHxA1tg6&#10;JgUX8rAqH2YF5tqN/EXDLtQiQtjnqMCE0OVS+sqQRZ+4jjh6B9dbDFH2tdQ9jhFuW7lI00xabDgu&#10;GOzow1B12p2tgj+s1mT3v5shHc2wzA7d58txr9TT4/T+BiLQFO7hW3urFWQL+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cikxAAAANsAAAAPAAAAAAAAAAAA&#10;AAAAAKECAABkcnMvZG93bnJldi54bWxQSwUGAAAAAAQABAD5AAAAkgMAAAAA&#10;" strokecolor="#5b9bd5 [3204]" strokeweight=".5pt">
                      <v:stroke joinstyle="miter"/>
                    </v:line>
                    <v:line id="Straight Connector 63" o:spid="_x0000_s1068" style="position:absolute;visibility:visible;mso-wrap-style:square" from="0,214009" to="291830,21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tP8QAAADbAAAADwAAAGRycy9kb3ducmV2LnhtbESPQWvCQBSE70L/w/IKvZmNCmlJsxEp&#10;KJ4Kte3B2yP7zEazb9PsmqT/vlsQPA4z8w1TrCfbioF63zhWsEhSEMSV0w3XCr4+t/MXED4ga2wd&#10;k4Jf8rAuH2YF5tqN/EHDIdQiQtjnqMCE0OVS+sqQRZ+4jjh6J9dbDFH2tdQ9jhFuW7lM00xabDgu&#10;GOzozVB1OVytgh+stmSP37shHc2wyk7d+/P5qNTT47R5BRFoCvfwrb3XCrIV/H+JP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iW0/xAAAANsAAAAPAAAAAAAAAAAA&#10;AAAAAKECAABkcnMvZG93bnJldi54bWxQSwUGAAAAAAQABAD5AAAAkgMAAAAA&#10;" strokecolor="#5b9bd5 [3204]" strokeweight=".5pt">
                      <v:stroke joinstyle="miter"/>
                    </v:line>
                    <v:line id="Straight Connector 64" o:spid="_x0000_s1069" style="position:absolute;flip:x;visibility:visible;mso-wrap-style:square" from="0,369651" to="136187,47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JpTMUAAADbAAAADwAAAGRycy9kb3ducmV2LnhtbESPQWvCQBSE70L/w/IKvemmUoOmWaUU&#10;BaEoVM3B22v2NUmbfRuy2yT+e1cQehxm5hsmXQ2mFh21rrKs4HkSgSDOra64UHA6bsZzEM4ja6wt&#10;k4ILOVgtH0YpJtr2/EndwRciQNglqKD0vkmkdHlJBt3ENsTB+7atQR9kW0jdYh/gppbTKIqlwYrD&#10;QokNvZeU/x7+jIKN3n3xfOH258xW8cf2p8nWs5lST4/D2ysIT4P/D9/bW60gfoH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JpTMUAAADbAAAADwAAAAAAAAAA&#10;AAAAAAChAgAAZHJzL2Rvd25yZXYueG1sUEsFBgAAAAAEAAQA+QAAAJMDAAAAAA==&#10;" strokecolor="#5b9bd5 [3204]" strokeweight=".5pt">
                      <v:stroke joinstyle="miter"/>
                    </v:line>
                    <v:line id="Straight Connector 65" o:spid="_x0000_s1070" style="position:absolute;visibility:visible;mso-wrap-style:square" from="136187,359923" to="252919,47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Q0MQAAADbAAAADwAAAGRycy9kb3ducmV2LnhtbESPzWrDMBCE74W+g9hCb4nchLrFtRJK&#10;IKGnQn56yG2x1pYTa+VYiu2+fRUI9DjMzDdMvhxtI3rqfO1Ywcs0AUFcOF1zpeCwX0/eQfiArLFx&#10;TAp+ycNy8fiQY6bdwFvqd6ESEcI+QwUmhDaT0heGLPqpa4mjV7rOYoiyq6TucIhw28hZkqTSYs1x&#10;wWBLK0PFeXe1Ci5YrMkefzZ9Mph+npbt99vpqNTz0/j5ASLQGP7D9/aXVpC+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FDQxAAAANsAAAAPAAAAAAAAAAAA&#10;AAAAAKECAABkcnMvZG93bnJldi54bWxQSwUGAAAAAAQABAD5AAAAkgMAAAAA&#10;" strokecolor="#5b9bd5 [3204]" strokeweight=".5pt">
                      <v:stroke joinstyle="miter"/>
                    </v:line>
                  </v:group>
                  <v:rect id="Rectangle 66" o:spid="_x0000_s1071" style="position:absolute;left:-1005;top:5152;width:7809;height:2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g0jcAA&#10;AADbAAAADwAAAGRycy9kb3ducmV2LnhtbESPzQrCMBCE74LvEFbwIprqoUg1igiCePPnoLelWdtq&#10;sylNqtWnN4LgcZiZb5j5sjWleFDtCssKxqMIBHFqdcGZgtNxM5yCcB5ZY2mZFLzIwXLR7cwx0fbJ&#10;e3ocfCYChF2CCnLvq0RKl+Zk0I1sRRy8q60N+iDrTOoanwFuSjmJolgaLDgs5FjROqf0fmiMguaS&#10;XXe2PDenmzzq9y0ajCs5UKrfa1czEJ5a/w//2lutII7h+yX8AL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g0jcAAAADbAAAADwAAAAAAAAAAAAAAAACYAgAAZHJzL2Rvd25y&#10;ZXYueG1sUEsFBgAAAAAEAAQA9QAAAIUDAAAAAA==&#10;" fillcolor="black [3213]" strokecolor="#1f4d78 [1604]" strokeweight="1pt">
                    <v:textbox>
                      <w:txbxContent>
                        <w:p w14:paraId="376D05ED" w14:textId="77777777" w:rsidR="00276C1C" w:rsidRPr="008E651D" w:rsidRDefault="00276C1C" w:rsidP="008E651D">
                          <w:pPr>
                            <w:jc w:val="center"/>
                          </w:pPr>
                          <w:r w:rsidRPr="008E651D">
                            <w:t>Student</w:t>
                          </w:r>
                        </w:p>
                      </w:txbxContent>
                    </v:textbox>
                  </v:rect>
                </v:group>
                <v:group id="Group 77" o:spid="_x0000_s1072" style="position:absolute;left:48900;top:46316;width:7045;height:8633" coordorigin="" coordsize="8299,8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78" o:spid="_x0000_s1073" style="position:absolute;left:2334;width:2918;height:4766" coordsize="291830,476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79" o:spid="_x0000_s1074" style="position:absolute;left:58366;width:136187;height:136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5l8QA&#10;AADbAAAADwAAAGRycy9kb3ducmV2LnhtbESPQWvCQBSE70L/w/KE3nRjKTXGrFIKAVvowTS9P7LP&#10;ZEn2bciumvrr3UKhx2FmvmHy/WR7caHRG8cKVssEBHHttOFGQfVVLFIQPiBr7B2Tgh/ysN89zHLM&#10;tLvykS5laESEsM9QQRvCkEnp65Ys+qUbiKN3cqPFEOXYSD3iNcJtL5+S5EVaNBwXWhzoraW6K89W&#10;we1QVCacN2WaVB/d5/N74aT5VupxPr1uQQSawn/4r33QCtYb+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uZfEAAAA2wAAAA8AAAAAAAAAAAAAAAAAmAIAAGRycy9k&#10;b3ducmV2LnhtbFBLBQYAAAAABAAEAPUAAACJAwAAAAA=&#10;" fillcolor="#5b9bd5 [3204]" strokecolor="#1f4d78 [1604]" strokeweight="1pt">
                      <v:stroke joinstyle="miter"/>
                    </v:oval>
                    <v:line id="Straight Connector 80" o:spid="_x0000_s1075" style="position:absolute;visibility:visible;mso-wrap-style:square" from="136187,97277" to="136187,379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cVssEAAADbAAAADwAAAGRycy9kb3ducmV2LnhtbERPu2rDMBTdA/0HcQvdEjktOMaJEkLB&#10;JVOheQzeLtaN5cS6ci3Fdv++GgodD+e92U22FQP1vnGsYLlIQBBXTjdcKzifinkGwgdkja1jUvBD&#10;Hnbbp9kGc+1G/qLhGGoRQ9jnqMCE0OVS+sqQRb9wHXHkrq63GCLsa6l7HGO4beVrkqTSYsOxwWBH&#10;74aq+/FhFXxjVZAtLx9DMprhLb12n6tbqdTL87Rfgwg0hX/xn/ugFWRxffwSf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VxWywQAAANsAAAAPAAAAAAAAAAAAAAAA&#10;AKECAABkcnMvZG93bnJldi54bWxQSwUGAAAAAAQABAD5AAAAjwMAAAAA&#10;" strokecolor="#5b9bd5 [3204]" strokeweight=".5pt">
                      <v:stroke joinstyle="miter"/>
                    </v:line>
                    <v:line id="Straight Connector 81" o:spid="_x0000_s1076" style="position:absolute;visibility:visible;mso-wrap-style:square" from="0,214009" to="291830,21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uwKcIAAADbAAAADwAAAGRycy9kb3ducmV2LnhtbESPT4vCMBTE7wt+h/CEva2pCirVKCK4&#10;eFrw38Hbo3k21ealNtm2fnsjLOxxmJnfMItVZ0vRUO0LxwqGgwQEceZ0wbmC03H7NQPhA7LG0jEp&#10;eJKH1bL3scBUu5b31BxCLiKEfYoKTAhVKqXPDFn0A1cRR+/qaoshyjqXusY2wm0pR0kykRYLjgsG&#10;K9oYyu6HX6vggdmW7OX83SStacaTa/UzvV2U+ux36zmIQF34D/+1d1rBbAj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BuwKcIAAADbAAAADwAAAAAAAAAAAAAA&#10;AAChAgAAZHJzL2Rvd25yZXYueG1sUEsFBgAAAAAEAAQA+QAAAJADAAAAAA==&#10;" strokecolor="#5b9bd5 [3204]" strokeweight=".5pt">
                      <v:stroke joinstyle="miter"/>
                    </v:line>
                    <v:line id="Straight Connector 82" o:spid="_x0000_s1077" style="position:absolute;flip:x;visibility:visible;mso-wrap-style:square" from="0,369651" to="136187,47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uyWcMAAADbAAAADwAAAGRycy9kb3ducmV2LnhtbESPQYvCMBSE74L/ITxhb5oqKLUaRURB&#10;EIV19eDt2TzbavNSmqzWf2+EhT0OM/MNM503phQPql1hWUG/F4EgTq0uOFNw/Fl3YxDOI2ssLZOC&#10;FzmYz9qtKSbaPvmbHgefiQBhl6CC3PsqkdKlORl0PVsRB+9qa4M+yDqTusZngJtSDqJoJA0WHBZy&#10;rGiZU3o//BoFa727cDx2+/PJFqPt5ladVsOhUl+dZjEB4anx/+G/9kYriAfw+RJ+gJy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bslnDAAAA2wAAAA8AAAAAAAAAAAAA&#10;AAAAoQIAAGRycy9kb3ducmV2LnhtbFBLBQYAAAAABAAEAPkAAACRAwAAAAA=&#10;" strokecolor="#5b9bd5 [3204]" strokeweight=".5pt">
                      <v:stroke joinstyle="miter"/>
                    </v:line>
                    <v:line id="Straight Connector 83" o:spid="_x0000_s1078" style="position:absolute;visibility:visible;mso-wrap-style:square" from="136187,359923" to="252919,47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WLxcQAAADbAAAADwAAAGRycy9kb3ducmV2LnhtbESPQWvCQBSE7wX/w/KE3uqmDaQSXUMR&#10;Unoq1OrB2yP7zEazb2N2m8R/7xYKPQ4z8w2zLibbioF63zhW8LxIQBBXTjdcK9h/l09LED4ga2wd&#10;k4IbeSg2s4c15tqN/EXDLtQiQtjnqMCE0OVS+sqQRb9wHXH0Tq63GKLsa6l7HCPctvIlSTJpseG4&#10;YLCjraHqsvuxCq5YlWSPh/chGc2QZqfu8/V8VOpxPr2tQASawn/4r/2hFSxT+P0Sf4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YvFxAAAANsAAAAPAAAAAAAAAAAA&#10;AAAAAKECAABkcnMvZG93bnJldi54bWxQSwUGAAAAAAQABAD5AAAAkgMAAAAA&#10;" strokecolor="#5b9bd5 [3204]" strokeweight=".5pt">
                      <v:stroke joinstyle="miter"/>
                    </v:line>
                  </v:group>
                  <v:rect id="Rectangle 84" o:spid="_x0000_s1079" style="position:absolute;top:5544;width:8298;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pm8AA&#10;AADbAAAADwAAAGRycy9kb3ducmV2LnhtbESPzQrCMBCE74LvEFbwIpoqIlKNIoIg3vw56G1p1rba&#10;bEqTavXpjSB4HGbmG2a+bEwhHlS53LKC4SACQZxYnXOq4HTc9KcgnEfWWFgmBS9ysFy0W3OMtX3y&#10;nh4Hn4oAYRejgsz7MpbSJRkZdANbEgfvaiuDPsgqlbrCZ4CbQo6iaCIN5hwWMixpnVFyP9RGQX1J&#10;rztbnOvTTR71+xb1hqXsKdXtNKsZCE+N/4d/7a1WMB3D90v4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rpm8AAAADbAAAADwAAAAAAAAAAAAAAAACYAgAAZHJzL2Rvd25y&#10;ZXYueG1sUEsFBgAAAAAEAAQA9QAAAIUDAAAAAA==&#10;" fillcolor="black [3213]" strokecolor="#1f4d78 [1604]" strokeweight="1pt">
                    <v:textbox>
                      <w:txbxContent>
                        <w:p w14:paraId="62B5A312" w14:textId="77777777" w:rsidR="00276C1C" w:rsidRPr="008E651D" w:rsidRDefault="00276C1C" w:rsidP="008E651D">
                          <w:pPr>
                            <w:jc w:val="center"/>
                          </w:pPr>
                          <w:r>
                            <w:t>System</w:t>
                          </w:r>
                        </w:p>
                      </w:txbxContent>
                    </v:textbox>
                  </v:rect>
                </v:group>
                <v:shape id="Straight Arrow Connector 85" o:spid="_x0000_s1080" type="#_x0000_t32" style="position:absolute;left:35582;top:50689;width:12215;height:2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7BUcUAAADbAAAADwAAAGRycy9kb3ducmV2LnhtbESPQWvCQBSE70L/w/IKvYhurFUkdRUb&#10;KXjVCtrbI/vMps2+TbPbGP31rlDocZiZb5j5srOVaKnxpWMFo2ECgjh3uuRCwf7jfTAD4QOyxsox&#10;KbiQh+XioTfHVLszb6ndhUJECPsUFZgQ6lRKnxuy6IeuJo7eyTUWQ5RNIXWD5wi3lXxOkqm0WHJc&#10;MFhTZij/3v1aBZ+niW7fsnWZm2M2PvRfrj9fx7VST4/d6hVEoC78h//aG61gNoH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7BUcUAAADbAAAADwAAAAAAAAAA&#10;AAAAAAChAgAAZHJzL2Rvd25yZXYueG1sUEsFBgAAAAAEAAQA+QAAAJMDAAAAAA==&#10;" strokecolor="#5b9bd5 [3204]" strokeweight=".5pt">
                  <v:stroke endarrow="block" joinstyle="miter"/>
                </v:shape>
                <v:oval id="Oval 76" o:spid="_x0000_s1081" style="position:absolute;left:20077;top:48502;width:14684;height:94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HW8IA&#10;AADbAAAADwAAAGRycy9kb3ducmV2LnhtbESPzWrDMBCE74W8g9hAb43sFFLjWAmpISX01rQPsFjr&#10;H2KtFEu13bePCoEch5n5hin2s+nFSIPvLCtIVwkI4srqjhsFP9/HlwyED8gae8uk4I887HeLpwJz&#10;bSf+ovEcGhEh7HNU0Ibgcil91ZJBv7KOOHq1HQyGKIdG6gGnCDe9XCfJRhrsOC606Khsqbqcf42C&#10;a7N+DS79KI/pJ7v3PqvrMqmVel7Ohy2IQHN4hO/tk1bwtoH/L/EH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wdbwgAAANsAAAAPAAAAAAAAAAAAAAAAAJgCAABkcnMvZG93&#10;bnJldi54bWxQSwUGAAAAAAQABAD1AAAAhwMAAAAA&#10;" fillcolor="#272727 [2749]" strokecolor="#1f4d78 [1604]" strokeweight="1pt">
                  <v:stroke joinstyle="miter"/>
                  <v:textbox>
                    <w:txbxContent>
                      <w:p w14:paraId="75E4AD40" w14:textId="77777777" w:rsidR="00276C1C" w:rsidRPr="004844EC" w:rsidRDefault="00276C1C" w:rsidP="008E651D">
                        <w:pPr>
                          <w:jc w:val="center"/>
                        </w:pPr>
                        <w:r>
                          <w:t>Generate Application Reports</w:t>
                        </w:r>
                      </w:p>
                    </w:txbxContent>
                  </v:textbox>
                </v:oval>
                <v:shape id="Straight Arrow Connector 67" o:spid="_x0000_s1082" type="#_x0000_t32" style="position:absolute;left:9541;top:63610;width:9414;height: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shape id="Text Box 87" o:spid="_x0000_s1083" type="#_x0000_t202" style="position:absolute;left:15107;width:24397;height:3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KK8YA&#10;AADbAAAADwAAAGRycy9kb3ducmV2LnhtbESPT2vCQBTE74V+h+UVvEjdtFKV1FWk1D94M6mW3h7Z&#10;1ySYfRuyaxK/vVsQehxm5jfMfNmbSrTUuNKygpdRBII4s7rkXMFXun6egXAeWWNlmRRcycFy8fgw&#10;x1jbjg/UJj4XAcIuRgWF93UspcsKMuhGtiYO3q9tDPogm1zqBrsAN5V8jaKJNFhyWCiwpo+CsnNy&#10;MQp+hvn33vWbYzd+G9ef2zadnnSq1OCpX72D8NT7//C9vdMKZl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BKK8YAAADbAAAADwAAAAAAAAAAAAAAAACYAgAAZHJz&#10;L2Rvd25yZXYueG1sUEsFBgAAAAAEAAQA9QAAAIsDAAAAAA==&#10;" fillcolor="white [3201]" stroked="f" strokeweight=".5pt">
                  <v:textbox>
                    <w:txbxContent>
                      <w:p w14:paraId="44B9DB9C" w14:textId="77777777" w:rsidR="00276C1C" w:rsidRPr="000A378C" w:rsidRDefault="00276C1C" w:rsidP="00405719">
                        <w:pPr>
                          <w:jc w:val="center"/>
                          <w:rPr>
                            <w:b/>
                          </w:rPr>
                        </w:pPr>
                        <w:r w:rsidRPr="000A378C">
                          <w:rPr>
                            <w:b/>
                          </w:rPr>
                          <w:t>BURSARY MANAGEMENT SYSTEM</w:t>
                        </w:r>
                      </w:p>
                    </w:txbxContent>
                  </v:textbox>
                </v:shape>
                <v:group id="Group 90" o:spid="_x0000_s1084" style="position:absolute;left:48900;top:59833;width:7545;height:8633" coordorigin="-2" coordsize="8888,8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91" o:spid="_x0000_s1085" style="position:absolute;left:2334;width:2918;height:4766" coordsize="291830,476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Oval 92" o:spid="_x0000_s1086" style="position:absolute;left:58366;width:136187;height:136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NHMIA&#10;AADbAAAADwAAAGRycy9kb3ducmV2LnhtbESPQYvCMBSE78L+h/AWvGmqiGjXKLJQcAUP1np/NG/b&#10;YPNSmqjVX28WFjwOM/MNs9r0thE36rxxrGAyTkAQl04brhQUp2y0AOEDssbGMSl4kIfN+mOwwlS7&#10;Ox/plodKRAj7FBXUIbSplL6syaIfu5Y4er+usxii7CqpO7xHuG3kNEnm0qLhuFBjS981lZf8ahU8&#10;d1lhwnWZL5JifznMfjInzVmp4We//QIRqA/v8H97pxUsp/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s0cwgAAANsAAAAPAAAAAAAAAAAAAAAAAJgCAABkcnMvZG93&#10;bnJldi54bWxQSwUGAAAAAAQABAD1AAAAhwMAAAAA&#10;" fillcolor="#5b9bd5 [3204]" strokecolor="#1f4d78 [1604]" strokeweight="1pt">
                      <v:stroke joinstyle="miter"/>
                    </v:oval>
                    <v:line id="Straight Connector 93" o:spid="_x0000_s1087" style="position:absolute;visibility:visible;mso-wrap-style:square" from="136187,97277" to="136187,379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dGMQAAADbAAAADwAAAGRycy9kb3ducmV2LnhtbESPQWvCQBSE74L/YXmCt2bTCtbGbKQU&#10;FE+Fqj14e2Sf2djs2zS7Jum/7xYKHoeZ+YbJN6NtRE+drx0reExSEMSl0zVXCk7H7cMKhA/IGhvH&#10;pOCHPGyK6STHTLuBP6g/hEpECPsMFZgQ2kxKXxqy6BPXEkfv4jqLIcqukrrDIcJtI5/SdCkt1hwX&#10;DLb0Zqj8Otysgm8st2TPn7s+HUy/WF7a9+frWan5bHxdgwg0hnv4v73XCl4W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XB0YxAAAANsAAAAPAAAAAAAAAAAA&#10;AAAAAKECAABkcnMvZG93bnJldi54bWxQSwUGAAAAAAQABAD5AAAAkgMAAAAA&#10;" strokecolor="#5b9bd5 [3204]" strokeweight=".5pt">
                      <v:stroke joinstyle="miter"/>
                    </v:line>
                    <v:line id="Straight Connector 94" o:spid="_x0000_s1088" style="position:absolute;visibility:visible;mso-wrap-style:square" from="0,214009" to="291830,21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WFbMQAAADbAAAADwAAAGRycy9kb3ducmV2LnhtbESPS2vDMBCE74X+B7GF3hq5bcjDtRJK&#10;ICGnQl6H3BZrbbm1Vo6l2O6/rwqBHIeZ+YbJloOtRUetrxwreB0lIIhzpysuFRwP65cZCB+QNdaO&#10;ScEveVguHh8yTLXreUfdPpQiQtinqMCE0KRS+tyQRT9yDXH0CtdaDFG2pdQt9hFua/mWJBNpseK4&#10;YLChlaH8Z3+1Ci6Yr8meT5su6U33Pimar+n3Wannp+HzA0SgIdzDt/ZWK5iP4f9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YVsxAAAANsAAAAPAAAAAAAAAAAA&#10;AAAAAKECAABkcnMvZG93bnJldi54bWxQSwUGAAAAAAQABAD5AAAAkgMAAAAA&#10;" strokecolor="#5b9bd5 [3204]" strokeweight=".5pt">
                      <v:stroke joinstyle="miter"/>
                    </v:line>
                    <v:line id="Straight Connector 95" o:spid="_x0000_s1089" style="position:absolute;flip:x;visibility:visible;mso-wrap-style:square" from="0,369651" to="136187,47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u88MUAAADbAAAADwAAAGRycy9kb3ducmV2LnhtbESPQWvCQBSE74X+h+UJ3pqNQoKJrlKK&#10;giAKtc2ht2f2NUmbfRuyq0n/fVco9DjMzDfMajOaVtyod41lBbMoBkFcWt1wpeD9bfe0AOE8ssbW&#10;Min4IQeb9ePDCnNtB36l29lXIkDY5aig9r7LpXRlTQZdZDvi4H3a3qAPsq+k7nEIcNPKeRyn0mDD&#10;YaHGjl5qKr/PV6Ngp48XXmTu9FHYJj3sv7pimyRKTSfj8xKEp9H/h//ae60gS+D+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u88MUAAADbAAAADwAAAAAAAAAA&#10;AAAAAAChAgAAZHJzL2Rvd25yZXYueG1sUEsFBgAAAAAEAAQA+QAAAJMDAAAAAA==&#10;" strokecolor="#5b9bd5 [3204]" strokeweight=".5pt">
                      <v:stroke joinstyle="miter"/>
                    </v:line>
                    <v:line id="Straight Connector 96" o:spid="_x0000_s1090" style="position:absolute;visibility:visible;mso-wrap-style:square" from="136187,359923" to="252919,47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u+gMQAAADbAAAADwAAAGRycy9kb3ducmV2LnhtbESPQWvCQBSE70L/w/IKvdVNFdI2zSpF&#10;UHoqVO3B2yP7ko1m38bsmqT/visIHoeZ+YbJl6NtRE+drx0reJkmIIgLp2uuFOx36+c3ED4ga2wc&#10;k4I/8rBcPExyzLQb+If6bahEhLDPUIEJoc2k9IUhi37qWuLola6zGKLsKqk7HCLcNnKWJKm0WHNc&#10;MNjSylBx2l6sgjMWa7KH302fDKafp2X7/Xo8KPX0OH5+gAg0hnv41v7SCt5TuH6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K76AxAAAANsAAAAPAAAAAAAAAAAA&#10;AAAAAKECAABkcnMvZG93bnJldi54bWxQSwUGAAAAAAQABAD5AAAAkgMAAAAA&#10;" strokecolor="#5b9bd5 [3204]" strokeweight=".5pt">
                      <v:stroke joinstyle="miter"/>
                    </v:line>
                  </v:group>
                  <v:rect id="Rectangle 97" o:spid="_x0000_s1091" style="position:absolute;left:-2;top:5544;width:8888;height:2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hMcUA&#10;AADbAAAADwAAAGRycy9kb3ducmV2LnhtbESPS2vDMBCE74H+B7GFXEIiu4ekdSybEgiU3vI4tLfF&#10;2vhRa2Us2XH666NAocdhZr5h0nwyrRipd7VlBfEqAkFcWF1zqeB82i9fQTiPrLG1TApu5CDPnmYp&#10;Jtpe+UDj0ZciQNglqKDyvkukdEVFBt3KdsTBu9jeoA+yL6Xu8RrgppUvUbSWBmsOCxV2tKuo+DkO&#10;RsHwXV4+bfs1nBt50r9NtIg7uVBq/jy9b0F4mvx/+K/9oRW8beDx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eExxQAAANsAAAAPAAAAAAAAAAAAAAAAAJgCAABkcnMv&#10;ZG93bnJldi54bWxQSwUGAAAAAAQABAD1AAAAigMAAAAA&#10;" fillcolor="black [3213]" strokecolor="#1f4d78 [1604]" strokeweight="1pt">
                    <v:textbox>
                      <w:txbxContent>
                        <w:p w14:paraId="6B3384BB" w14:textId="77777777" w:rsidR="00276C1C" w:rsidRPr="008E651D" w:rsidRDefault="00276C1C" w:rsidP="002A1432">
                          <w:pPr>
                            <w:jc w:val="center"/>
                          </w:pPr>
                          <w:r>
                            <w:t>Staff</w:t>
                          </w:r>
                        </w:p>
                      </w:txbxContent>
                    </v:textbox>
                  </v:rect>
                </v:group>
                <v:shape id="Straight Arrow Connector 98" o:spid="_x0000_s1092" type="#_x0000_t32" style="position:absolute;left:35780;top:65399;width:12879;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4EsMAAADbAAAADwAAAGRycy9kb3ducmV2LnhtbERPz2vCMBS+C/4P4Qm7yEx1OrZqlFkZ&#10;eNUN5m6P5tlUm5euyWrnX78cBI8f3+/FqrOVaKnxpWMF41ECgjh3uuRCwefH++MLCB+QNVaOScEf&#10;eVgt+70FptpdeEftPhQihrBPUYEJoU6l9Lkhi37kauLIHV1jMUTYFFI3eInhtpKTJHmWFkuODQZr&#10;ygzl5/2vVfB9nOl2nW3K3Byyp6/h9PpzOmyUehh0b3MQgbpwF9/cW63gNY6N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G+BLDAAAA2wAAAA8AAAAAAAAAAAAA&#10;AAAAoQIAAGRycy9kb3ducmV2LnhtbFBLBQYAAAAABAAEAPkAAACRAwAAAAA=&#10;" strokecolor="#5b9bd5 [3204]" strokeweight=".5pt">
                  <v:stroke endarrow="block" joinstyle="miter"/>
                </v:shape>
              </v:group>
            </w:pict>
          </mc:Fallback>
        </mc:AlternateContent>
      </w:r>
      <w:commentRangeEnd w:id="84"/>
      <w:r w:rsidR="00276C1C">
        <w:rPr>
          <w:rStyle w:val="CommentReference"/>
        </w:rPr>
        <w:commentReference w:id="84"/>
      </w:r>
    </w:p>
    <w:p w14:paraId="194691E7" w14:textId="77777777" w:rsidR="006D3390" w:rsidRPr="00012064" w:rsidRDefault="006D3390" w:rsidP="00035138">
      <w:pPr>
        <w:spacing w:line="360" w:lineRule="auto"/>
        <w:rPr>
          <w:rFonts w:ascii="Times New Roman" w:hAnsi="Times New Roman" w:cs="Times New Roman"/>
          <w:sz w:val="24"/>
          <w:szCs w:val="24"/>
        </w:rPr>
      </w:pPr>
    </w:p>
    <w:p w14:paraId="435804C3" w14:textId="77777777" w:rsidR="004F1CBD" w:rsidRPr="004F1CBD" w:rsidRDefault="004F1CBD" w:rsidP="003D6FB8">
      <w:pPr>
        <w:spacing w:line="360" w:lineRule="auto"/>
        <w:rPr>
          <w:rFonts w:ascii="Times New Roman" w:hAnsi="Times New Roman" w:cs="Times New Roman"/>
          <w:sz w:val="24"/>
          <w:szCs w:val="24"/>
        </w:rPr>
      </w:pPr>
    </w:p>
    <w:p w14:paraId="22BB8F5F" w14:textId="77777777" w:rsidR="00901B28" w:rsidRPr="00901B28" w:rsidRDefault="00901B28" w:rsidP="003D6FB8">
      <w:pPr>
        <w:spacing w:line="360" w:lineRule="auto"/>
        <w:rPr>
          <w:rFonts w:ascii="Times New Roman" w:hAnsi="Times New Roman" w:cs="Times New Roman"/>
          <w:b/>
          <w:sz w:val="26"/>
          <w:szCs w:val="26"/>
        </w:rPr>
      </w:pPr>
    </w:p>
    <w:p w14:paraId="107803E2" w14:textId="77777777" w:rsidR="009F383C" w:rsidRPr="009E73B1" w:rsidRDefault="004045E4" w:rsidP="009E4934">
      <w:pPr>
        <w:pStyle w:val="Caption"/>
        <w:rPr>
          <w:rFonts w:ascii="Times New Roman" w:hAnsi="Times New Roman" w:cs="Times New Roman"/>
          <w:i w:val="0"/>
          <w:sz w:val="24"/>
          <w:szCs w:val="24"/>
        </w:rPr>
      </w:pPr>
      <w:r>
        <w:t xml:space="preserve">Figure 1. </w:t>
      </w:r>
      <w:r w:rsidR="009F383C">
        <w:rPr>
          <w:rFonts w:ascii="Times New Roman" w:hAnsi="Times New Roman" w:cs="Times New Roman"/>
          <w:sz w:val="24"/>
          <w:szCs w:val="24"/>
        </w:rPr>
        <w:br w:type="page"/>
      </w:r>
    </w:p>
    <w:p w14:paraId="6739BCCE" w14:textId="77777777" w:rsidR="0033516C" w:rsidRDefault="0033516C">
      <w:pPr>
        <w:rPr>
          <w:rFonts w:ascii="Times New Roman" w:hAnsi="Times New Roman" w:cs="Times New Roman"/>
          <w:sz w:val="24"/>
          <w:szCs w:val="24"/>
        </w:rPr>
      </w:pPr>
      <w:r>
        <w:rPr>
          <w:rFonts w:ascii="Times New Roman" w:hAnsi="Times New Roman" w:cs="Times New Roman"/>
          <w:sz w:val="24"/>
          <w:szCs w:val="24"/>
        </w:rPr>
        <w:lastRenderedPageBreak/>
        <w:t>To ease the understanding of the use case diagram drawn above, we will use a table</w:t>
      </w:r>
      <w:r w:rsidR="003617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617C5" w14:paraId="4279BD3D" w14:textId="77777777" w:rsidTr="003617C5">
        <w:tc>
          <w:tcPr>
            <w:tcW w:w="4675" w:type="dxa"/>
          </w:tcPr>
          <w:p w14:paraId="2D0D2485" w14:textId="77777777" w:rsidR="003617C5" w:rsidRPr="006E341D" w:rsidRDefault="003617C5">
            <w:pPr>
              <w:rPr>
                <w:rFonts w:ascii="Times New Roman" w:hAnsi="Times New Roman" w:cs="Times New Roman"/>
                <w:b/>
                <w:sz w:val="24"/>
                <w:szCs w:val="24"/>
              </w:rPr>
            </w:pPr>
            <w:r w:rsidRPr="006E341D">
              <w:rPr>
                <w:rFonts w:ascii="Times New Roman" w:hAnsi="Times New Roman" w:cs="Times New Roman"/>
                <w:b/>
                <w:sz w:val="24"/>
                <w:szCs w:val="24"/>
              </w:rPr>
              <w:t>Actor</w:t>
            </w:r>
          </w:p>
        </w:tc>
        <w:tc>
          <w:tcPr>
            <w:tcW w:w="4675" w:type="dxa"/>
          </w:tcPr>
          <w:p w14:paraId="6C3EDB8E" w14:textId="77777777" w:rsidR="003617C5" w:rsidRPr="006E341D" w:rsidRDefault="003617C5">
            <w:pPr>
              <w:rPr>
                <w:rFonts w:ascii="Times New Roman" w:hAnsi="Times New Roman" w:cs="Times New Roman"/>
                <w:b/>
                <w:sz w:val="24"/>
                <w:szCs w:val="24"/>
              </w:rPr>
            </w:pPr>
            <w:r w:rsidRPr="006E341D">
              <w:rPr>
                <w:rFonts w:ascii="Times New Roman" w:hAnsi="Times New Roman" w:cs="Times New Roman"/>
                <w:b/>
                <w:sz w:val="24"/>
                <w:szCs w:val="24"/>
              </w:rPr>
              <w:t>Use Case</w:t>
            </w:r>
          </w:p>
        </w:tc>
      </w:tr>
      <w:tr w:rsidR="003617C5" w14:paraId="4AC03C2F" w14:textId="77777777" w:rsidTr="003617C5">
        <w:tc>
          <w:tcPr>
            <w:tcW w:w="4675" w:type="dxa"/>
          </w:tcPr>
          <w:p w14:paraId="535DA14E" w14:textId="77777777" w:rsidR="003617C5" w:rsidRDefault="003617C5">
            <w:pPr>
              <w:rPr>
                <w:rFonts w:ascii="Times New Roman" w:hAnsi="Times New Roman" w:cs="Times New Roman"/>
                <w:sz w:val="24"/>
                <w:szCs w:val="24"/>
              </w:rPr>
            </w:pPr>
            <w:r>
              <w:rPr>
                <w:rFonts w:ascii="Times New Roman" w:hAnsi="Times New Roman" w:cs="Times New Roman"/>
                <w:sz w:val="24"/>
                <w:szCs w:val="24"/>
              </w:rPr>
              <w:t>Student</w:t>
            </w:r>
          </w:p>
        </w:tc>
        <w:tc>
          <w:tcPr>
            <w:tcW w:w="4675" w:type="dxa"/>
          </w:tcPr>
          <w:p w14:paraId="4A020680" w14:textId="77777777" w:rsidR="003617C5" w:rsidRDefault="00AB7BA6">
            <w:pPr>
              <w:rPr>
                <w:rFonts w:ascii="Times New Roman" w:hAnsi="Times New Roman" w:cs="Times New Roman"/>
                <w:sz w:val="24"/>
                <w:szCs w:val="24"/>
              </w:rPr>
            </w:pPr>
            <w:r>
              <w:rPr>
                <w:rFonts w:ascii="Times New Roman" w:hAnsi="Times New Roman" w:cs="Times New Roman"/>
                <w:sz w:val="24"/>
                <w:szCs w:val="24"/>
              </w:rPr>
              <w:t>Register in the system</w:t>
            </w:r>
          </w:p>
        </w:tc>
      </w:tr>
      <w:tr w:rsidR="003617C5" w14:paraId="5557B31D" w14:textId="77777777" w:rsidTr="003617C5">
        <w:tc>
          <w:tcPr>
            <w:tcW w:w="4675" w:type="dxa"/>
          </w:tcPr>
          <w:p w14:paraId="4BD1AF31" w14:textId="77777777" w:rsidR="003617C5" w:rsidRDefault="003617C5">
            <w:pPr>
              <w:rPr>
                <w:rFonts w:ascii="Times New Roman" w:hAnsi="Times New Roman" w:cs="Times New Roman"/>
                <w:sz w:val="24"/>
                <w:szCs w:val="24"/>
              </w:rPr>
            </w:pPr>
            <w:r>
              <w:rPr>
                <w:rFonts w:ascii="Times New Roman" w:hAnsi="Times New Roman" w:cs="Times New Roman"/>
                <w:sz w:val="24"/>
                <w:szCs w:val="24"/>
              </w:rPr>
              <w:t xml:space="preserve">Student </w:t>
            </w:r>
          </w:p>
        </w:tc>
        <w:tc>
          <w:tcPr>
            <w:tcW w:w="4675" w:type="dxa"/>
          </w:tcPr>
          <w:p w14:paraId="463AB5A7" w14:textId="77777777" w:rsidR="003617C5" w:rsidRDefault="00AB7BA6">
            <w:pPr>
              <w:rPr>
                <w:rFonts w:ascii="Times New Roman" w:hAnsi="Times New Roman" w:cs="Times New Roman"/>
                <w:sz w:val="24"/>
                <w:szCs w:val="24"/>
              </w:rPr>
            </w:pPr>
            <w:r>
              <w:rPr>
                <w:rFonts w:ascii="Times New Roman" w:hAnsi="Times New Roman" w:cs="Times New Roman"/>
                <w:sz w:val="24"/>
                <w:szCs w:val="24"/>
              </w:rPr>
              <w:t xml:space="preserve">Request login </w:t>
            </w:r>
          </w:p>
        </w:tc>
      </w:tr>
      <w:tr w:rsidR="003617C5" w14:paraId="344492CA" w14:textId="77777777" w:rsidTr="003617C5">
        <w:tc>
          <w:tcPr>
            <w:tcW w:w="4675" w:type="dxa"/>
          </w:tcPr>
          <w:p w14:paraId="207F4B82" w14:textId="77777777" w:rsidR="003617C5" w:rsidRDefault="003617C5">
            <w:pPr>
              <w:rPr>
                <w:rFonts w:ascii="Times New Roman" w:hAnsi="Times New Roman" w:cs="Times New Roman"/>
                <w:sz w:val="24"/>
                <w:szCs w:val="24"/>
              </w:rPr>
            </w:pPr>
            <w:r>
              <w:rPr>
                <w:rFonts w:ascii="Times New Roman" w:hAnsi="Times New Roman" w:cs="Times New Roman"/>
                <w:sz w:val="24"/>
                <w:szCs w:val="24"/>
              </w:rPr>
              <w:t>System</w:t>
            </w:r>
          </w:p>
        </w:tc>
        <w:tc>
          <w:tcPr>
            <w:tcW w:w="4675" w:type="dxa"/>
          </w:tcPr>
          <w:p w14:paraId="4E808A40" w14:textId="77777777" w:rsidR="003617C5" w:rsidRDefault="003617C5" w:rsidP="00AB7BA6">
            <w:pPr>
              <w:rPr>
                <w:rFonts w:ascii="Times New Roman" w:hAnsi="Times New Roman" w:cs="Times New Roman"/>
                <w:sz w:val="24"/>
                <w:szCs w:val="24"/>
              </w:rPr>
            </w:pPr>
            <w:r>
              <w:rPr>
                <w:rFonts w:ascii="Times New Roman" w:hAnsi="Times New Roman" w:cs="Times New Roman"/>
                <w:sz w:val="24"/>
                <w:szCs w:val="24"/>
              </w:rPr>
              <w:t>A</w:t>
            </w:r>
            <w:r w:rsidR="00AB7BA6">
              <w:rPr>
                <w:rFonts w:ascii="Times New Roman" w:hAnsi="Times New Roman" w:cs="Times New Roman"/>
                <w:sz w:val="24"/>
                <w:szCs w:val="24"/>
              </w:rPr>
              <w:t>uthenticate login request</w:t>
            </w:r>
          </w:p>
        </w:tc>
      </w:tr>
      <w:tr w:rsidR="003617C5" w14:paraId="3131D23D" w14:textId="77777777" w:rsidTr="003617C5">
        <w:tc>
          <w:tcPr>
            <w:tcW w:w="4675" w:type="dxa"/>
          </w:tcPr>
          <w:p w14:paraId="45C02B8B" w14:textId="77777777" w:rsidR="003617C5" w:rsidRDefault="00AB7BA6">
            <w:pPr>
              <w:rPr>
                <w:rFonts w:ascii="Times New Roman" w:hAnsi="Times New Roman" w:cs="Times New Roman"/>
                <w:sz w:val="24"/>
                <w:szCs w:val="24"/>
              </w:rPr>
            </w:pPr>
            <w:r>
              <w:rPr>
                <w:rFonts w:ascii="Times New Roman" w:hAnsi="Times New Roman" w:cs="Times New Roman"/>
                <w:sz w:val="24"/>
                <w:szCs w:val="24"/>
              </w:rPr>
              <w:t>Student</w:t>
            </w:r>
          </w:p>
        </w:tc>
        <w:tc>
          <w:tcPr>
            <w:tcW w:w="4675" w:type="dxa"/>
          </w:tcPr>
          <w:p w14:paraId="78535D5E" w14:textId="77777777" w:rsidR="003617C5" w:rsidRDefault="00AB7BA6" w:rsidP="00AB7BA6">
            <w:pPr>
              <w:rPr>
                <w:rFonts w:ascii="Times New Roman" w:hAnsi="Times New Roman" w:cs="Times New Roman"/>
                <w:sz w:val="24"/>
                <w:szCs w:val="24"/>
              </w:rPr>
            </w:pPr>
            <w:r>
              <w:rPr>
                <w:rFonts w:ascii="Times New Roman" w:hAnsi="Times New Roman" w:cs="Times New Roman"/>
                <w:sz w:val="24"/>
                <w:szCs w:val="24"/>
              </w:rPr>
              <w:t>Apply for bursary</w:t>
            </w:r>
          </w:p>
        </w:tc>
      </w:tr>
      <w:tr w:rsidR="00AB7BA6" w14:paraId="50A814E0" w14:textId="77777777" w:rsidTr="003617C5">
        <w:tc>
          <w:tcPr>
            <w:tcW w:w="4675" w:type="dxa"/>
          </w:tcPr>
          <w:p w14:paraId="5F5B47FF" w14:textId="77777777" w:rsidR="00AB7BA6" w:rsidRDefault="00AB7BA6">
            <w:pPr>
              <w:rPr>
                <w:rFonts w:ascii="Times New Roman" w:hAnsi="Times New Roman" w:cs="Times New Roman"/>
                <w:sz w:val="24"/>
                <w:szCs w:val="24"/>
              </w:rPr>
            </w:pPr>
            <w:r>
              <w:rPr>
                <w:rFonts w:ascii="Times New Roman" w:hAnsi="Times New Roman" w:cs="Times New Roman"/>
                <w:sz w:val="24"/>
                <w:szCs w:val="24"/>
              </w:rPr>
              <w:t>Staff</w:t>
            </w:r>
          </w:p>
        </w:tc>
        <w:tc>
          <w:tcPr>
            <w:tcW w:w="4675" w:type="dxa"/>
          </w:tcPr>
          <w:p w14:paraId="4BE5F9AC" w14:textId="77777777" w:rsidR="00AB7BA6" w:rsidRDefault="00AB7BA6" w:rsidP="00AB7BA6">
            <w:pPr>
              <w:rPr>
                <w:rFonts w:ascii="Times New Roman" w:hAnsi="Times New Roman" w:cs="Times New Roman"/>
                <w:sz w:val="24"/>
                <w:szCs w:val="24"/>
              </w:rPr>
            </w:pPr>
            <w:r>
              <w:rPr>
                <w:rFonts w:ascii="Times New Roman" w:hAnsi="Times New Roman" w:cs="Times New Roman"/>
                <w:sz w:val="24"/>
                <w:szCs w:val="24"/>
              </w:rPr>
              <w:t>Authenticate the application</w:t>
            </w:r>
          </w:p>
        </w:tc>
      </w:tr>
      <w:tr w:rsidR="00AB7BA6" w14:paraId="1DBD9D02" w14:textId="77777777" w:rsidTr="003617C5">
        <w:tc>
          <w:tcPr>
            <w:tcW w:w="4675" w:type="dxa"/>
          </w:tcPr>
          <w:p w14:paraId="5B35A399" w14:textId="77777777" w:rsidR="00AB7BA6" w:rsidRDefault="00AB7BA6">
            <w:pPr>
              <w:rPr>
                <w:rFonts w:ascii="Times New Roman" w:hAnsi="Times New Roman" w:cs="Times New Roman"/>
                <w:sz w:val="24"/>
                <w:szCs w:val="24"/>
              </w:rPr>
            </w:pPr>
            <w:r>
              <w:rPr>
                <w:rFonts w:ascii="Times New Roman" w:hAnsi="Times New Roman" w:cs="Times New Roman"/>
                <w:sz w:val="24"/>
                <w:szCs w:val="24"/>
              </w:rPr>
              <w:t>System</w:t>
            </w:r>
          </w:p>
        </w:tc>
        <w:tc>
          <w:tcPr>
            <w:tcW w:w="4675" w:type="dxa"/>
          </w:tcPr>
          <w:p w14:paraId="33D216B3" w14:textId="77777777" w:rsidR="00AB7BA6" w:rsidRDefault="00AB7BA6" w:rsidP="00AB7BA6">
            <w:pPr>
              <w:rPr>
                <w:rFonts w:ascii="Times New Roman" w:hAnsi="Times New Roman" w:cs="Times New Roman"/>
                <w:sz w:val="24"/>
                <w:szCs w:val="24"/>
              </w:rPr>
            </w:pPr>
            <w:r>
              <w:rPr>
                <w:rFonts w:ascii="Times New Roman" w:hAnsi="Times New Roman" w:cs="Times New Roman"/>
                <w:sz w:val="24"/>
                <w:szCs w:val="24"/>
              </w:rPr>
              <w:t>Generate application reports</w:t>
            </w:r>
          </w:p>
        </w:tc>
      </w:tr>
      <w:tr w:rsidR="00AB7BA6" w14:paraId="73330C6C" w14:textId="77777777" w:rsidTr="003617C5">
        <w:tc>
          <w:tcPr>
            <w:tcW w:w="4675" w:type="dxa"/>
          </w:tcPr>
          <w:p w14:paraId="0E3D1040" w14:textId="77777777" w:rsidR="00AB7BA6" w:rsidRDefault="00B62E85">
            <w:pPr>
              <w:rPr>
                <w:rFonts w:ascii="Times New Roman" w:hAnsi="Times New Roman" w:cs="Times New Roman"/>
                <w:sz w:val="24"/>
                <w:szCs w:val="24"/>
              </w:rPr>
            </w:pPr>
            <w:r>
              <w:rPr>
                <w:rFonts w:ascii="Times New Roman" w:hAnsi="Times New Roman" w:cs="Times New Roman"/>
                <w:sz w:val="24"/>
                <w:szCs w:val="24"/>
              </w:rPr>
              <w:t>Student and Staff</w:t>
            </w:r>
          </w:p>
        </w:tc>
        <w:tc>
          <w:tcPr>
            <w:tcW w:w="4675" w:type="dxa"/>
          </w:tcPr>
          <w:p w14:paraId="57A51568" w14:textId="77777777" w:rsidR="00AB7BA6" w:rsidRDefault="00B62E85" w:rsidP="00AB7BA6">
            <w:pPr>
              <w:rPr>
                <w:rFonts w:ascii="Times New Roman" w:hAnsi="Times New Roman" w:cs="Times New Roman"/>
                <w:sz w:val="24"/>
                <w:szCs w:val="24"/>
              </w:rPr>
            </w:pPr>
            <w:r>
              <w:rPr>
                <w:rFonts w:ascii="Times New Roman" w:hAnsi="Times New Roman" w:cs="Times New Roman"/>
                <w:sz w:val="24"/>
                <w:szCs w:val="24"/>
              </w:rPr>
              <w:t>View generated reports</w:t>
            </w:r>
          </w:p>
        </w:tc>
      </w:tr>
    </w:tbl>
    <w:p w14:paraId="08707CAE" w14:textId="77777777" w:rsidR="003617C5" w:rsidRDefault="009E73B1" w:rsidP="009E73B1">
      <w:pPr>
        <w:pStyle w:val="Caption"/>
        <w:rPr>
          <w:rFonts w:ascii="Times New Roman" w:hAnsi="Times New Roman" w:cs="Times New Roman"/>
          <w:sz w:val="24"/>
          <w:szCs w:val="24"/>
        </w:rPr>
      </w:pPr>
      <w:bookmarkStart w:id="87" w:name="_Toc83115706"/>
      <w:bookmarkStart w:id="88" w:name="_Toc83313208"/>
      <w:r>
        <w:t xml:space="preserve">Table </w:t>
      </w:r>
      <w:fldSimple w:instr=" SEQ Table \* ARABIC ">
        <w:r w:rsidR="00353089">
          <w:rPr>
            <w:noProof/>
          </w:rPr>
          <w:t>1</w:t>
        </w:r>
      </w:fldSimple>
      <w:r>
        <w:t xml:space="preserve"> Use case simplification table</w:t>
      </w:r>
      <w:bookmarkEnd w:id="87"/>
      <w:bookmarkEnd w:id="88"/>
    </w:p>
    <w:p w14:paraId="5E6BD2FC" w14:textId="77777777" w:rsidR="00ED1999" w:rsidRDefault="006B437D">
      <w:pPr>
        <w:rPr>
          <w:rFonts w:ascii="Times New Roman" w:hAnsi="Times New Roman" w:cs="Times New Roman"/>
          <w:sz w:val="24"/>
          <w:szCs w:val="24"/>
        </w:rPr>
      </w:pPr>
      <w:r>
        <w:rPr>
          <w:rFonts w:ascii="Times New Roman" w:hAnsi="Times New Roman" w:cs="Times New Roman"/>
          <w:sz w:val="24"/>
          <w:szCs w:val="24"/>
        </w:rPr>
        <w:t>The student use case will deal with registering and making a login request, a task initiated by the student.</w:t>
      </w:r>
      <w:r w:rsidR="00B30201">
        <w:rPr>
          <w:rFonts w:ascii="Times New Roman" w:hAnsi="Times New Roman" w:cs="Times New Roman"/>
          <w:sz w:val="24"/>
          <w:szCs w:val="24"/>
        </w:rPr>
        <w:t xml:space="preserve"> This will require the user to click on a button to send the login request on the webpage. </w:t>
      </w:r>
      <w:r w:rsidR="00997496">
        <w:rPr>
          <w:rFonts w:ascii="Times New Roman" w:hAnsi="Times New Roman" w:cs="Times New Roman"/>
          <w:sz w:val="24"/>
          <w:szCs w:val="24"/>
        </w:rPr>
        <w:t xml:space="preserve">The student will login with some predefined details such as their names, registration number and email </w:t>
      </w:r>
      <w:r w:rsidR="00B920A3">
        <w:rPr>
          <w:rFonts w:ascii="Times New Roman" w:hAnsi="Times New Roman" w:cs="Times New Roman"/>
          <w:sz w:val="24"/>
          <w:szCs w:val="24"/>
        </w:rPr>
        <w:t xml:space="preserve">address. </w:t>
      </w:r>
      <w:r w:rsidR="00173219">
        <w:rPr>
          <w:rFonts w:ascii="Times New Roman" w:hAnsi="Times New Roman" w:cs="Times New Roman"/>
          <w:sz w:val="24"/>
          <w:szCs w:val="24"/>
        </w:rPr>
        <w:t xml:space="preserve">The system use case then authenticates the login request and if </w:t>
      </w:r>
      <w:r w:rsidR="008E227E">
        <w:rPr>
          <w:rFonts w:ascii="Times New Roman" w:hAnsi="Times New Roman" w:cs="Times New Roman"/>
          <w:sz w:val="24"/>
          <w:szCs w:val="24"/>
        </w:rPr>
        <w:t>the request is valid, the student</w:t>
      </w:r>
      <w:r w:rsidR="00F50AF5">
        <w:rPr>
          <w:rFonts w:ascii="Times New Roman" w:hAnsi="Times New Roman" w:cs="Times New Roman"/>
          <w:sz w:val="24"/>
          <w:szCs w:val="24"/>
        </w:rPr>
        <w:t xml:space="preserve"> is logged in</w:t>
      </w:r>
      <w:r w:rsidR="007676CA">
        <w:rPr>
          <w:rFonts w:ascii="Times New Roman" w:hAnsi="Times New Roman" w:cs="Times New Roman"/>
          <w:sz w:val="24"/>
          <w:szCs w:val="24"/>
        </w:rPr>
        <w:t>, a task initiated by the system automatically</w:t>
      </w:r>
      <w:r w:rsidR="00F50AF5">
        <w:rPr>
          <w:rFonts w:ascii="Times New Roman" w:hAnsi="Times New Roman" w:cs="Times New Roman"/>
          <w:sz w:val="24"/>
          <w:szCs w:val="24"/>
        </w:rPr>
        <w:t xml:space="preserve">. </w:t>
      </w:r>
      <w:r w:rsidR="002149AC">
        <w:rPr>
          <w:rFonts w:ascii="Times New Roman" w:hAnsi="Times New Roman" w:cs="Times New Roman"/>
          <w:sz w:val="24"/>
          <w:szCs w:val="24"/>
        </w:rPr>
        <w:t xml:space="preserve">The student the make a bursary application, a task initiated by the student. </w:t>
      </w:r>
      <w:r w:rsidR="007F47EF">
        <w:rPr>
          <w:rFonts w:ascii="Times New Roman" w:hAnsi="Times New Roman" w:cs="Times New Roman"/>
          <w:sz w:val="24"/>
          <w:szCs w:val="24"/>
        </w:rPr>
        <w:t xml:space="preserve">After submission, the application is authenticated by the staff, a task initiated by the staff. The system use case then generates application reports based on the event performed by the staff and the student use case. </w:t>
      </w:r>
      <w:r w:rsidR="0050109F">
        <w:rPr>
          <w:rFonts w:ascii="Times New Roman" w:hAnsi="Times New Roman" w:cs="Times New Roman"/>
          <w:sz w:val="24"/>
          <w:szCs w:val="24"/>
        </w:rPr>
        <w:t>Both the staff and student use case are then abl</w:t>
      </w:r>
      <w:r w:rsidR="004173E3">
        <w:rPr>
          <w:rFonts w:ascii="Times New Roman" w:hAnsi="Times New Roman" w:cs="Times New Roman"/>
          <w:sz w:val="24"/>
          <w:szCs w:val="24"/>
        </w:rPr>
        <w:t xml:space="preserve">e to view the generated reports. </w:t>
      </w:r>
    </w:p>
    <w:p w14:paraId="6989FB17" w14:textId="77777777" w:rsidR="0033516C" w:rsidRDefault="00B920A3">
      <w:pPr>
        <w:rPr>
          <w:rFonts w:ascii="Times New Roman" w:hAnsi="Times New Roman" w:cs="Times New Roman"/>
          <w:sz w:val="24"/>
          <w:szCs w:val="24"/>
        </w:rPr>
      </w:pPr>
      <w:r>
        <w:rPr>
          <w:rFonts w:ascii="Times New Roman" w:hAnsi="Times New Roman" w:cs="Times New Roman"/>
          <w:sz w:val="24"/>
          <w:szCs w:val="24"/>
        </w:rPr>
        <w:t>The first use case is describe</w:t>
      </w:r>
      <w:r w:rsidR="009255C8">
        <w:rPr>
          <w:rFonts w:ascii="Times New Roman" w:hAnsi="Times New Roman" w:cs="Times New Roman"/>
          <w:sz w:val="24"/>
          <w:szCs w:val="24"/>
        </w:rPr>
        <w:t>d</w:t>
      </w:r>
      <w:r>
        <w:rPr>
          <w:rFonts w:ascii="Times New Roman" w:hAnsi="Times New Roman" w:cs="Times New Roman"/>
          <w:sz w:val="24"/>
          <w:szCs w:val="24"/>
        </w:rPr>
        <w:t xml:space="preserve"> more in detail in table 2</w:t>
      </w:r>
      <w:r w:rsidR="008B41AE">
        <w:rPr>
          <w:rFonts w:ascii="Times New Roman" w:hAnsi="Times New Roman" w:cs="Times New Roman"/>
          <w:sz w:val="24"/>
          <w:szCs w:val="24"/>
        </w:rPr>
        <w:t xml:space="preserve"> below.</w:t>
      </w:r>
      <w:r w:rsidR="00173219">
        <w:rPr>
          <w:rFonts w:ascii="Times New Roman" w:hAnsi="Times New Roman" w:cs="Times New Roman"/>
          <w:sz w:val="24"/>
          <w:szCs w:val="24"/>
        </w:rPr>
        <w:t xml:space="preserve"> </w:t>
      </w:r>
      <w:r w:rsidR="00CA6B6F">
        <w:rPr>
          <w:rFonts w:ascii="Times New Roman" w:hAnsi="Times New Roman" w:cs="Times New Roman"/>
          <w:sz w:val="24"/>
          <w:szCs w:val="24"/>
        </w:rPr>
        <w:t xml:space="preserve">The </w:t>
      </w:r>
      <w:r w:rsidR="00616AA7">
        <w:rPr>
          <w:rFonts w:ascii="Times New Roman" w:hAnsi="Times New Roman" w:cs="Times New Roman"/>
          <w:sz w:val="24"/>
          <w:szCs w:val="24"/>
        </w:rPr>
        <w:t>second, third, fourth, fifth, sixth and the seventh use cases are described in detail in tables 3</w:t>
      </w:r>
      <w:r w:rsidR="00A7636B">
        <w:rPr>
          <w:rFonts w:ascii="Times New Roman" w:hAnsi="Times New Roman" w:cs="Times New Roman"/>
          <w:sz w:val="24"/>
          <w:szCs w:val="24"/>
        </w:rPr>
        <w:t>, 4, and 5,6,7,8</w:t>
      </w:r>
      <w:r w:rsidR="00616AA7">
        <w:rPr>
          <w:rFonts w:ascii="Times New Roman" w:hAnsi="Times New Roman" w:cs="Times New Roman"/>
          <w:sz w:val="24"/>
          <w:szCs w:val="24"/>
        </w:rPr>
        <w:t xml:space="preserve"> respectively.</w:t>
      </w:r>
    </w:p>
    <w:tbl>
      <w:tblPr>
        <w:tblStyle w:val="TableGrid"/>
        <w:tblW w:w="0" w:type="auto"/>
        <w:tblLook w:val="04A0" w:firstRow="1" w:lastRow="0" w:firstColumn="1" w:lastColumn="0" w:noHBand="0" w:noVBand="1"/>
      </w:tblPr>
      <w:tblGrid>
        <w:gridCol w:w="4675"/>
        <w:gridCol w:w="4675"/>
      </w:tblGrid>
      <w:tr w:rsidR="00F66FDE" w14:paraId="60A37DDC" w14:textId="77777777" w:rsidTr="00F80515">
        <w:tc>
          <w:tcPr>
            <w:tcW w:w="4675" w:type="dxa"/>
          </w:tcPr>
          <w:p w14:paraId="6D72909F" w14:textId="77777777" w:rsidR="00F66FDE" w:rsidRPr="004F2FD4" w:rsidRDefault="00F66FDE" w:rsidP="00F80515">
            <w:pPr>
              <w:rPr>
                <w:rFonts w:ascii="Times New Roman" w:hAnsi="Times New Roman" w:cs="Times New Roman"/>
                <w:b/>
                <w:sz w:val="24"/>
                <w:szCs w:val="24"/>
              </w:rPr>
            </w:pPr>
            <w:r w:rsidRPr="004F2FD4">
              <w:rPr>
                <w:rFonts w:ascii="Times New Roman" w:hAnsi="Times New Roman" w:cs="Times New Roman"/>
                <w:b/>
                <w:sz w:val="24"/>
                <w:szCs w:val="24"/>
              </w:rPr>
              <w:t>ID</w:t>
            </w:r>
          </w:p>
        </w:tc>
        <w:tc>
          <w:tcPr>
            <w:tcW w:w="4675" w:type="dxa"/>
          </w:tcPr>
          <w:p w14:paraId="5F2319D9" w14:textId="77777777" w:rsidR="00F66FDE" w:rsidRPr="004F2FD4" w:rsidRDefault="00F66FDE" w:rsidP="00F80515">
            <w:pPr>
              <w:rPr>
                <w:rFonts w:ascii="Times New Roman" w:hAnsi="Times New Roman" w:cs="Times New Roman"/>
                <w:b/>
                <w:sz w:val="24"/>
                <w:szCs w:val="24"/>
              </w:rPr>
            </w:pPr>
            <w:r w:rsidRPr="004F2FD4">
              <w:rPr>
                <w:rFonts w:ascii="Times New Roman" w:hAnsi="Times New Roman" w:cs="Times New Roman"/>
                <w:b/>
                <w:sz w:val="24"/>
                <w:szCs w:val="24"/>
              </w:rPr>
              <w:t>CASE 1</w:t>
            </w:r>
          </w:p>
        </w:tc>
      </w:tr>
      <w:tr w:rsidR="00F66FDE" w14:paraId="130B799D" w14:textId="77777777" w:rsidTr="00F80515">
        <w:tc>
          <w:tcPr>
            <w:tcW w:w="4675" w:type="dxa"/>
          </w:tcPr>
          <w:p w14:paraId="7B204D91" w14:textId="77777777" w:rsidR="00F66FDE" w:rsidRDefault="00F66FDE"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14:paraId="214C9C0E" w14:textId="77777777" w:rsidR="00F66FDE" w:rsidRDefault="00061C40" w:rsidP="00F80515">
            <w:pPr>
              <w:rPr>
                <w:rFonts w:ascii="Times New Roman" w:hAnsi="Times New Roman" w:cs="Times New Roman"/>
                <w:sz w:val="24"/>
                <w:szCs w:val="24"/>
              </w:rPr>
            </w:pPr>
            <w:r>
              <w:rPr>
                <w:rFonts w:ascii="Times New Roman" w:hAnsi="Times New Roman" w:cs="Times New Roman"/>
                <w:sz w:val="24"/>
                <w:szCs w:val="24"/>
              </w:rPr>
              <w:t>Register in the system</w:t>
            </w:r>
          </w:p>
        </w:tc>
      </w:tr>
      <w:tr w:rsidR="00F66FDE" w14:paraId="78737940" w14:textId="77777777" w:rsidTr="00F80515">
        <w:tc>
          <w:tcPr>
            <w:tcW w:w="4675" w:type="dxa"/>
          </w:tcPr>
          <w:p w14:paraId="3A453C2D" w14:textId="77777777" w:rsidR="00F66FDE" w:rsidRDefault="00F66FDE"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14:paraId="0D225069" w14:textId="77777777" w:rsidR="00F66FDE" w:rsidRDefault="00061C40" w:rsidP="00F80515">
            <w:pPr>
              <w:rPr>
                <w:rFonts w:ascii="Times New Roman" w:hAnsi="Times New Roman" w:cs="Times New Roman"/>
                <w:sz w:val="24"/>
                <w:szCs w:val="24"/>
              </w:rPr>
            </w:pPr>
            <w:r>
              <w:rPr>
                <w:rFonts w:ascii="Times New Roman" w:hAnsi="Times New Roman" w:cs="Times New Roman"/>
                <w:sz w:val="24"/>
                <w:szCs w:val="24"/>
              </w:rPr>
              <w:t>Fill a form and click a button to submit registration details</w:t>
            </w:r>
          </w:p>
        </w:tc>
      </w:tr>
      <w:tr w:rsidR="00F66FDE" w14:paraId="77DC3057" w14:textId="77777777" w:rsidTr="00F80515">
        <w:tc>
          <w:tcPr>
            <w:tcW w:w="4675" w:type="dxa"/>
          </w:tcPr>
          <w:p w14:paraId="00FF736E" w14:textId="77777777" w:rsidR="00F66FDE" w:rsidRDefault="00F66FDE"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14:paraId="62FBFB15" w14:textId="77777777" w:rsidR="00F66FDE" w:rsidRDefault="00F66FDE" w:rsidP="00F80515">
            <w:pPr>
              <w:rPr>
                <w:rFonts w:ascii="Times New Roman" w:hAnsi="Times New Roman" w:cs="Times New Roman"/>
                <w:sz w:val="24"/>
                <w:szCs w:val="24"/>
              </w:rPr>
            </w:pPr>
            <w:r>
              <w:rPr>
                <w:rFonts w:ascii="Times New Roman" w:hAnsi="Times New Roman" w:cs="Times New Roman"/>
                <w:sz w:val="24"/>
                <w:szCs w:val="24"/>
              </w:rPr>
              <w:t>Student</w:t>
            </w:r>
          </w:p>
        </w:tc>
      </w:tr>
      <w:tr w:rsidR="00F66FDE" w14:paraId="59390249" w14:textId="77777777" w:rsidTr="00F80515">
        <w:tc>
          <w:tcPr>
            <w:tcW w:w="4675" w:type="dxa"/>
          </w:tcPr>
          <w:p w14:paraId="55376B7F" w14:textId="77777777" w:rsidR="00F66FDE" w:rsidRDefault="00F66FDE"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4A23C492" w14:textId="77777777" w:rsidR="00F66FDE" w:rsidRDefault="00580D99" w:rsidP="00580D99">
            <w:pPr>
              <w:rPr>
                <w:rFonts w:ascii="Times New Roman" w:hAnsi="Times New Roman" w:cs="Times New Roman"/>
                <w:sz w:val="24"/>
                <w:szCs w:val="24"/>
              </w:rPr>
            </w:pPr>
            <w:r>
              <w:rPr>
                <w:rFonts w:ascii="Times New Roman" w:hAnsi="Times New Roman" w:cs="Times New Roman"/>
                <w:sz w:val="24"/>
                <w:szCs w:val="24"/>
              </w:rPr>
              <w:t>none</w:t>
            </w:r>
          </w:p>
        </w:tc>
      </w:tr>
      <w:tr w:rsidR="00F66FDE" w14:paraId="5491D283" w14:textId="77777777" w:rsidTr="00F80515">
        <w:tc>
          <w:tcPr>
            <w:tcW w:w="4675" w:type="dxa"/>
          </w:tcPr>
          <w:p w14:paraId="7B197DE9" w14:textId="77777777" w:rsidR="00F66FDE" w:rsidRDefault="00F66FDE"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14:paraId="1C005A38" w14:textId="77777777" w:rsidR="00F66FDE" w:rsidRDefault="00F66FDE" w:rsidP="00F80515">
            <w:pPr>
              <w:rPr>
                <w:rFonts w:ascii="Times New Roman" w:hAnsi="Times New Roman" w:cs="Times New Roman"/>
                <w:sz w:val="24"/>
                <w:szCs w:val="24"/>
              </w:rPr>
            </w:pPr>
            <w:r>
              <w:rPr>
                <w:rFonts w:ascii="Times New Roman" w:hAnsi="Times New Roman" w:cs="Times New Roman"/>
                <w:sz w:val="24"/>
                <w:szCs w:val="24"/>
              </w:rPr>
              <w:t>None</w:t>
            </w:r>
          </w:p>
        </w:tc>
      </w:tr>
      <w:tr w:rsidR="00F66FDE" w14:paraId="115C944D" w14:textId="77777777" w:rsidTr="00F80515">
        <w:tc>
          <w:tcPr>
            <w:tcW w:w="4675" w:type="dxa"/>
          </w:tcPr>
          <w:p w14:paraId="7945BFF5" w14:textId="77777777" w:rsidR="00F66FDE" w:rsidRDefault="00F66FDE"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14:paraId="03E20814" w14:textId="77777777" w:rsidR="00F66FDE" w:rsidRDefault="00F66FDE" w:rsidP="00CA153F">
            <w:pPr>
              <w:keepNext/>
              <w:rPr>
                <w:rFonts w:ascii="Times New Roman" w:hAnsi="Times New Roman" w:cs="Times New Roman"/>
                <w:sz w:val="24"/>
                <w:szCs w:val="24"/>
              </w:rPr>
            </w:pPr>
            <w:r>
              <w:rPr>
                <w:rFonts w:ascii="Times New Roman" w:hAnsi="Times New Roman" w:cs="Times New Roman"/>
                <w:sz w:val="24"/>
                <w:szCs w:val="24"/>
              </w:rPr>
              <w:t xml:space="preserve">The user successfully </w:t>
            </w:r>
            <w:r w:rsidR="0060462A">
              <w:rPr>
                <w:rFonts w:ascii="Times New Roman" w:hAnsi="Times New Roman" w:cs="Times New Roman"/>
                <w:sz w:val="24"/>
                <w:szCs w:val="24"/>
              </w:rPr>
              <w:t>submits the registration details</w:t>
            </w:r>
          </w:p>
        </w:tc>
      </w:tr>
    </w:tbl>
    <w:p w14:paraId="27B207D2" w14:textId="77777777" w:rsidR="00F66FDE" w:rsidRDefault="00CA153F" w:rsidP="00CA153F">
      <w:pPr>
        <w:pStyle w:val="Caption"/>
        <w:rPr>
          <w:rFonts w:ascii="Times New Roman" w:hAnsi="Times New Roman" w:cs="Times New Roman"/>
          <w:sz w:val="24"/>
          <w:szCs w:val="24"/>
        </w:rPr>
      </w:pPr>
      <w:bookmarkStart w:id="89" w:name="_Toc83115707"/>
      <w:bookmarkStart w:id="90" w:name="_Toc83313209"/>
      <w:r>
        <w:t xml:space="preserve">Table </w:t>
      </w:r>
      <w:fldSimple w:instr=" SEQ Table \* ARABIC ">
        <w:r w:rsidR="00353089">
          <w:rPr>
            <w:noProof/>
          </w:rPr>
          <w:t>2</w:t>
        </w:r>
      </w:fldSimple>
      <w:r>
        <w:t xml:space="preserve"> Use Case 1</w:t>
      </w:r>
      <w:bookmarkEnd w:id="89"/>
      <w:bookmarkEnd w:id="90"/>
    </w:p>
    <w:tbl>
      <w:tblPr>
        <w:tblStyle w:val="TableGrid"/>
        <w:tblW w:w="0" w:type="auto"/>
        <w:tblLook w:val="04A0" w:firstRow="1" w:lastRow="0" w:firstColumn="1" w:lastColumn="0" w:noHBand="0" w:noVBand="1"/>
      </w:tblPr>
      <w:tblGrid>
        <w:gridCol w:w="4675"/>
        <w:gridCol w:w="4675"/>
      </w:tblGrid>
      <w:tr w:rsidR="00D11AC0" w14:paraId="5BE8BC3B" w14:textId="77777777" w:rsidTr="00D11AC0">
        <w:tc>
          <w:tcPr>
            <w:tcW w:w="4675" w:type="dxa"/>
          </w:tcPr>
          <w:p w14:paraId="73E2BF74" w14:textId="77777777" w:rsidR="00D11AC0" w:rsidRPr="004F2FD4" w:rsidRDefault="00D11AC0">
            <w:pPr>
              <w:rPr>
                <w:rFonts w:ascii="Times New Roman" w:hAnsi="Times New Roman" w:cs="Times New Roman"/>
                <w:b/>
                <w:sz w:val="24"/>
                <w:szCs w:val="24"/>
              </w:rPr>
            </w:pPr>
            <w:r w:rsidRPr="004F2FD4">
              <w:rPr>
                <w:rFonts w:ascii="Times New Roman" w:hAnsi="Times New Roman" w:cs="Times New Roman"/>
                <w:b/>
                <w:sz w:val="24"/>
                <w:szCs w:val="24"/>
              </w:rPr>
              <w:t>ID</w:t>
            </w:r>
          </w:p>
        </w:tc>
        <w:tc>
          <w:tcPr>
            <w:tcW w:w="4675" w:type="dxa"/>
          </w:tcPr>
          <w:p w14:paraId="5CD7BFDF" w14:textId="77777777" w:rsidR="00D11AC0" w:rsidRPr="004F2FD4" w:rsidRDefault="00F66FDE">
            <w:pPr>
              <w:rPr>
                <w:rFonts w:ascii="Times New Roman" w:hAnsi="Times New Roman" w:cs="Times New Roman"/>
                <w:b/>
                <w:sz w:val="24"/>
                <w:szCs w:val="24"/>
              </w:rPr>
            </w:pPr>
            <w:r>
              <w:rPr>
                <w:rFonts w:ascii="Times New Roman" w:hAnsi="Times New Roman" w:cs="Times New Roman"/>
                <w:b/>
                <w:sz w:val="24"/>
                <w:szCs w:val="24"/>
              </w:rPr>
              <w:t>CASE 2</w:t>
            </w:r>
          </w:p>
        </w:tc>
      </w:tr>
      <w:tr w:rsidR="00D11AC0" w14:paraId="769E0A02" w14:textId="77777777" w:rsidTr="00D11AC0">
        <w:tc>
          <w:tcPr>
            <w:tcW w:w="4675" w:type="dxa"/>
          </w:tcPr>
          <w:p w14:paraId="0A8A04B2" w14:textId="77777777" w:rsidR="00D11AC0" w:rsidRDefault="00D11AC0">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14:paraId="6BE2CB4C" w14:textId="77777777" w:rsidR="00D11AC0" w:rsidRDefault="00540837">
            <w:pPr>
              <w:rPr>
                <w:rFonts w:ascii="Times New Roman" w:hAnsi="Times New Roman" w:cs="Times New Roman"/>
                <w:sz w:val="24"/>
                <w:szCs w:val="24"/>
              </w:rPr>
            </w:pPr>
            <w:r>
              <w:rPr>
                <w:rFonts w:ascii="Times New Roman" w:hAnsi="Times New Roman" w:cs="Times New Roman"/>
                <w:sz w:val="24"/>
                <w:szCs w:val="24"/>
              </w:rPr>
              <w:t>Authenticate Login Request</w:t>
            </w:r>
          </w:p>
        </w:tc>
      </w:tr>
      <w:tr w:rsidR="00D11AC0" w14:paraId="603D966A" w14:textId="77777777" w:rsidTr="00D11AC0">
        <w:tc>
          <w:tcPr>
            <w:tcW w:w="4675" w:type="dxa"/>
          </w:tcPr>
          <w:p w14:paraId="27F2E20B" w14:textId="77777777" w:rsidR="00D11AC0" w:rsidRDefault="00D11AC0">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14:paraId="2BD68874" w14:textId="77777777" w:rsidR="00D11AC0" w:rsidRDefault="004032CB">
            <w:pPr>
              <w:rPr>
                <w:rFonts w:ascii="Times New Roman" w:hAnsi="Times New Roman" w:cs="Times New Roman"/>
                <w:sz w:val="24"/>
                <w:szCs w:val="24"/>
              </w:rPr>
            </w:pPr>
            <w:r>
              <w:rPr>
                <w:rFonts w:ascii="Times New Roman" w:hAnsi="Times New Roman" w:cs="Times New Roman"/>
                <w:sz w:val="24"/>
                <w:szCs w:val="24"/>
              </w:rPr>
              <w:t xml:space="preserve">Click a button on the web </w:t>
            </w:r>
            <w:r w:rsidR="004A586E">
              <w:rPr>
                <w:rFonts w:ascii="Times New Roman" w:hAnsi="Times New Roman" w:cs="Times New Roman"/>
                <w:sz w:val="24"/>
                <w:szCs w:val="24"/>
              </w:rPr>
              <w:t>page that</w:t>
            </w:r>
            <w:r>
              <w:rPr>
                <w:rFonts w:ascii="Times New Roman" w:hAnsi="Times New Roman" w:cs="Times New Roman"/>
                <w:sz w:val="24"/>
                <w:szCs w:val="24"/>
              </w:rPr>
              <w:t xml:space="preserve"> automatically makes a login request.</w:t>
            </w:r>
          </w:p>
        </w:tc>
      </w:tr>
      <w:tr w:rsidR="00D11AC0" w14:paraId="7669D2CC" w14:textId="77777777" w:rsidTr="00D11AC0">
        <w:tc>
          <w:tcPr>
            <w:tcW w:w="4675" w:type="dxa"/>
          </w:tcPr>
          <w:p w14:paraId="35C05D44" w14:textId="77777777" w:rsidR="00D11AC0" w:rsidRDefault="00D11AC0">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14:paraId="2FC6BDBD" w14:textId="77777777" w:rsidR="00D11AC0" w:rsidRDefault="004A586E">
            <w:pPr>
              <w:rPr>
                <w:rFonts w:ascii="Times New Roman" w:hAnsi="Times New Roman" w:cs="Times New Roman"/>
                <w:sz w:val="24"/>
                <w:szCs w:val="24"/>
              </w:rPr>
            </w:pPr>
            <w:r>
              <w:rPr>
                <w:rFonts w:ascii="Times New Roman" w:hAnsi="Times New Roman" w:cs="Times New Roman"/>
                <w:sz w:val="24"/>
                <w:szCs w:val="24"/>
              </w:rPr>
              <w:t>Student</w:t>
            </w:r>
          </w:p>
        </w:tc>
      </w:tr>
      <w:tr w:rsidR="00D11AC0" w14:paraId="56D4DF8A" w14:textId="77777777" w:rsidTr="00D11AC0">
        <w:tc>
          <w:tcPr>
            <w:tcW w:w="4675" w:type="dxa"/>
          </w:tcPr>
          <w:p w14:paraId="54C8E5D4" w14:textId="77777777" w:rsidR="00D11AC0" w:rsidRDefault="00D11AC0">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3A25CA76" w14:textId="77777777" w:rsidR="00D11AC0" w:rsidRDefault="004A586E">
            <w:pPr>
              <w:rPr>
                <w:rFonts w:ascii="Times New Roman" w:hAnsi="Times New Roman" w:cs="Times New Roman"/>
                <w:sz w:val="24"/>
                <w:szCs w:val="24"/>
              </w:rPr>
            </w:pPr>
            <w:r>
              <w:rPr>
                <w:rFonts w:ascii="Times New Roman" w:hAnsi="Times New Roman" w:cs="Times New Roman"/>
                <w:sz w:val="24"/>
                <w:szCs w:val="24"/>
              </w:rPr>
              <w:t>The user is registered on the system</w:t>
            </w:r>
          </w:p>
        </w:tc>
      </w:tr>
      <w:tr w:rsidR="00D11AC0" w14:paraId="63778AEC" w14:textId="77777777" w:rsidTr="00D11AC0">
        <w:tc>
          <w:tcPr>
            <w:tcW w:w="4675" w:type="dxa"/>
          </w:tcPr>
          <w:p w14:paraId="3F90A6B2" w14:textId="77777777" w:rsidR="00D11AC0" w:rsidRDefault="00D11AC0">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14:paraId="2B57D448" w14:textId="77777777" w:rsidR="00D11AC0" w:rsidRDefault="004A586E">
            <w:pPr>
              <w:rPr>
                <w:rFonts w:ascii="Times New Roman" w:hAnsi="Times New Roman" w:cs="Times New Roman"/>
                <w:sz w:val="24"/>
                <w:szCs w:val="24"/>
              </w:rPr>
            </w:pPr>
            <w:r>
              <w:rPr>
                <w:rFonts w:ascii="Times New Roman" w:hAnsi="Times New Roman" w:cs="Times New Roman"/>
                <w:sz w:val="24"/>
                <w:szCs w:val="24"/>
              </w:rPr>
              <w:t>None</w:t>
            </w:r>
          </w:p>
        </w:tc>
      </w:tr>
      <w:tr w:rsidR="00D11AC0" w14:paraId="2E462CFC" w14:textId="77777777" w:rsidTr="00D11AC0">
        <w:tc>
          <w:tcPr>
            <w:tcW w:w="4675" w:type="dxa"/>
          </w:tcPr>
          <w:p w14:paraId="7C19657C" w14:textId="77777777" w:rsidR="00D11AC0" w:rsidRDefault="00D11AC0">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14:paraId="75573982" w14:textId="77777777" w:rsidR="00D11AC0" w:rsidRDefault="004A586E" w:rsidP="00CA153F">
            <w:pPr>
              <w:keepNext/>
              <w:rPr>
                <w:rFonts w:ascii="Times New Roman" w:hAnsi="Times New Roman" w:cs="Times New Roman"/>
                <w:sz w:val="24"/>
                <w:szCs w:val="24"/>
              </w:rPr>
            </w:pPr>
            <w:r>
              <w:rPr>
                <w:rFonts w:ascii="Times New Roman" w:hAnsi="Times New Roman" w:cs="Times New Roman"/>
                <w:sz w:val="24"/>
                <w:szCs w:val="24"/>
              </w:rPr>
              <w:t xml:space="preserve">The user successfully </w:t>
            </w:r>
            <w:r w:rsidR="00D62C30">
              <w:rPr>
                <w:rFonts w:ascii="Times New Roman" w:hAnsi="Times New Roman" w:cs="Times New Roman"/>
                <w:sz w:val="24"/>
                <w:szCs w:val="24"/>
              </w:rPr>
              <w:t>makes the login request</w:t>
            </w:r>
          </w:p>
        </w:tc>
      </w:tr>
    </w:tbl>
    <w:p w14:paraId="553883A8" w14:textId="77777777" w:rsidR="00F66FDE" w:rsidRPr="00F66FDE" w:rsidRDefault="00CA153F" w:rsidP="00B95C62">
      <w:pPr>
        <w:pStyle w:val="Caption"/>
      </w:pPr>
      <w:bookmarkStart w:id="91" w:name="_Toc83115708"/>
      <w:bookmarkStart w:id="92" w:name="_Toc83313210"/>
      <w:r>
        <w:t xml:space="preserve">Table </w:t>
      </w:r>
      <w:fldSimple w:instr=" SEQ Table \* ARABIC ">
        <w:r w:rsidR="00353089">
          <w:rPr>
            <w:noProof/>
          </w:rPr>
          <w:t>3</w:t>
        </w:r>
      </w:fldSimple>
      <w:r>
        <w:t xml:space="preserve"> Use Case 2</w:t>
      </w:r>
      <w:bookmarkEnd w:id="91"/>
      <w:bookmarkEnd w:id="92"/>
    </w:p>
    <w:tbl>
      <w:tblPr>
        <w:tblStyle w:val="TableGrid"/>
        <w:tblW w:w="0" w:type="auto"/>
        <w:tblLook w:val="04A0" w:firstRow="1" w:lastRow="0" w:firstColumn="1" w:lastColumn="0" w:noHBand="0" w:noVBand="1"/>
      </w:tblPr>
      <w:tblGrid>
        <w:gridCol w:w="4675"/>
        <w:gridCol w:w="4675"/>
      </w:tblGrid>
      <w:tr w:rsidR="00540837" w14:paraId="0C43B7CF" w14:textId="77777777" w:rsidTr="00540837">
        <w:tc>
          <w:tcPr>
            <w:tcW w:w="4675" w:type="dxa"/>
          </w:tcPr>
          <w:p w14:paraId="741FA223" w14:textId="77777777" w:rsidR="00540837" w:rsidRPr="004F2FD4" w:rsidRDefault="00540837" w:rsidP="00F80515">
            <w:pPr>
              <w:rPr>
                <w:rFonts w:ascii="Times New Roman" w:hAnsi="Times New Roman" w:cs="Times New Roman"/>
                <w:b/>
                <w:sz w:val="24"/>
                <w:szCs w:val="24"/>
              </w:rPr>
            </w:pPr>
            <w:r w:rsidRPr="004F2FD4">
              <w:rPr>
                <w:rFonts w:ascii="Times New Roman" w:hAnsi="Times New Roman" w:cs="Times New Roman"/>
                <w:b/>
                <w:sz w:val="24"/>
                <w:szCs w:val="24"/>
              </w:rPr>
              <w:lastRenderedPageBreak/>
              <w:t>ID</w:t>
            </w:r>
          </w:p>
        </w:tc>
        <w:tc>
          <w:tcPr>
            <w:tcW w:w="4675" w:type="dxa"/>
          </w:tcPr>
          <w:p w14:paraId="7C9C1E4F" w14:textId="77777777" w:rsidR="00540837" w:rsidRPr="004F2FD4" w:rsidRDefault="00CA153F" w:rsidP="00F80515">
            <w:pPr>
              <w:rPr>
                <w:rFonts w:ascii="Times New Roman" w:hAnsi="Times New Roman" w:cs="Times New Roman"/>
                <w:b/>
                <w:sz w:val="24"/>
                <w:szCs w:val="24"/>
              </w:rPr>
            </w:pPr>
            <w:r>
              <w:rPr>
                <w:rFonts w:ascii="Times New Roman" w:hAnsi="Times New Roman" w:cs="Times New Roman"/>
                <w:b/>
                <w:sz w:val="24"/>
                <w:szCs w:val="24"/>
              </w:rPr>
              <w:t>CASE 3</w:t>
            </w:r>
          </w:p>
        </w:tc>
      </w:tr>
      <w:tr w:rsidR="00540837" w14:paraId="137A8038" w14:textId="77777777" w:rsidTr="00540837">
        <w:tc>
          <w:tcPr>
            <w:tcW w:w="4675" w:type="dxa"/>
          </w:tcPr>
          <w:p w14:paraId="1CEF4476" w14:textId="77777777" w:rsidR="00540837" w:rsidRDefault="00540837"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14:paraId="2222288D" w14:textId="77777777" w:rsidR="00540837" w:rsidRDefault="00C70723" w:rsidP="00F80515">
            <w:pPr>
              <w:rPr>
                <w:rFonts w:ascii="Times New Roman" w:hAnsi="Times New Roman" w:cs="Times New Roman"/>
                <w:sz w:val="24"/>
                <w:szCs w:val="24"/>
              </w:rPr>
            </w:pPr>
            <w:r>
              <w:rPr>
                <w:rFonts w:ascii="Times New Roman" w:hAnsi="Times New Roman" w:cs="Times New Roman"/>
                <w:sz w:val="24"/>
                <w:szCs w:val="24"/>
              </w:rPr>
              <w:t>Authenticate login request</w:t>
            </w:r>
          </w:p>
        </w:tc>
      </w:tr>
      <w:tr w:rsidR="00540837" w14:paraId="36D26335" w14:textId="77777777" w:rsidTr="00540837">
        <w:tc>
          <w:tcPr>
            <w:tcW w:w="4675" w:type="dxa"/>
          </w:tcPr>
          <w:p w14:paraId="5D959366" w14:textId="77777777" w:rsidR="00540837" w:rsidRDefault="00540837"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14:paraId="4E448C97" w14:textId="77777777" w:rsidR="00540837" w:rsidRDefault="00540837" w:rsidP="00F80515">
            <w:pPr>
              <w:rPr>
                <w:rFonts w:ascii="Times New Roman" w:hAnsi="Times New Roman" w:cs="Times New Roman"/>
                <w:sz w:val="24"/>
                <w:szCs w:val="24"/>
              </w:rPr>
            </w:pPr>
            <w:r>
              <w:rPr>
                <w:rFonts w:ascii="Times New Roman" w:hAnsi="Times New Roman" w:cs="Times New Roman"/>
                <w:sz w:val="24"/>
                <w:szCs w:val="24"/>
              </w:rPr>
              <w:t>Match login request with recorded details in the database and vet the login request</w:t>
            </w:r>
          </w:p>
        </w:tc>
      </w:tr>
      <w:tr w:rsidR="00540837" w14:paraId="2F824EF1" w14:textId="77777777" w:rsidTr="00540837">
        <w:tc>
          <w:tcPr>
            <w:tcW w:w="4675" w:type="dxa"/>
          </w:tcPr>
          <w:p w14:paraId="4034C6BD" w14:textId="77777777" w:rsidR="00540837" w:rsidRDefault="00540837"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14:paraId="43B91C5F" w14:textId="77777777" w:rsidR="00540837" w:rsidRDefault="00540837" w:rsidP="00592D0A">
            <w:pPr>
              <w:rPr>
                <w:rFonts w:ascii="Times New Roman" w:hAnsi="Times New Roman" w:cs="Times New Roman"/>
                <w:sz w:val="24"/>
                <w:szCs w:val="24"/>
              </w:rPr>
            </w:pPr>
            <w:r>
              <w:rPr>
                <w:rFonts w:ascii="Times New Roman" w:hAnsi="Times New Roman" w:cs="Times New Roman"/>
                <w:sz w:val="24"/>
                <w:szCs w:val="24"/>
              </w:rPr>
              <w:t>S</w:t>
            </w:r>
            <w:r w:rsidR="00592D0A">
              <w:rPr>
                <w:rFonts w:ascii="Times New Roman" w:hAnsi="Times New Roman" w:cs="Times New Roman"/>
                <w:sz w:val="24"/>
                <w:szCs w:val="24"/>
              </w:rPr>
              <w:t>ystem</w:t>
            </w:r>
          </w:p>
        </w:tc>
      </w:tr>
      <w:tr w:rsidR="00540837" w14:paraId="19D1796D" w14:textId="77777777" w:rsidTr="00540837">
        <w:tc>
          <w:tcPr>
            <w:tcW w:w="4675" w:type="dxa"/>
          </w:tcPr>
          <w:p w14:paraId="351B32A4" w14:textId="77777777" w:rsidR="00540837" w:rsidRDefault="00540837"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6F72952B" w14:textId="77777777" w:rsidR="00540837" w:rsidRDefault="00540837" w:rsidP="00592D0A">
            <w:pPr>
              <w:rPr>
                <w:rFonts w:ascii="Times New Roman" w:hAnsi="Times New Roman" w:cs="Times New Roman"/>
                <w:sz w:val="24"/>
                <w:szCs w:val="24"/>
              </w:rPr>
            </w:pPr>
            <w:r>
              <w:rPr>
                <w:rFonts w:ascii="Times New Roman" w:hAnsi="Times New Roman" w:cs="Times New Roman"/>
                <w:sz w:val="24"/>
                <w:szCs w:val="24"/>
              </w:rPr>
              <w:t xml:space="preserve">The user </w:t>
            </w:r>
            <w:r w:rsidR="00592D0A">
              <w:rPr>
                <w:rFonts w:ascii="Times New Roman" w:hAnsi="Times New Roman" w:cs="Times New Roman"/>
                <w:sz w:val="24"/>
                <w:szCs w:val="24"/>
              </w:rPr>
              <w:t>made a login request</w:t>
            </w:r>
          </w:p>
        </w:tc>
      </w:tr>
      <w:tr w:rsidR="00540837" w14:paraId="1BD4BCFC" w14:textId="77777777" w:rsidTr="00540837">
        <w:tc>
          <w:tcPr>
            <w:tcW w:w="4675" w:type="dxa"/>
          </w:tcPr>
          <w:p w14:paraId="142C062B" w14:textId="77777777" w:rsidR="00540837" w:rsidRDefault="00540837"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14:paraId="77F5629B" w14:textId="77777777" w:rsidR="00540837" w:rsidRDefault="00540837" w:rsidP="00F80515">
            <w:pPr>
              <w:rPr>
                <w:rFonts w:ascii="Times New Roman" w:hAnsi="Times New Roman" w:cs="Times New Roman"/>
                <w:sz w:val="24"/>
                <w:szCs w:val="24"/>
              </w:rPr>
            </w:pPr>
            <w:r>
              <w:rPr>
                <w:rFonts w:ascii="Times New Roman" w:hAnsi="Times New Roman" w:cs="Times New Roman"/>
                <w:sz w:val="24"/>
                <w:szCs w:val="24"/>
              </w:rPr>
              <w:t>None</w:t>
            </w:r>
          </w:p>
        </w:tc>
      </w:tr>
      <w:tr w:rsidR="00540837" w14:paraId="5600C461" w14:textId="77777777" w:rsidTr="00540837">
        <w:tc>
          <w:tcPr>
            <w:tcW w:w="4675" w:type="dxa"/>
          </w:tcPr>
          <w:p w14:paraId="4B62DFF2" w14:textId="77777777" w:rsidR="00540837" w:rsidRDefault="00540837"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14:paraId="2B361CEF" w14:textId="77777777" w:rsidR="00540837" w:rsidRDefault="00540837" w:rsidP="00FB4645">
            <w:pPr>
              <w:keepNext/>
              <w:rPr>
                <w:rFonts w:ascii="Times New Roman" w:hAnsi="Times New Roman" w:cs="Times New Roman"/>
                <w:sz w:val="24"/>
                <w:szCs w:val="24"/>
              </w:rPr>
            </w:pPr>
            <w:r>
              <w:rPr>
                <w:rFonts w:ascii="Times New Roman" w:hAnsi="Times New Roman" w:cs="Times New Roman"/>
                <w:sz w:val="24"/>
                <w:szCs w:val="24"/>
              </w:rPr>
              <w:t xml:space="preserve">The user </w:t>
            </w:r>
            <w:r w:rsidR="00592D0A">
              <w:rPr>
                <w:rFonts w:ascii="Times New Roman" w:hAnsi="Times New Roman" w:cs="Times New Roman"/>
                <w:sz w:val="24"/>
                <w:szCs w:val="24"/>
              </w:rPr>
              <w:t>successfully log</w:t>
            </w:r>
            <w:r w:rsidR="00280AF7">
              <w:rPr>
                <w:rFonts w:ascii="Times New Roman" w:hAnsi="Times New Roman" w:cs="Times New Roman"/>
                <w:sz w:val="24"/>
                <w:szCs w:val="24"/>
              </w:rPr>
              <w:t xml:space="preserve">s </w:t>
            </w:r>
            <w:r w:rsidR="00592D0A">
              <w:rPr>
                <w:rFonts w:ascii="Times New Roman" w:hAnsi="Times New Roman" w:cs="Times New Roman"/>
                <w:sz w:val="24"/>
                <w:szCs w:val="24"/>
              </w:rPr>
              <w:t>in the system</w:t>
            </w:r>
          </w:p>
        </w:tc>
      </w:tr>
    </w:tbl>
    <w:p w14:paraId="767AA8FB" w14:textId="77777777" w:rsidR="00FC59D0" w:rsidRDefault="00FB4645" w:rsidP="00FB4645">
      <w:pPr>
        <w:pStyle w:val="Caption"/>
        <w:rPr>
          <w:i w:val="0"/>
          <w:iCs w:val="0"/>
        </w:rPr>
      </w:pPr>
      <w:bookmarkStart w:id="93" w:name="_Toc83115709"/>
      <w:bookmarkStart w:id="94" w:name="_Toc83313211"/>
      <w:r>
        <w:t xml:space="preserve">Table </w:t>
      </w:r>
      <w:fldSimple w:instr=" SEQ Table \* ARABIC ">
        <w:r w:rsidR="00353089">
          <w:rPr>
            <w:noProof/>
          </w:rPr>
          <w:t>4</w:t>
        </w:r>
      </w:fldSimple>
      <w:r>
        <w:t xml:space="preserve"> Use Case 3</w:t>
      </w:r>
      <w:bookmarkEnd w:id="93"/>
      <w:bookmarkEnd w:id="94"/>
    </w:p>
    <w:tbl>
      <w:tblPr>
        <w:tblStyle w:val="TableGrid"/>
        <w:tblW w:w="0" w:type="auto"/>
        <w:tblLook w:val="04A0" w:firstRow="1" w:lastRow="0" w:firstColumn="1" w:lastColumn="0" w:noHBand="0" w:noVBand="1"/>
      </w:tblPr>
      <w:tblGrid>
        <w:gridCol w:w="4675"/>
        <w:gridCol w:w="4675"/>
      </w:tblGrid>
      <w:tr w:rsidR="00FC59D0" w14:paraId="76578F52" w14:textId="77777777" w:rsidTr="00F80515">
        <w:tc>
          <w:tcPr>
            <w:tcW w:w="4675" w:type="dxa"/>
          </w:tcPr>
          <w:p w14:paraId="5AB1AD07" w14:textId="77777777" w:rsidR="00FC59D0" w:rsidRPr="004F2FD4" w:rsidRDefault="00FC59D0" w:rsidP="00F80515">
            <w:pPr>
              <w:rPr>
                <w:rFonts w:ascii="Times New Roman" w:hAnsi="Times New Roman" w:cs="Times New Roman"/>
                <w:b/>
                <w:sz w:val="24"/>
                <w:szCs w:val="24"/>
              </w:rPr>
            </w:pPr>
            <w:r w:rsidRPr="004F2FD4">
              <w:rPr>
                <w:rFonts w:ascii="Times New Roman" w:hAnsi="Times New Roman" w:cs="Times New Roman"/>
                <w:b/>
                <w:sz w:val="24"/>
                <w:szCs w:val="24"/>
              </w:rPr>
              <w:t>ID</w:t>
            </w:r>
          </w:p>
        </w:tc>
        <w:tc>
          <w:tcPr>
            <w:tcW w:w="4675" w:type="dxa"/>
          </w:tcPr>
          <w:p w14:paraId="6D47CB85" w14:textId="77777777" w:rsidR="00FC59D0" w:rsidRPr="004F2FD4" w:rsidRDefault="00FB4645" w:rsidP="00F80515">
            <w:pPr>
              <w:rPr>
                <w:rFonts w:ascii="Times New Roman" w:hAnsi="Times New Roman" w:cs="Times New Roman"/>
                <w:b/>
                <w:sz w:val="24"/>
                <w:szCs w:val="24"/>
              </w:rPr>
            </w:pPr>
            <w:r>
              <w:rPr>
                <w:rFonts w:ascii="Times New Roman" w:hAnsi="Times New Roman" w:cs="Times New Roman"/>
                <w:b/>
                <w:sz w:val="24"/>
                <w:szCs w:val="24"/>
              </w:rPr>
              <w:t>CASE 4</w:t>
            </w:r>
          </w:p>
        </w:tc>
      </w:tr>
      <w:tr w:rsidR="00FC59D0" w14:paraId="34F3255B" w14:textId="77777777" w:rsidTr="00F80515">
        <w:tc>
          <w:tcPr>
            <w:tcW w:w="4675" w:type="dxa"/>
          </w:tcPr>
          <w:p w14:paraId="18222D1C" w14:textId="77777777" w:rsidR="00FC59D0" w:rsidRDefault="00FC59D0"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14:paraId="7229496F" w14:textId="77777777" w:rsidR="00FC59D0" w:rsidRDefault="00FC59D0" w:rsidP="00F80515">
            <w:pPr>
              <w:rPr>
                <w:rFonts w:ascii="Times New Roman" w:hAnsi="Times New Roman" w:cs="Times New Roman"/>
                <w:sz w:val="24"/>
                <w:szCs w:val="24"/>
              </w:rPr>
            </w:pPr>
            <w:r>
              <w:rPr>
                <w:rFonts w:ascii="Times New Roman" w:hAnsi="Times New Roman" w:cs="Times New Roman"/>
                <w:sz w:val="24"/>
                <w:szCs w:val="24"/>
              </w:rPr>
              <w:t>Apply for bursary</w:t>
            </w:r>
          </w:p>
        </w:tc>
      </w:tr>
      <w:tr w:rsidR="00FC59D0" w14:paraId="3AFB374A" w14:textId="77777777" w:rsidTr="00F80515">
        <w:tc>
          <w:tcPr>
            <w:tcW w:w="4675" w:type="dxa"/>
          </w:tcPr>
          <w:p w14:paraId="6EECDB9D" w14:textId="77777777" w:rsidR="00FC59D0" w:rsidRDefault="00FC59D0"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14:paraId="0FB201C9" w14:textId="77777777" w:rsidR="00FC59D0" w:rsidRDefault="00FC59D0" w:rsidP="00F80515">
            <w:pPr>
              <w:rPr>
                <w:rFonts w:ascii="Times New Roman" w:hAnsi="Times New Roman" w:cs="Times New Roman"/>
                <w:sz w:val="24"/>
                <w:szCs w:val="24"/>
              </w:rPr>
            </w:pPr>
            <w:r>
              <w:rPr>
                <w:rFonts w:ascii="Times New Roman" w:hAnsi="Times New Roman" w:cs="Times New Roman"/>
                <w:sz w:val="24"/>
                <w:szCs w:val="24"/>
              </w:rPr>
              <w:t>Fill the form provided dully and click on a button to submit the form.</w:t>
            </w:r>
          </w:p>
        </w:tc>
      </w:tr>
      <w:tr w:rsidR="00FC59D0" w14:paraId="2ADDF62C" w14:textId="77777777" w:rsidTr="00F80515">
        <w:tc>
          <w:tcPr>
            <w:tcW w:w="4675" w:type="dxa"/>
          </w:tcPr>
          <w:p w14:paraId="5284DF5C" w14:textId="77777777" w:rsidR="00FC59D0" w:rsidRDefault="00FC59D0"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14:paraId="4E799F38" w14:textId="77777777" w:rsidR="00FC59D0" w:rsidRDefault="00FC59D0" w:rsidP="00F80515">
            <w:pPr>
              <w:rPr>
                <w:rFonts w:ascii="Times New Roman" w:hAnsi="Times New Roman" w:cs="Times New Roman"/>
                <w:sz w:val="24"/>
                <w:szCs w:val="24"/>
              </w:rPr>
            </w:pPr>
            <w:r>
              <w:rPr>
                <w:rFonts w:ascii="Times New Roman" w:hAnsi="Times New Roman" w:cs="Times New Roman"/>
                <w:sz w:val="24"/>
                <w:szCs w:val="24"/>
              </w:rPr>
              <w:t>S</w:t>
            </w:r>
            <w:r w:rsidR="00A52418">
              <w:rPr>
                <w:rFonts w:ascii="Times New Roman" w:hAnsi="Times New Roman" w:cs="Times New Roman"/>
                <w:sz w:val="24"/>
                <w:szCs w:val="24"/>
              </w:rPr>
              <w:t>tudent</w:t>
            </w:r>
          </w:p>
        </w:tc>
      </w:tr>
      <w:tr w:rsidR="00FC59D0" w14:paraId="665AEBB6" w14:textId="77777777" w:rsidTr="00F80515">
        <w:tc>
          <w:tcPr>
            <w:tcW w:w="4675" w:type="dxa"/>
          </w:tcPr>
          <w:p w14:paraId="2039ACC2" w14:textId="77777777" w:rsidR="00FC59D0" w:rsidRDefault="00FC59D0"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5FA55FD9" w14:textId="77777777" w:rsidR="00FC59D0" w:rsidRDefault="00FC59D0" w:rsidP="00BA7418">
            <w:pPr>
              <w:rPr>
                <w:rFonts w:ascii="Times New Roman" w:hAnsi="Times New Roman" w:cs="Times New Roman"/>
                <w:sz w:val="24"/>
                <w:szCs w:val="24"/>
              </w:rPr>
            </w:pPr>
            <w:r>
              <w:rPr>
                <w:rFonts w:ascii="Times New Roman" w:hAnsi="Times New Roman" w:cs="Times New Roman"/>
                <w:sz w:val="24"/>
                <w:szCs w:val="24"/>
              </w:rPr>
              <w:t xml:space="preserve">The user </w:t>
            </w:r>
            <w:r w:rsidR="00BA7418">
              <w:rPr>
                <w:rFonts w:ascii="Times New Roman" w:hAnsi="Times New Roman" w:cs="Times New Roman"/>
                <w:sz w:val="24"/>
                <w:szCs w:val="24"/>
              </w:rPr>
              <w:t>is logged in</w:t>
            </w:r>
          </w:p>
        </w:tc>
      </w:tr>
      <w:tr w:rsidR="00FC59D0" w14:paraId="20F7FF22" w14:textId="77777777" w:rsidTr="00F80515">
        <w:tc>
          <w:tcPr>
            <w:tcW w:w="4675" w:type="dxa"/>
          </w:tcPr>
          <w:p w14:paraId="491183D4" w14:textId="77777777" w:rsidR="00FC59D0" w:rsidRDefault="00FC59D0"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14:paraId="3FFB2645" w14:textId="77777777" w:rsidR="00FC59D0" w:rsidRDefault="00FC59D0" w:rsidP="00F80515">
            <w:pPr>
              <w:rPr>
                <w:rFonts w:ascii="Times New Roman" w:hAnsi="Times New Roman" w:cs="Times New Roman"/>
                <w:sz w:val="24"/>
                <w:szCs w:val="24"/>
              </w:rPr>
            </w:pPr>
            <w:r>
              <w:rPr>
                <w:rFonts w:ascii="Times New Roman" w:hAnsi="Times New Roman" w:cs="Times New Roman"/>
                <w:sz w:val="24"/>
                <w:szCs w:val="24"/>
              </w:rPr>
              <w:t>None</w:t>
            </w:r>
          </w:p>
        </w:tc>
      </w:tr>
      <w:tr w:rsidR="00FC59D0" w14:paraId="3D4766BD" w14:textId="77777777" w:rsidTr="00F80515">
        <w:tc>
          <w:tcPr>
            <w:tcW w:w="4675" w:type="dxa"/>
          </w:tcPr>
          <w:p w14:paraId="65037B90" w14:textId="77777777" w:rsidR="00FC59D0" w:rsidRDefault="00FC59D0"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14:paraId="51A836B4" w14:textId="77777777" w:rsidR="00FC59D0" w:rsidRDefault="00FC59D0" w:rsidP="00DE51A3">
            <w:pPr>
              <w:keepNext/>
              <w:rPr>
                <w:rFonts w:ascii="Times New Roman" w:hAnsi="Times New Roman" w:cs="Times New Roman"/>
                <w:sz w:val="24"/>
                <w:szCs w:val="24"/>
              </w:rPr>
            </w:pPr>
            <w:r>
              <w:rPr>
                <w:rFonts w:ascii="Times New Roman" w:hAnsi="Times New Roman" w:cs="Times New Roman"/>
                <w:sz w:val="24"/>
                <w:szCs w:val="24"/>
              </w:rPr>
              <w:t xml:space="preserve">The user successfully </w:t>
            </w:r>
            <w:r w:rsidR="00680BA8">
              <w:rPr>
                <w:rFonts w:ascii="Times New Roman" w:hAnsi="Times New Roman" w:cs="Times New Roman"/>
                <w:sz w:val="24"/>
                <w:szCs w:val="24"/>
              </w:rPr>
              <w:t>submits the form</w:t>
            </w:r>
          </w:p>
        </w:tc>
      </w:tr>
    </w:tbl>
    <w:p w14:paraId="773D4835" w14:textId="77777777" w:rsidR="006B437D" w:rsidRDefault="00DE51A3" w:rsidP="00DE51A3">
      <w:pPr>
        <w:pStyle w:val="Caption"/>
      </w:pPr>
      <w:bookmarkStart w:id="95" w:name="_Toc83115710"/>
      <w:bookmarkStart w:id="96" w:name="_Toc83313212"/>
      <w:r>
        <w:t xml:space="preserve">Table </w:t>
      </w:r>
      <w:fldSimple w:instr=" SEQ Table \* ARABIC ">
        <w:r w:rsidR="00353089">
          <w:rPr>
            <w:noProof/>
          </w:rPr>
          <w:t>5</w:t>
        </w:r>
      </w:fldSimple>
      <w:r>
        <w:t xml:space="preserve"> Use Case 4</w:t>
      </w:r>
      <w:bookmarkEnd w:id="95"/>
      <w:bookmarkEnd w:id="96"/>
    </w:p>
    <w:tbl>
      <w:tblPr>
        <w:tblStyle w:val="TableGrid"/>
        <w:tblW w:w="0" w:type="auto"/>
        <w:tblLook w:val="04A0" w:firstRow="1" w:lastRow="0" w:firstColumn="1" w:lastColumn="0" w:noHBand="0" w:noVBand="1"/>
      </w:tblPr>
      <w:tblGrid>
        <w:gridCol w:w="4675"/>
        <w:gridCol w:w="4675"/>
      </w:tblGrid>
      <w:tr w:rsidR="001A25E5" w14:paraId="13239515" w14:textId="77777777" w:rsidTr="00F80515">
        <w:tc>
          <w:tcPr>
            <w:tcW w:w="4675" w:type="dxa"/>
          </w:tcPr>
          <w:p w14:paraId="05081A82" w14:textId="77777777" w:rsidR="001A25E5" w:rsidRPr="004F2FD4" w:rsidRDefault="001A25E5" w:rsidP="00F80515">
            <w:pPr>
              <w:rPr>
                <w:rFonts w:ascii="Times New Roman" w:hAnsi="Times New Roman" w:cs="Times New Roman"/>
                <w:b/>
                <w:sz w:val="24"/>
                <w:szCs w:val="24"/>
              </w:rPr>
            </w:pPr>
            <w:r w:rsidRPr="004F2FD4">
              <w:rPr>
                <w:rFonts w:ascii="Times New Roman" w:hAnsi="Times New Roman" w:cs="Times New Roman"/>
                <w:b/>
                <w:sz w:val="24"/>
                <w:szCs w:val="24"/>
              </w:rPr>
              <w:t>ID</w:t>
            </w:r>
          </w:p>
        </w:tc>
        <w:tc>
          <w:tcPr>
            <w:tcW w:w="4675" w:type="dxa"/>
          </w:tcPr>
          <w:p w14:paraId="22EDAD71" w14:textId="77777777" w:rsidR="001A25E5" w:rsidRPr="004F2FD4" w:rsidRDefault="00FB4645" w:rsidP="00F80515">
            <w:pPr>
              <w:rPr>
                <w:rFonts w:ascii="Times New Roman" w:hAnsi="Times New Roman" w:cs="Times New Roman"/>
                <w:b/>
                <w:sz w:val="24"/>
                <w:szCs w:val="24"/>
              </w:rPr>
            </w:pPr>
            <w:r>
              <w:rPr>
                <w:rFonts w:ascii="Times New Roman" w:hAnsi="Times New Roman" w:cs="Times New Roman"/>
                <w:b/>
                <w:sz w:val="24"/>
                <w:szCs w:val="24"/>
              </w:rPr>
              <w:t>CASE 5</w:t>
            </w:r>
          </w:p>
        </w:tc>
      </w:tr>
      <w:tr w:rsidR="001A25E5" w14:paraId="774BF261" w14:textId="77777777" w:rsidTr="00F80515">
        <w:tc>
          <w:tcPr>
            <w:tcW w:w="4675" w:type="dxa"/>
          </w:tcPr>
          <w:p w14:paraId="571AEF9D" w14:textId="77777777" w:rsidR="001A25E5" w:rsidRDefault="001A25E5"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14:paraId="3F674196" w14:textId="77777777" w:rsidR="001A25E5" w:rsidRDefault="00B74480" w:rsidP="00F80515">
            <w:pPr>
              <w:rPr>
                <w:rFonts w:ascii="Times New Roman" w:hAnsi="Times New Roman" w:cs="Times New Roman"/>
                <w:sz w:val="24"/>
                <w:szCs w:val="24"/>
              </w:rPr>
            </w:pPr>
            <w:r>
              <w:rPr>
                <w:rFonts w:ascii="Times New Roman" w:hAnsi="Times New Roman" w:cs="Times New Roman"/>
                <w:sz w:val="24"/>
                <w:szCs w:val="24"/>
              </w:rPr>
              <w:t>Authenticate the application</w:t>
            </w:r>
          </w:p>
        </w:tc>
      </w:tr>
      <w:tr w:rsidR="001A25E5" w14:paraId="126EBD1A" w14:textId="77777777" w:rsidTr="00F80515">
        <w:tc>
          <w:tcPr>
            <w:tcW w:w="4675" w:type="dxa"/>
          </w:tcPr>
          <w:p w14:paraId="379E59BE" w14:textId="77777777" w:rsidR="001A25E5" w:rsidRDefault="001A25E5"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14:paraId="50E59415" w14:textId="77777777" w:rsidR="001A25E5" w:rsidRDefault="00E3551A" w:rsidP="00F80515">
            <w:pPr>
              <w:rPr>
                <w:rFonts w:ascii="Times New Roman" w:hAnsi="Times New Roman" w:cs="Times New Roman"/>
                <w:sz w:val="24"/>
                <w:szCs w:val="24"/>
              </w:rPr>
            </w:pPr>
            <w:r>
              <w:rPr>
                <w:rFonts w:ascii="Times New Roman" w:hAnsi="Times New Roman" w:cs="Times New Roman"/>
                <w:sz w:val="24"/>
                <w:szCs w:val="24"/>
              </w:rPr>
              <w:t>Check is the submitted data is valid</w:t>
            </w:r>
          </w:p>
        </w:tc>
      </w:tr>
      <w:tr w:rsidR="001A25E5" w14:paraId="5E9E2BB5" w14:textId="77777777" w:rsidTr="00F80515">
        <w:tc>
          <w:tcPr>
            <w:tcW w:w="4675" w:type="dxa"/>
          </w:tcPr>
          <w:p w14:paraId="3D594F42" w14:textId="77777777" w:rsidR="001A25E5" w:rsidRDefault="001A25E5"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14:paraId="26427563" w14:textId="77777777" w:rsidR="001A25E5" w:rsidRDefault="001A25E5" w:rsidP="00F80515">
            <w:pPr>
              <w:rPr>
                <w:rFonts w:ascii="Times New Roman" w:hAnsi="Times New Roman" w:cs="Times New Roman"/>
                <w:sz w:val="24"/>
                <w:szCs w:val="24"/>
              </w:rPr>
            </w:pPr>
            <w:r>
              <w:rPr>
                <w:rFonts w:ascii="Times New Roman" w:hAnsi="Times New Roman" w:cs="Times New Roman"/>
                <w:sz w:val="24"/>
                <w:szCs w:val="24"/>
              </w:rPr>
              <w:t>S</w:t>
            </w:r>
            <w:r w:rsidR="00F17C00">
              <w:rPr>
                <w:rFonts w:ascii="Times New Roman" w:hAnsi="Times New Roman" w:cs="Times New Roman"/>
                <w:sz w:val="24"/>
                <w:szCs w:val="24"/>
              </w:rPr>
              <w:t>taff</w:t>
            </w:r>
          </w:p>
        </w:tc>
      </w:tr>
      <w:tr w:rsidR="001A25E5" w14:paraId="46E9D1E9" w14:textId="77777777" w:rsidTr="00F80515">
        <w:tc>
          <w:tcPr>
            <w:tcW w:w="4675" w:type="dxa"/>
          </w:tcPr>
          <w:p w14:paraId="74FFA94D" w14:textId="77777777" w:rsidR="001A25E5" w:rsidRDefault="001A25E5"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0F0ED40E" w14:textId="77777777" w:rsidR="001A25E5" w:rsidRDefault="001A25E5" w:rsidP="00A625DA">
            <w:pPr>
              <w:rPr>
                <w:rFonts w:ascii="Times New Roman" w:hAnsi="Times New Roman" w:cs="Times New Roman"/>
                <w:sz w:val="24"/>
                <w:szCs w:val="24"/>
              </w:rPr>
            </w:pPr>
            <w:r>
              <w:rPr>
                <w:rFonts w:ascii="Times New Roman" w:hAnsi="Times New Roman" w:cs="Times New Roman"/>
                <w:sz w:val="24"/>
                <w:szCs w:val="24"/>
              </w:rPr>
              <w:t xml:space="preserve">The </w:t>
            </w:r>
            <w:r w:rsidR="00A625DA">
              <w:rPr>
                <w:rFonts w:ascii="Times New Roman" w:hAnsi="Times New Roman" w:cs="Times New Roman"/>
                <w:sz w:val="24"/>
                <w:szCs w:val="24"/>
              </w:rPr>
              <w:t>user made an application</w:t>
            </w:r>
          </w:p>
        </w:tc>
      </w:tr>
      <w:tr w:rsidR="001A25E5" w14:paraId="45BC7210" w14:textId="77777777" w:rsidTr="00F80515">
        <w:tc>
          <w:tcPr>
            <w:tcW w:w="4675" w:type="dxa"/>
          </w:tcPr>
          <w:p w14:paraId="1326B3A9" w14:textId="77777777" w:rsidR="001A25E5" w:rsidRDefault="001A25E5"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14:paraId="4EC70FF8" w14:textId="77777777" w:rsidR="001A25E5" w:rsidRDefault="001A25E5" w:rsidP="00F80515">
            <w:pPr>
              <w:rPr>
                <w:rFonts w:ascii="Times New Roman" w:hAnsi="Times New Roman" w:cs="Times New Roman"/>
                <w:sz w:val="24"/>
                <w:szCs w:val="24"/>
              </w:rPr>
            </w:pPr>
            <w:r>
              <w:rPr>
                <w:rFonts w:ascii="Times New Roman" w:hAnsi="Times New Roman" w:cs="Times New Roman"/>
                <w:sz w:val="24"/>
                <w:szCs w:val="24"/>
              </w:rPr>
              <w:t>None</w:t>
            </w:r>
          </w:p>
        </w:tc>
      </w:tr>
      <w:tr w:rsidR="001A25E5" w14:paraId="5462E916" w14:textId="77777777" w:rsidTr="00F80515">
        <w:tc>
          <w:tcPr>
            <w:tcW w:w="4675" w:type="dxa"/>
          </w:tcPr>
          <w:p w14:paraId="6970A8E6" w14:textId="77777777" w:rsidR="001A25E5" w:rsidRDefault="001A25E5"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14:paraId="220C7EA3" w14:textId="77777777" w:rsidR="001A25E5" w:rsidRDefault="001A25E5" w:rsidP="00DE51A3">
            <w:pPr>
              <w:keepNext/>
              <w:rPr>
                <w:rFonts w:ascii="Times New Roman" w:hAnsi="Times New Roman" w:cs="Times New Roman"/>
                <w:sz w:val="24"/>
                <w:szCs w:val="24"/>
              </w:rPr>
            </w:pPr>
            <w:r>
              <w:rPr>
                <w:rFonts w:ascii="Times New Roman" w:hAnsi="Times New Roman" w:cs="Times New Roman"/>
                <w:sz w:val="24"/>
                <w:szCs w:val="24"/>
              </w:rPr>
              <w:t xml:space="preserve">The </w:t>
            </w:r>
            <w:r w:rsidR="00052212">
              <w:rPr>
                <w:rFonts w:ascii="Times New Roman" w:hAnsi="Times New Roman" w:cs="Times New Roman"/>
                <w:sz w:val="24"/>
                <w:szCs w:val="24"/>
              </w:rPr>
              <w:t>staff authenticates the application made by the student</w:t>
            </w:r>
          </w:p>
        </w:tc>
      </w:tr>
    </w:tbl>
    <w:p w14:paraId="7194E1D5" w14:textId="77777777" w:rsidR="001A25E5" w:rsidRDefault="00DE51A3" w:rsidP="00DE51A3">
      <w:pPr>
        <w:pStyle w:val="Caption"/>
      </w:pPr>
      <w:bookmarkStart w:id="97" w:name="_Toc83115711"/>
      <w:bookmarkStart w:id="98" w:name="_Toc83313213"/>
      <w:r>
        <w:t xml:space="preserve">Table </w:t>
      </w:r>
      <w:fldSimple w:instr=" SEQ Table \* ARABIC ">
        <w:r w:rsidR="00353089">
          <w:rPr>
            <w:noProof/>
          </w:rPr>
          <w:t>6</w:t>
        </w:r>
      </w:fldSimple>
      <w:r>
        <w:t xml:space="preserve"> Use Case 5</w:t>
      </w:r>
      <w:bookmarkEnd w:id="97"/>
      <w:bookmarkEnd w:id="98"/>
    </w:p>
    <w:tbl>
      <w:tblPr>
        <w:tblStyle w:val="TableGrid"/>
        <w:tblW w:w="0" w:type="auto"/>
        <w:tblLook w:val="04A0" w:firstRow="1" w:lastRow="0" w:firstColumn="1" w:lastColumn="0" w:noHBand="0" w:noVBand="1"/>
      </w:tblPr>
      <w:tblGrid>
        <w:gridCol w:w="4675"/>
        <w:gridCol w:w="4675"/>
      </w:tblGrid>
      <w:tr w:rsidR="000224DE" w14:paraId="6AA1A7F4" w14:textId="77777777" w:rsidTr="00F80515">
        <w:tc>
          <w:tcPr>
            <w:tcW w:w="4675" w:type="dxa"/>
          </w:tcPr>
          <w:p w14:paraId="77A89758" w14:textId="77777777" w:rsidR="000224DE" w:rsidRPr="004F2FD4" w:rsidRDefault="000224DE" w:rsidP="00F80515">
            <w:pPr>
              <w:rPr>
                <w:rFonts w:ascii="Times New Roman" w:hAnsi="Times New Roman" w:cs="Times New Roman"/>
                <w:b/>
                <w:sz w:val="24"/>
                <w:szCs w:val="24"/>
              </w:rPr>
            </w:pPr>
            <w:r w:rsidRPr="004F2FD4">
              <w:rPr>
                <w:rFonts w:ascii="Times New Roman" w:hAnsi="Times New Roman" w:cs="Times New Roman"/>
                <w:b/>
                <w:sz w:val="24"/>
                <w:szCs w:val="24"/>
              </w:rPr>
              <w:t>ID</w:t>
            </w:r>
          </w:p>
        </w:tc>
        <w:tc>
          <w:tcPr>
            <w:tcW w:w="4675" w:type="dxa"/>
          </w:tcPr>
          <w:p w14:paraId="19C30BA0" w14:textId="77777777" w:rsidR="000224DE" w:rsidRPr="004F2FD4" w:rsidRDefault="000224DE" w:rsidP="00F80515">
            <w:pPr>
              <w:rPr>
                <w:rFonts w:ascii="Times New Roman" w:hAnsi="Times New Roman" w:cs="Times New Roman"/>
                <w:b/>
                <w:sz w:val="24"/>
                <w:szCs w:val="24"/>
              </w:rPr>
            </w:pPr>
            <w:r>
              <w:rPr>
                <w:rFonts w:ascii="Times New Roman" w:hAnsi="Times New Roman" w:cs="Times New Roman"/>
                <w:b/>
                <w:sz w:val="24"/>
                <w:szCs w:val="24"/>
              </w:rPr>
              <w:t>CASE 6</w:t>
            </w:r>
          </w:p>
        </w:tc>
      </w:tr>
      <w:tr w:rsidR="000224DE" w14:paraId="68A07E09" w14:textId="77777777" w:rsidTr="00F80515">
        <w:tc>
          <w:tcPr>
            <w:tcW w:w="4675" w:type="dxa"/>
          </w:tcPr>
          <w:p w14:paraId="56B529A2" w14:textId="77777777" w:rsidR="000224DE" w:rsidRDefault="000224DE"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14:paraId="7F0B1E90" w14:textId="77777777" w:rsidR="000224DE" w:rsidRDefault="000224DE" w:rsidP="00F80515">
            <w:pPr>
              <w:rPr>
                <w:rFonts w:ascii="Times New Roman" w:hAnsi="Times New Roman" w:cs="Times New Roman"/>
                <w:sz w:val="24"/>
                <w:szCs w:val="24"/>
              </w:rPr>
            </w:pPr>
            <w:r>
              <w:rPr>
                <w:rFonts w:ascii="Times New Roman" w:hAnsi="Times New Roman" w:cs="Times New Roman"/>
                <w:sz w:val="24"/>
                <w:szCs w:val="24"/>
              </w:rPr>
              <w:t>Generate application reports</w:t>
            </w:r>
          </w:p>
        </w:tc>
      </w:tr>
      <w:tr w:rsidR="000224DE" w14:paraId="63624DA3" w14:textId="77777777" w:rsidTr="00F80515">
        <w:tc>
          <w:tcPr>
            <w:tcW w:w="4675" w:type="dxa"/>
          </w:tcPr>
          <w:p w14:paraId="701005B2" w14:textId="77777777" w:rsidR="000224DE" w:rsidRDefault="000224DE"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14:paraId="31B7631E" w14:textId="77777777" w:rsidR="000224DE" w:rsidRDefault="000224DE" w:rsidP="00F80515">
            <w:pPr>
              <w:rPr>
                <w:rFonts w:ascii="Times New Roman" w:hAnsi="Times New Roman" w:cs="Times New Roman"/>
                <w:sz w:val="24"/>
                <w:szCs w:val="24"/>
              </w:rPr>
            </w:pPr>
            <w:r>
              <w:rPr>
                <w:rFonts w:ascii="Times New Roman" w:hAnsi="Times New Roman" w:cs="Times New Roman"/>
                <w:sz w:val="24"/>
                <w:szCs w:val="24"/>
              </w:rPr>
              <w:t>Automatically generate reports of the application.</w:t>
            </w:r>
          </w:p>
        </w:tc>
      </w:tr>
      <w:tr w:rsidR="000224DE" w14:paraId="4DD2AC9D" w14:textId="77777777" w:rsidTr="00F80515">
        <w:tc>
          <w:tcPr>
            <w:tcW w:w="4675" w:type="dxa"/>
          </w:tcPr>
          <w:p w14:paraId="4D495AF4" w14:textId="77777777" w:rsidR="000224DE" w:rsidRDefault="000224DE"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14:paraId="12331C55" w14:textId="77777777" w:rsidR="000224DE" w:rsidRDefault="000224DE" w:rsidP="00F80515">
            <w:pPr>
              <w:rPr>
                <w:rFonts w:ascii="Times New Roman" w:hAnsi="Times New Roman" w:cs="Times New Roman"/>
                <w:sz w:val="24"/>
                <w:szCs w:val="24"/>
              </w:rPr>
            </w:pPr>
            <w:r>
              <w:rPr>
                <w:rFonts w:ascii="Times New Roman" w:hAnsi="Times New Roman" w:cs="Times New Roman"/>
                <w:sz w:val="24"/>
                <w:szCs w:val="24"/>
              </w:rPr>
              <w:t>S</w:t>
            </w:r>
            <w:r w:rsidR="004D60D8">
              <w:rPr>
                <w:rFonts w:ascii="Times New Roman" w:hAnsi="Times New Roman" w:cs="Times New Roman"/>
                <w:sz w:val="24"/>
                <w:szCs w:val="24"/>
              </w:rPr>
              <w:t>ystem</w:t>
            </w:r>
          </w:p>
        </w:tc>
      </w:tr>
      <w:tr w:rsidR="000224DE" w14:paraId="54225D60" w14:textId="77777777" w:rsidTr="00F80515">
        <w:tc>
          <w:tcPr>
            <w:tcW w:w="4675" w:type="dxa"/>
          </w:tcPr>
          <w:p w14:paraId="2634E4AB" w14:textId="77777777" w:rsidR="000224DE" w:rsidRDefault="000224DE"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56354199" w14:textId="77777777" w:rsidR="000224DE" w:rsidRDefault="004D60D8" w:rsidP="00F80515">
            <w:pPr>
              <w:rPr>
                <w:rFonts w:ascii="Times New Roman" w:hAnsi="Times New Roman" w:cs="Times New Roman"/>
                <w:sz w:val="24"/>
                <w:szCs w:val="24"/>
              </w:rPr>
            </w:pPr>
            <w:r>
              <w:rPr>
                <w:rFonts w:ascii="Times New Roman" w:hAnsi="Times New Roman" w:cs="Times New Roman"/>
                <w:sz w:val="24"/>
                <w:szCs w:val="24"/>
              </w:rPr>
              <w:t>The student made the application and the staff authenticated it appropriately.</w:t>
            </w:r>
          </w:p>
        </w:tc>
      </w:tr>
      <w:tr w:rsidR="000224DE" w14:paraId="784C1EA5" w14:textId="77777777" w:rsidTr="00F80515">
        <w:tc>
          <w:tcPr>
            <w:tcW w:w="4675" w:type="dxa"/>
          </w:tcPr>
          <w:p w14:paraId="45652110" w14:textId="77777777" w:rsidR="000224DE" w:rsidRDefault="000224DE"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14:paraId="53B23FF3" w14:textId="77777777" w:rsidR="000224DE" w:rsidRDefault="000224DE" w:rsidP="00F80515">
            <w:pPr>
              <w:rPr>
                <w:rFonts w:ascii="Times New Roman" w:hAnsi="Times New Roman" w:cs="Times New Roman"/>
                <w:sz w:val="24"/>
                <w:szCs w:val="24"/>
              </w:rPr>
            </w:pPr>
            <w:r>
              <w:rPr>
                <w:rFonts w:ascii="Times New Roman" w:hAnsi="Times New Roman" w:cs="Times New Roman"/>
                <w:sz w:val="24"/>
                <w:szCs w:val="24"/>
              </w:rPr>
              <w:t>None</w:t>
            </w:r>
          </w:p>
        </w:tc>
      </w:tr>
      <w:tr w:rsidR="000224DE" w14:paraId="5F46E824" w14:textId="77777777" w:rsidTr="00F80515">
        <w:tc>
          <w:tcPr>
            <w:tcW w:w="4675" w:type="dxa"/>
          </w:tcPr>
          <w:p w14:paraId="1B40AA30" w14:textId="77777777" w:rsidR="000224DE" w:rsidRDefault="000224DE"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14:paraId="1ACDABDC" w14:textId="77777777" w:rsidR="000224DE" w:rsidRDefault="009A5E60" w:rsidP="00962B98">
            <w:pPr>
              <w:keepNext/>
              <w:rPr>
                <w:rFonts w:ascii="Times New Roman" w:hAnsi="Times New Roman" w:cs="Times New Roman"/>
                <w:sz w:val="24"/>
                <w:szCs w:val="24"/>
              </w:rPr>
            </w:pPr>
            <w:r>
              <w:rPr>
                <w:rFonts w:ascii="Times New Roman" w:hAnsi="Times New Roman" w:cs="Times New Roman"/>
                <w:sz w:val="24"/>
                <w:szCs w:val="24"/>
              </w:rPr>
              <w:t>The system displays the reports to the student and staff on their user interfaces</w:t>
            </w:r>
          </w:p>
        </w:tc>
      </w:tr>
    </w:tbl>
    <w:p w14:paraId="3E44A962" w14:textId="77777777" w:rsidR="00E74C8F" w:rsidRDefault="00962B98" w:rsidP="00962B98">
      <w:pPr>
        <w:pStyle w:val="Caption"/>
      </w:pPr>
      <w:bookmarkStart w:id="99" w:name="_Toc83115712"/>
      <w:bookmarkStart w:id="100" w:name="_Toc83313214"/>
      <w:r>
        <w:t xml:space="preserve">Table </w:t>
      </w:r>
      <w:fldSimple w:instr=" SEQ Table \* ARABIC ">
        <w:r w:rsidR="00353089">
          <w:rPr>
            <w:noProof/>
          </w:rPr>
          <w:t>7</w:t>
        </w:r>
      </w:fldSimple>
      <w:r>
        <w:t xml:space="preserve"> Use Case 6</w:t>
      </w:r>
      <w:bookmarkEnd w:id="99"/>
      <w:bookmarkEnd w:id="100"/>
    </w:p>
    <w:p w14:paraId="6B22FB8D" w14:textId="77777777" w:rsidR="000224DE" w:rsidRPr="00421EF4" w:rsidRDefault="00E74C8F" w:rsidP="00421EF4">
      <w:pPr>
        <w:rPr>
          <w:i/>
          <w:iCs/>
          <w:color w:val="44546A" w:themeColor="text2"/>
          <w:sz w:val="18"/>
          <w:szCs w:val="18"/>
        </w:rPr>
      </w:pPr>
      <w:r>
        <w:br w:type="page"/>
      </w:r>
    </w:p>
    <w:tbl>
      <w:tblPr>
        <w:tblStyle w:val="TableGrid"/>
        <w:tblW w:w="0" w:type="auto"/>
        <w:tblLook w:val="04A0" w:firstRow="1" w:lastRow="0" w:firstColumn="1" w:lastColumn="0" w:noHBand="0" w:noVBand="1"/>
      </w:tblPr>
      <w:tblGrid>
        <w:gridCol w:w="4675"/>
        <w:gridCol w:w="4675"/>
      </w:tblGrid>
      <w:tr w:rsidR="00E74C8F" w14:paraId="4C74DF29" w14:textId="77777777" w:rsidTr="00F80515">
        <w:tc>
          <w:tcPr>
            <w:tcW w:w="4675" w:type="dxa"/>
          </w:tcPr>
          <w:p w14:paraId="38194017" w14:textId="77777777" w:rsidR="00E74C8F" w:rsidRPr="004F2FD4" w:rsidRDefault="00E74C8F" w:rsidP="00F80515">
            <w:pPr>
              <w:rPr>
                <w:rFonts w:ascii="Times New Roman" w:hAnsi="Times New Roman" w:cs="Times New Roman"/>
                <w:b/>
                <w:sz w:val="24"/>
                <w:szCs w:val="24"/>
              </w:rPr>
            </w:pPr>
            <w:r w:rsidRPr="004F2FD4">
              <w:rPr>
                <w:rFonts w:ascii="Times New Roman" w:hAnsi="Times New Roman" w:cs="Times New Roman"/>
                <w:b/>
                <w:sz w:val="24"/>
                <w:szCs w:val="24"/>
              </w:rPr>
              <w:lastRenderedPageBreak/>
              <w:t>ID</w:t>
            </w:r>
          </w:p>
        </w:tc>
        <w:tc>
          <w:tcPr>
            <w:tcW w:w="4675" w:type="dxa"/>
          </w:tcPr>
          <w:p w14:paraId="3BBC938A" w14:textId="77777777" w:rsidR="00E74C8F" w:rsidRPr="004F2FD4" w:rsidRDefault="00421EF4" w:rsidP="00F80515">
            <w:pPr>
              <w:rPr>
                <w:rFonts w:ascii="Times New Roman" w:hAnsi="Times New Roman" w:cs="Times New Roman"/>
                <w:b/>
                <w:sz w:val="24"/>
                <w:szCs w:val="24"/>
              </w:rPr>
            </w:pPr>
            <w:r>
              <w:rPr>
                <w:rFonts w:ascii="Times New Roman" w:hAnsi="Times New Roman" w:cs="Times New Roman"/>
                <w:b/>
                <w:sz w:val="24"/>
                <w:szCs w:val="24"/>
              </w:rPr>
              <w:t>CASE 7</w:t>
            </w:r>
          </w:p>
        </w:tc>
      </w:tr>
      <w:tr w:rsidR="00E74C8F" w14:paraId="1A7D53AF" w14:textId="77777777" w:rsidTr="00F80515">
        <w:tc>
          <w:tcPr>
            <w:tcW w:w="4675" w:type="dxa"/>
          </w:tcPr>
          <w:p w14:paraId="3AA2136B" w14:textId="77777777" w:rsidR="00E74C8F" w:rsidRDefault="00E74C8F"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14:paraId="76CFBC72" w14:textId="77777777" w:rsidR="00E74C8F" w:rsidRDefault="009D4A75" w:rsidP="00F80515">
            <w:pPr>
              <w:rPr>
                <w:rFonts w:ascii="Times New Roman" w:hAnsi="Times New Roman" w:cs="Times New Roman"/>
                <w:sz w:val="24"/>
                <w:szCs w:val="24"/>
              </w:rPr>
            </w:pPr>
            <w:r>
              <w:rPr>
                <w:rFonts w:ascii="Times New Roman" w:hAnsi="Times New Roman" w:cs="Times New Roman"/>
                <w:sz w:val="24"/>
                <w:szCs w:val="24"/>
              </w:rPr>
              <w:t>View Generated reports</w:t>
            </w:r>
          </w:p>
        </w:tc>
      </w:tr>
      <w:tr w:rsidR="00E74C8F" w14:paraId="34F1B7DD" w14:textId="77777777" w:rsidTr="00F80515">
        <w:tc>
          <w:tcPr>
            <w:tcW w:w="4675" w:type="dxa"/>
          </w:tcPr>
          <w:p w14:paraId="55001433" w14:textId="77777777" w:rsidR="00E74C8F" w:rsidRDefault="00E74C8F"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14:paraId="7F13C822" w14:textId="77777777" w:rsidR="00E74C8F" w:rsidRDefault="00311E63" w:rsidP="00F80515">
            <w:pPr>
              <w:rPr>
                <w:rFonts w:ascii="Times New Roman" w:hAnsi="Times New Roman" w:cs="Times New Roman"/>
                <w:sz w:val="24"/>
                <w:szCs w:val="24"/>
              </w:rPr>
            </w:pPr>
            <w:r>
              <w:rPr>
                <w:rFonts w:ascii="Times New Roman" w:hAnsi="Times New Roman" w:cs="Times New Roman"/>
                <w:sz w:val="24"/>
                <w:szCs w:val="24"/>
              </w:rPr>
              <w:t xml:space="preserve">Automatically view the details of the generated reports </w:t>
            </w:r>
          </w:p>
        </w:tc>
      </w:tr>
      <w:tr w:rsidR="00E74C8F" w14:paraId="0A1100BF" w14:textId="77777777" w:rsidTr="00F80515">
        <w:tc>
          <w:tcPr>
            <w:tcW w:w="4675" w:type="dxa"/>
          </w:tcPr>
          <w:p w14:paraId="38276856" w14:textId="77777777" w:rsidR="00E74C8F" w:rsidRDefault="00E74C8F"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14:paraId="5ADA76EB" w14:textId="77777777" w:rsidR="00E74C8F" w:rsidRDefault="00311E63" w:rsidP="00F80515">
            <w:pPr>
              <w:rPr>
                <w:rFonts w:ascii="Times New Roman" w:hAnsi="Times New Roman" w:cs="Times New Roman"/>
                <w:sz w:val="24"/>
                <w:szCs w:val="24"/>
              </w:rPr>
            </w:pPr>
            <w:r>
              <w:rPr>
                <w:rFonts w:ascii="Times New Roman" w:hAnsi="Times New Roman" w:cs="Times New Roman"/>
                <w:sz w:val="24"/>
                <w:szCs w:val="24"/>
              </w:rPr>
              <w:t>Student, Staff</w:t>
            </w:r>
          </w:p>
        </w:tc>
      </w:tr>
      <w:tr w:rsidR="00E74C8F" w14:paraId="78A76719" w14:textId="77777777" w:rsidTr="00F80515">
        <w:tc>
          <w:tcPr>
            <w:tcW w:w="4675" w:type="dxa"/>
          </w:tcPr>
          <w:p w14:paraId="49565E07" w14:textId="77777777" w:rsidR="00E74C8F" w:rsidRDefault="00E74C8F"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14:paraId="116206B1" w14:textId="77777777" w:rsidR="00E74C8F" w:rsidRDefault="00ED150D" w:rsidP="00F80515">
            <w:pPr>
              <w:rPr>
                <w:rFonts w:ascii="Times New Roman" w:hAnsi="Times New Roman" w:cs="Times New Roman"/>
                <w:sz w:val="24"/>
                <w:szCs w:val="24"/>
              </w:rPr>
            </w:pPr>
            <w:r>
              <w:rPr>
                <w:rFonts w:ascii="Times New Roman" w:hAnsi="Times New Roman" w:cs="Times New Roman"/>
                <w:sz w:val="24"/>
                <w:szCs w:val="24"/>
              </w:rPr>
              <w:t>The system generated the reports</w:t>
            </w:r>
          </w:p>
        </w:tc>
      </w:tr>
      <w:tr w:rsidR="00E74C8F" w14:paraId="39DEC889" w14:textId="77777777" w:rsidTr="00F80515">
        <w:tc>
          <w:tcPr>
            <w:tcW w:w="4675" w:type="dxa"/>
          </w:tcPr>
          <w:p w14:paraId="492B3021" w14:textId="77777777" w:rsidR="00E74C8F" w:rsidRDefault="00E74C8F"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14:paraId="18E23A2E" w14:textId="77777777" w:rsidR="00E74C8F" w:rsidRDefault="00E74C8F" w:rsidP="00F80515">
            <w:pPr>
              <w:rPr>
                <w:rFonts w:ascii="Times New Roman" w:hAnsi="Times New Roman" w:cs="Times New Roman"/>
                <w:sz w:val="24"/>
                <w:szCs w:val="24"/>
              </w:rPr>
            </w:pPr>
            <w:r>
              <w:rPr>
                <w:rFonts w:ascii="Times New Roman" w:hAnsi="Times New Roman" w:cs="Times New Roman"/>
                <w:sz w:val="24"/>
                <w:szCs w:val="24"/>
              </w:rPr>
              <w:t>None</w:t>
            </w:r>
          </w:p>
        </w:tc>
      </w:tr>
      <w:tr w:rsidR="00E74C8F" w14:paraId="29C6F0A9" w14:textId="77777777" w:rsidTr="00F80515">
        <w:tc>
          <w:tcPr>
            <w:tcW w:w="4675" w:type="dxa"/>
          </w:tcPr>
          <w:p w14:paraId="32BFF0BC" w14:textId="77777777" w:rsidR="00E74C8F" w:rsidRDefault="00E74C8F"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14:paraId="08832249" w14:textId="77777777" w:rsidR="00E74C8F" w:rsidRDefault="00E74C8F" w:rsidP="003572FB">
            <w:pPr>
              <w:keepNext/>
              <w:rPr>
                <w:rFonts w:ascii="Times New Roman" w:hAnsi="Times New Roman" w:cs="Times New Roman"/>
                <w:sz w:val="24"/>
                <w:szCs w:val="24"/>
              </w:rPr>
            </w:pPr>
            <w:r>
              <w:rPr>
                <w:rFonts w:ascii="Times New Roman" w:hAnsi="Times New Roman" w:cs="Times New Roman"/>
                <w:sz w:val="24"/>
                <w:szCs w:val="24"/>
              </w:rPr>
              <w:t xml:space="preserve">The </w:t>
            </w:r>
            <w:r w:rsidR="00756DF1">
              <w:rPr>
                <w:rFonts w:ascii="Times New Roman" w:hAnsi="Times New Roman" w:cs="Times New Roman"/>
                <w:sz w:val="24"/>
                <w:szCs w:val="24"/>
              </w:rPr>
              <w:t>student and the staff can view the reports</w:t>
            </w:r>
          </w:p>
        </w:tc>
      </w:tr>
    </w:tbl>
    <w:p w14:paraId="500B4854" w14:textId="77777777" w:rsidR="00F80515" w:rsidRDefault="003572FB" w:rsidP="003572FB">
      <w:pPr>
        <w:pStyle w:val="Caption"/>
      </w:pPr>
      <w:bookmarkStart w:id="101" w:name="_Toc83115713"/>
      <w:bookmarkStart w:id="102" w:name="_Toc83313215"/>
      <w:r>
        <w:t xml:space="preserve">Table </w:t>
      </w:r>
      <w:fldSimple w:instr=" SEQ Table \* ARABIC ">
        <w:r w:rsidR="00353089">
          <w:rPr>
            <w:noProof/>
          </w:rPr>
          <w:t>8</w:t>
        </w:r>
      </w:fldSimple>
      <w:r>
        <w:t xml:space="preserve"> Use Case 7</w:t>
      </w:r>
      <w:bookmarkEnd w:id="101"/>
      <w:bookmarkEnd w:id="102"/>
    </w:p>
    <w:p w14:paraId="5BE29C8D" w14:textId="77777777" w:rsidR="00E74C8F" w:rsidRPr="00F80515" w:rsidRDefault="00F80515" w:rsidP="00F80515">
      <w:pPr>
        <w:rPr>
          <w:color w:val="44546A" w:themeColor="text2"/>
          <w:sz w:val="18"/>
          <w:szCs w:val="18"/>
        </w:rPr>
      </w:pPr>
      <w:r>
        <w:br w:type="page"/>
      </w:r>
    </w:p>
    <w:p w14:paraId="1F9CA57E" w14:textId="77777777" w:rsidR="007107A2" w:rsidRDefault="005E7577" w:rsidP="007107A2">
      <w:pPr>
        <w:pStyle w:val="Heading5"/>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3.7.2.2</w:t>
      </w:r>
      <w:r w:rsidR="007107A2" w:rsidRPr="00DD69EB">
        <w:rPr>
          <w:rFonts w:ascii="Times New Roman" w:hAnsi="Times New Roman" w:cs="Times New Roman"/>
          <w:b/>
          <w:color w:val="auto"/>
          <w:sz w:val="24"/>
          <w:szCs w:val="24"/>
        </w:rPr>
        <w:t xml:space="preserve"> </w:t>
      </w:r>
      <w:r w:rsidR="007107A2">
        <w:rPr>
          <w:rFonts w:ascii="Times New Roman" w:hAnsi="Times New Roman" w:cs="Times New Roman"/>
          <w:b/>
          <w:color w:val="auto"/>
          <w:sz w:val="24"/>
          <w:szCs w:val="24"/>
        </w:rPr>
        <w:t>Activity Diagrams</w:t>
      </w:r>
    </w:p>
    <w:p w14:paraId="57858533" w14:textId="77777777" w:rsidR="007107A2" w:rsidRDefault="00F80515" w:rsidP="007107A2">
      <w:r>
        <w:t>Student activity diagram</w:t>
      </w:r>
    </w:p>
    <w:p w14:paraId="3853D8BC" w14:textId="77777777" w:rsidR="00F80515" w:rsidRDefault="009E4934">
      <w:r>
        <w:rPr>
          <w:noProof/>
        </w:rPr>
        <mc:AlternateContent>
          <mc:Choice Requires="wps">
            <w:drawing>
              <wp:anchor distT="0" distB="0" distL="114300" distR="114300" simplePos="0" relativeHeight="251782144" behindDoc="0" locked="0" layoutInCell="1" allowOverlap="1" wp14:anchorId="32B8DDFD" wp14:editId="7928F79E">
                <wp:simplePos x="0" y="0"/>
                <wp:positionH relativeFrom="column">
                  <wp:posOffset>502285</wp:posOffset>
                </wp:positionH>
                <wp:positionV relativeFrom="paragraph">
                  <wp:posOffset>7366000</wp:posOffset>
                </wp:positionV>
                <wp:extent cx="5134610" cy="63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wps:spPr>
                      <wps:txbx>
                        <w:txbxContent>
                          <w:p w14:paraId="3E6DD1C7" w14:textId="77777777" w:rsidR="00276C1C" w:rsidRPr="00135DAF" w:rsidRDefault="00276C1C" w:rsidP="009E4934">
                            <w:pPr>
                              <w:pStyle w:val="Caption"/>
                              <w:rPr>
                                <w:noProof/>
                              </w:rPr>
                            </w:pPr>
                            <w:bookmarkStart w:id="103" w:name="_Toc83313148"/>
                            <w:r>
                              <w:t xml:space="preserve">Figure </w:t>
                            </w:r>
                            <w:fldSimple w:instr=" SEQ Figure \* ARABIC ">
                              <w:r>
                                <w:rPr>
                                  <w:noProof/>
                                </w:rPr>
                                <w:t>2</w:t>
                              </w:r>
                            </w:fldSimple>
                            <w:r>
                              <w:t xml:space="preserve"> </w:t>
                            </w:r>
                            <w:r w:rsidRPr="00984C7C">
                              <w:t>Student activity diagram</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8DDFD" id="Text Box 179" o:spid="_x0000_s1093" type="#_x0000_t202" style="position:absolute;margin-left:39.55pt;margin-top:580pt;width:404.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U0LwIAAGk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" stroked="f">
                <v:textbox style="mso-fit-shape-to-text:t" inset="0,0,0,0">
                  <w:txbxContent>
                    <w:p w14:paraId="3E6DD1C7" w14:textId="77777777" w:rsidR="00276C1C" w:rsidRPr="00135DAF" w:rsidRDefault="00276C1C" w:rsidP="009E4934">
                      <w:pPr>
                        <w:pStyle w:val="Caption"/>
                        <w:rPr>
                          <w:noProof/>
                        </w:rPr>
                      </w:pPr>
                      <w:bookmarkStart w:id="104" w:name="_Toc83313148"/>
                      <w:r>
                        <w:t xml:space="preserve">Figure </w:t>
                      </w:r>
                      <w:fldSimple w:instr=" SEQ Figure \* ARABIC ">
                        <w:r>
                          <w:rPr>
                            <w:noProof/>
                          </w:rPr>
                          <w:t>2</w:t>
                        </w:r>
                      </w:fldSimple>
                      <w:r>
                        <w:t xml:space="preserve"> </w:t>
                      </w:r>
                      <w:r w:rsidRPr="00984C7C">
                        <w:t>Student activity diagram</w:t>
                      </w:r>
                      <w:bookmarkEnd w:id="104"/>
                    </w:p>
                  </w:txbxContent>
                </v:textbox>
              </v:shape>
            </w:pict>
          </mc:Fallback>
        </mc:AlternateContent>
      </w:r>
      <w:r w:rsidR="000C166D">
        <w:rPr>
          <w:noProof/>
        </w:rPr>
        <mc:AlternateContent>
          <mc:Choice Requires="wpg">
            <w:drawing>
              <wp:anchor distT="0" distB="0" distL="114300" distR="114300" simplePos="0" relativeHeight="251710464" behindDoc="0" locked="0" layoutInCell="1" allowOverlap="1" wp14:anchorId="33B057E5" wp14:editId="0F28AA76">
                <wp:simplePos x="0" y="0"/>
                <wp:positionH relativeFrom="column">
                  <wp:posOffset>502418</wp:posOffset>
                </wp:positionH>
                <wp:positionV relativeFrom="paragraph">
                  <wp:posOffset>14068</wp:posOffset>
                </wp:positionV>
                <wp:extent cx="5134707" cy="7295103"/>
                <wp:effectExtent l="0" t="0" r="27940" b="20320"/>
                <wp:wrapNone/>
                <wp:docPr id="113" name="Group 113"/>
                <wp:cNvGraphicFramePr/>
                <a:graphic xmlns:a="http://schemas.openxmlformats.org/drawingml/2006/main">
                  <a:graphicData uri="http://schemas.microsoft.com/office/word/2010/wordprocessingGroup">
                    <wpg:wgp>
                      <wpg:cNvGrpSpPr/>
                      <wpg:grpSpPr>
                        <a:xfrm>
                          <a:off x="0" y="0"/>
                          <a:ext cx="5134707" cy="7295103"/>
                          <a:chOff x="0" y="0"/>
                          <a:chExt cx="5134707" cy="7295103"/>
                        </a:xfrm>
                      </wpg:grpSpPr>
                      <wps:wsp>
                        <wps:cNvPr id="3" name="Oval 3"/>
                        <wps:cNvSpPr/>
                        <wps:spPr>
                          <a:xfrm>
                            <a:off x="1627833"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45995"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4502E27" w14:textId="77777777" w:rsidR="00276C1C" w:rsidRDefault="00276C1C" w:rsidP="00F80515">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276140" y="1245995"/>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61218A" w14:textId="77777777" w:rsidR="00276C1C" w:rsidRDefault="00276C1C" w:rsidP="00F8051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89090"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18751" y="371789"/>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flipH="1">
                            <a:off x="1065125" y="1758461"/>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C2F1D94" w14:textId="77777777" w:rsidR="00276C1C" w:rsidRDefault="00276C1C" w:rsidP="00F80515">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633046"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622997"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22997" y="1416817"/>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10531" y="1557494"/>
                            <a:ext cx="411480" cy="281354"/>
                          </a:xfrm>
                          <a:prstGeom prst="rect">
                            <a:avLst/>
                          </a:prstGeom>
                          <a:solidFill>
                            <a:schemeClr val="lt1"/>
                          </a:solidFill>
                          <a:ln w="6350">
                            <a:noFill/>
                          </a:ln>
                        </wps:spPr>
                        <wps:txbx>
                          <w:txbxContent>
                            <w:p w14:paraId="655A06F9"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879041"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989573" y="2381459"/>
                            <a:ext cx="602901" cy="261257"/>
                          </a:xfrm>
                          <a:prstGeom prst="rect">
                            <a:avLst/>
                          </a:prstGeom>
                          <a:solidFill>
                            <a:schemeClr val="lt1"/>
                          </a:solidFill>
                          <a:ln w="6350">
                            <a:noFill/>
                          </a:ln>
                        </wps:spPr>
                        <wps:txbx>
                          <w:txbxContent>
                            <w:p w14:paraId="73598564"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245995"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EF719A" w14:textId="77777777" w:rsidR="00276C1C" w:rsidRDefault="00276C1C" w:rsidP="00F80515">
                              <w:pPr>
                                <w:jc w:val="center"/>
                              </w:pPr>
                              <w:r>
                                <w:t>Make 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39331" y="3074795"/>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Diamond 52"/>
                        <wps:cNvSpPr/>
                        <wps:spPr>
                          <a:xfrm>
                            <a:off x="1256044" y="3326004"/>
                            <a:ext cx="1436915" cy="6832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331A4897" w14:textId="77777777" w:rsidR="00276C1C" w:rsidRDefault="00276C1C" w:rsidP="00F80515">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999622" y="4039437"/>
                            <a:ext cx="0" cy="22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1316334" y="4270549"/>
                            <a:ext cx="1406769" cy="45217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7539677" w14:textId="77777777" w:rsidR="00276C1C" w:rsidRDefault="00276C1C" w:rsidP="00F80515">
                              <w:pPr>
                                <w:jc w:val="center"/>
                              </w:pPr>
                              <w:r>
                                <w:t>View bursary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10153" y="4009292"/>
                            <a:ext cx="400985" cy="290872"/>
                          </a:xfrm>
                          <a:prstGeom prst="rect">
                            <a:avLst/>
                          </a:prstGeom>
                          <a:solidFill>
                            <a:schemeClr val="lt1"/>
                          </a:solidFill>
                          <a:ln w="6350">
                            <a:noFill/>
                          </a:ln>
                        </wps:spPr>
                        <wps:txbx>
                          <w:txbxContent>
                            <w:p w14:paraId="596779D5"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flipV="1">
                            <a:off x="602901" y="3637503"/>
                            <a:ext cx="743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V="1">
                            <a:off x="582804" y="2843683"/>
                            <a:ext cx="0" cy="813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82804" y="2823587"/>
                            <a:ext cx="66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0" y="2994408"/>
                            <a:ext cx="400985" cy="290872"/>
                          </a:xfrm>
                          <a:prstGeom prst="rect">
                            <a:avLst/>
                          </a:prstGeom>
                          <a:solidFill>
                            <a:schemeClr val="lt1"/>
                          </a:solidFill>
                          <a:ln w="6350">
                            <a:noFill/>
                          </a:ln>
                        </wps:spPr>
                        <wps:txbx>
                          <w:txbxContent>
                            <w:p w14:paraId="7D496697" w14:textId="77777777" w:rsidR="00276C1C" w:rsidRDefault="00276C1C" w:rsidP="00FE653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999622" y="4702628"/>
                            <a:ext cx="0" cy="33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1105318" y="5034224"/>
                            <a:ext cx="1818395" cy="62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8BBF0DE" w14:textId="77777777" w:rsidR="00276C1C" w:rsidRDefault="00276C1C" w:rsidP="001B5F2D">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2019718" y="5677318"/>
                            <a:ext cx="0" cy="291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30250" y="5667270"/>
                            <a:ext cx="400985" cy="290872"/>
                          </a:xfrm>
                          <a:prstGeom prst="rect">
                            <a:avLst/>
                          </a:prstGeom>
                          <a:solidFill>
                            <a:schemeClr val="lt1"/>
                          </a:solidFill>
                          <a:ln w="6350">
                            <a:noFill/>
                          </a:ln>
                        </wps:spPr>
                        <wps:txbx>
                          <w:txbxContent>
                            <w:p w14:paraId="631614E9" w14:textId="77777777" w:rsidR="00276C1C" w:rsidRDefault="00276C1C" w:rsidP="001B5F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ounded Rectangle 102"/>
                        <wps:cNvSpPr/>
                        <wps:spPr>
                          <a:xfrm>
                            <a:off x="1406769" y="5988817"/>
                            <a:ext cx="1245794" cy="361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B57446F" w14:textId="77777777" w:rsidR="00276C1C" w:rsidRDefault="00276C1C" w:rsidP="001B5F2D">
                              <w:pPr>
                                <w:jc w:val="center"/>
                              </w:pPr>
                              <w:r>
                                <w:t>File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029767" y="6350558"/>
                            <a:ext cx="0" cy="28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Rounded Rectangle 104"/>
                        <wps:cNvSpPr/>
                        <wps:spPr>
                          <a:xfrm>
                            <a:off x="1386672" y="6641960"/>
                            <a:ext cx="1244893"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944167" y="5004079"/>
                            <a:ext cx="482320" cy="251209"/>
                          </a:xfrm>
                          <a:prstGeom prst="rect">
                            <a:avLst/>
                          </a:prstGeom>
                          <a:solidFill>
                            <a:schemeClr val="lt1"/>
                          </a:solidFill>
                          <a:ln w="6350">
                            <a:noFill/>
                          </a:ln>
                        </wps:spPr>
                        <wps:txbx>
                          <w:txbxContent>
                            <w:p w14:paraId="1E5458B3"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652764" y="6933362"/>
                            <a:ext cx="502418"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175279" y="6079252"/>
                            <a:ext cx="0" cy="863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155182" y="6069204"/>
                            <a:ext cx="6432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2903973" y="5335674"/>
                            <a:ext cx="1446963" cy="3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4350936" y="5375868"/>
                            <a:ext cx="0"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112"/>
                        <wps:cNvSpPr/>
                        <wps:spPr>
                          <a:xfrm>
                            <a:off x="3798277" y="5858189"/>
                            <a:ext cx="1336430" cy="3717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87ED3C4" w14:textId="77777777" w:rsidR="00276C1C" w:rsidRDefault="00276C1C" w:rsidP="000C16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B057E5" id="Group 113" o:spid="_x0000_s1094" style="position:absolute;margin-left:39.55pt;margin-top:1.1pt;width:404.3pt;height:574.4pt;z-index:251710464" coordsize="51347,7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">
                <v:oval id="Oval 3" o:spid="_x0000_s1095" style="position:absolute;left:16278;width:3919;height:3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iMEA&#10;AADaAAAADwAAAGRycy9kb3ducmV2LnhtbESPwWrDMBBE74X+g9hCL6WR2kI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qwojBAAAA2gAAAA8AAAAAAAAAAAAAAAAAmAIAAGRycy9kb3du&#10;cmV2LnhtbFBLBQYAAAAABAAEAPUAAACGAwAAAAA=&#10;" fillcolor="white [3201]" strokecolor="black [3200]" strokeweight="1pt">
                  <v:stroke joinstyle="miter"/>
                </v:oval>
                <v:roundrect id="Rounded Rectangle 5" o:spid="_x0000_s1096" style="position:absolute;left:12459;top:6631;width:12054;height:34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63sEA&#10;AADaAAAADwAAAGRycy9kb3ducmV2LnhtbESPzYrCQBCE74LvMLTgZdGJgotEJ0FE0YOHXfUBmkyb&#10;BDM9ITP58e2dhQWPRVV9RW3TwVSio8aVlhUs5hEI4szqknMF99txtgbhPLLGyjIpeJGDNBmPthhr&#10;2/MvdVefiwBhF6OCwvs6ltJlBRl0c1sTB+9hG4M+yCaXusE+wE0ll1H0LQ2WHBYKrGlfUPa8tkbB&#10;6dThzpqWDS9+2lveH6Kvy12p6WTYbUB4Gvwn/N8+awUr+LsSboB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Det7BAAAA2gAAAA8AAAAAAAAAAAAAAAAAmAIAAGRycy9kb3du&#10;cmV2LnhtbFBLBQYAAAAABAAEAPUAAACGAwAAAAA=&#10;" fillcolor="black [3200]" strokecolor="black [1600]" strokeweight="1pt">
                  <v:stroke joinstyle="miter"/>
                  <v:textbox>
                    <w:txbxContent>
                      <w:p w14:paraId="54502E27" w14:textId="77777777" w:rsidR="00276C1C" w:rsidRDefault="00276C1C" w:rsidP="00F80515">
                        <w:pPr>
                          <w:jc w:val="center"/>
                        </w:pPr>
                        <w:r>
                          <w:t>Launch Web app</w:t>
                        </w:r>
                      </w:p>
                    </w:txbxContent>
                  </v:textbox>
                </v:roundrect>
                <v:roundrect id="Rounded Rectangle 6" o:spid="_x0000_s1097" style="position:absolute;left:12761;top:12459;width:11756;height:3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kqb4A&#10;AADaAAAADwAAAGRycy9kb3ducmV2LnhtbESPzQrCMBCE74LvEFbwIprqQaQaRUTRgwf/HmBp1rbY&#10;bEqT/vj2RhA8DjPzDbPadKYQDVUut6xgOolAECdW55wqeNwP4wUI55E1FpZJwZscbNb93gpjbVu+&#10;UnPzqQgQdjEqyLwvYyldkpFBN7ElcfCetjLog6xSqStsA9wUchZFc2kw57CQYUm7jJLXrTYKjscG&#10;t9bUbHh6qe9pu49G54dSw0G3XYLw1Pl/+Nc+aQVz+F4JN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TR5Km+AAAA2gAAAA8AAAAAAAAAAAAAAAAAmAIAAGRycy9kb3ducmV2&#10;LnhtbFBLBQYAAAAABAAEAPUAAACDAwAAAAA=&#10;" fillcolor="black [3200]" strokecolor="black [1600]" strokeweight="1pt">
                  <v:stroke joinstyle="miter"/>
                  <v:textbox>
                    <w:txbxContent>
                      <w:p w14:paraId="7161218A" w14:textId="77777777" w:rsidR="00276C1C" w:rsidRDefault="00276C1C" w:rsidP="00F80515">
                        <w:pPr>
                          <w:jc w:val="center"/>
                        </w:pPr>
                        <w:r>
                          <w:t>Login</w:t>
                        </w:r>
                      </w:p>
                    </w:txbxContent>
                  </v:textbox>
                </v:roundrect>
                <v:shape id="Straight Arrow Connector 7" o:spid="_x0000_s1098" type="#_x0000_t32" style="position:absolute;left:18890;top:10048;width:0;height:2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Straight Arrow Connector 8" o:spid="_x0000_s1099" type="#_x0000_t32" style="position:absolute;left:18187;top:3717;width:100;height:2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0" o:spid="_x0000_s1100" type="#_x0000_t4" style="position:absolute;left:10651;top:17584;width:16278;height:592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qkg8UA&#10;AADbAAAADwAAAGRycy9kb3ducmV2LnhtbESPQU8CQQyF7yb8h0lNvBiYkQMhKwMxECOeDGiQY9mp&#10;uxt3OpudCuu/pwcTb23e63tfF6shtuZMfW4Se3iYODDEZQoNVx4+3p/HczBZkAO2icnDL2VYLUc3&#10;CyxCuvCOznupjIZwLtBDLdIV1uaypoh5kjpi1b5SH1F07SsberxoeGzt1LmZjdiwNtTY0bqm8nv/&#10;Ez28npqXarNdz09ykMP0uHNv95/O+7vb4ekRjNAg/+a/621QfKXXX3QAu7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2qSDxQAAANsAAAAPAAAAAAAAAAAAAAAAAJgCAABkcnMv&#10;ZG93bnJldi54bWxQSwUGAAAAAAQABAD1AAAAigMAAAAA&#10;" fillcolor="black [3200]" strokecolor="black [1600]" strokeweight="1pt">
                  <v:textbox>
                    <w:txbxContent>
                      <w:p w14:paraId="4C2F1D94" w14:textId="77777777" w:rsidR="00276C1C" w:rsidRDefault="00276C1C" w:rsidP="00F80515">
                        <w:pPr>
                          <w:jc w:val="center"/>
                        </w:pPr>
                        <w:r>
                          <w:t>Success?</w:t>
                        </w:r>
                      </w:p>
                    </w:txbxContent>
                  </v:textbox>
                </v:shape>
                <v:shape id="Straight Arrow Connector 11" o:spid="_x0000_s1101" type="#_x0000_t32" style="position:absolute;left:6330;top:20297;width:4920;height:1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xscAAAADbAAAADwAAAGRycy9kb3ducmV2LnhtbERP24rCMBB9X/Afwgi+ramyilSjqLDU&#10;F/H6AUMztsVmUpJU69+bhQXf5nCus1h1phYPcr6yrGA0TEAQ51ZXXCi4Xn6/ZyB8QNZYWyYFL/Kw&#10;Wva+Fphq++QTPc6hEDGEfYoKyhCaVEqfl2TQD21DHLmbdQZDhK6Q2uEzhptajpNkKg1WHBtKbGhb&#10;Un4/t0ZBm02vzWbiLodj9rM/7LPtrHUvpQb9bj0HEagLH/G/e6fj/BH8/RIP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BcbHAAAAA2wAAAA8AAAAAAAAAAAAAAAAA&#10;oQIAAGRycy9kb3ducmV2LnhtbFBLBQYAAAAABAAEAPkAAACOAwAAAAA=&#10;" strokecolor="#5b9bd5 [3204]" strokeweight=".5pt">
                  <v:stroke endarrow="block" joinstyle="miter"/>
                </v:shape>
                <v:line id="Straight Connector 12" o:spid="_x0000_s1102" style="position:absolute;flip:y;visibility:visible;mso-wrap-style:square" from="6229,13967" to="6229,20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shape id="Straight Arrow Connector 13" o:spid="_x0000_s1103" type="#_x0000_t32" style="position:absolute;left:6229;top:14168;width:6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Text Box 14" o:spid="_x0000_s1104" type="#_x0000_t202" style="position:absolute;left:1105;top:15574;width:4115;height:2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14:paraId="655A06F9" w14:textId="77777777" w:rsidR="00276C1C" w:rsidRDefault="00276C1C">
                        <w:r>
                          <w:t>No</w:t>
                        </w:r>
                      </w:p>
                    </w:txbxContent>
                  </v:textbox>
                </v:shape>
                <v:shape id="Straight Arrow Connector 15" o:spid="_x0000_s1105" type="#_x0000_t32" style="position:absolute;left:18790;top:23513;width:100;height:2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Text Box 16" o:spid="_x0000_s1106" type="#_x0000_t202" style="position:absolute;left:19895;top:23814;width:6029;height:2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73598564" w14:textId="77777777" w:rsidR="00276C1C" w:rsidRDefault="00276C1C">
                        <w:r>
                          <w:t>Yes</w:t>
                        </w:r>
                      </w:p>
                    </w:txbxContent>
                  </v:textbox>
                </v:shape>
                <v:rect id="Rectangle 17" o:spid="_x0000_s1107" style="position:absolute;left:12459;top:26025;width:13858;height:4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G08MA&#10;AADbAAAADwAAAGRycy9kb3ducmV2LnhtbERPzWrCQBC+F3yHZYReim7aQyvRVVQq6SEejD7AmB2T&#10;YHY27K4x7dN3C0Jv8/H9zmI1mFb05HxjWcHrNAFBXFrdcKXgdNxNZiB8QNbYWiYF3+RhtRw9LTDV&#10;9s4H6otQiRjCPkUFdQhdKqUvazLop7YjjtzFOoMhQldJ7fAew00r35LkXRpsODbU2NG2pvJa3IyC&#10;n/58yrJ1ji/7Ypu7zG8+82pQ6nk8rOcgAg3hX/xwf+k4/wP+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XG08MAAADbAAAADwAAAAAAAAAAAAAAAACYAgAAZHJzL2Rv&#10;d25yZXYueG1sUEsFBgAAAAAEAAQA9QAAAIgDAAAAAA==&#10;" fillcolor="black [3200]" strokecolor="black [1600]" strokeweight="1pt">
                  <v:textbox>
                    <w:txbxContent>
                      <w:p w14:paraId="7BEF719A" w14:textId="77777777" w:rsidR="00276C1C" w:rsidRDefault="00276C1C" w:rsidP="00F80515">
                        <w:pPr>
                          <w:jc w:val="center"/>
                        </w:pPr>
                        <w:r>
                          <w:t>Make an application</w:t>
                        </w:r>
                      </w:p>
                    </w:txbxContent>
                  </v:textbox>
                </v:rect>
                <v:shape id="Straight Arrow Connector 23" o:spid="_x0000_s1108" type="#_x0000_t32" style="position:absolute;left:19393;top:30747;width:100;height:3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Diamond 52" o:spid="_x0000_s1109" type="#_x0000_t4" style="position:absolute;left:12560;top:33260;width:14369;height:6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30Ub8A&#10;AADbAAAADwAAAGRycy9kb3ducmV2LnhtbESP0YrCMBRE3xf8h3AF39ZUQZFqlLKg6Itg9QMuzbUt&#10;29yUJNrs328EwcdhZs4wm100nXiS861lBbNpBoK4srrlWsHtuv9egfABWWNnmRT8kYfddvS1wVzb&#10;gS/0LEMtEoR9jgqaEPpcSl81ZNBPbU+cvLt1BkOSrpba4ZDgppPzLFtKgy2nhQZ7+mmo+i0fRgHH&#10;82o4XXjQ8qCLY9mei+hIqck4FmsQgWL4hN/to1awmMPrS/o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LfRRvwAAANsAAAAPAAAAAAAAAAAAAAAAAJgCAABkcnMvZG93bnJl&#10;di54bWxQSwUGAAAAAAQABAD1AAAAhAMAAAAA&#10;" fillcolor="black [3200]" strokecolor="black [1600]" strokeweight="1pt">
                  <v:textbox>
                    <w:txbxContent>
                      <w:p w14:paraId="331A4897" w14:textId="77777777" w:rsidR="00276C1C" w:rsidRDefault="00276C1C" w:rsidP="00F80515">
                        <w:r>
                          <w:t>Success?</w:t>
                        </w:r>
                      </w:p>
                    </w:txbxContent>
                  </v:textbox>
                </v:shape>
                <v:shape id="Straight Arrow Connector 68" o:spid="_x0000_s1110" type="#_x0000_t32" style="position:absolute;left:19996;top:40394;width:0;height:2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roundrect id="Rounded Rectangle 69" o:spid="_x0000_s1111" style="position:absolute;left:13163;top:42705;width:14068;height:45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Ayg8IA&#10;AADbAAAADwAAAGRycy9kb3ducmV2LnhtbESPzYrCQBCE74LvMLTgRXSiB9HoJIjsooc9+PcATaZN&#10;gpmekJn87NvvCAsei6r6itqng6lER40rLStYLiIQxJnVJecKHvfv+QaE88gaK8uk4JccpMl4tMdY&#10;256v1N18LgKEXYwKCu/rWEqXFWTQLWxNHLynbQz6IJtc6gb7ADeVXEXRWhosOSwUWNOxoOx1a42C&#10;06nDgzUtG15e2nvef0Wzn4dS08lw2IHwNPhP+L991grWW3h/CT9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DKDwgAAANsAAAAPAAAAAAAAAAAAAAAAAJgCAABkcnMvZG93&#10;bnJldi54bWxQSwUGAAAAAAQABAD1AAAAhwMAAAAA&#10;" fillcolor="black [3200]" strokecolor="black [1600]" strokeweight="1pt">
                  <v:stroke joinstyle="miter"/>
                  <v:textbox>
                    <w:txbxContent>
                      <w:p w14:paraId="77539677" w14:textId="77777777" w:rsidR="00276C1C" w:rsidRDefault="00276C1C" w:rsidP="00F80515">
                        <w:pPr>
                          <w:jc w:val="center"/>
                        </w:pPr>
                        <w:r>
                          <w:t>View bursary status</w:t>
                        </w:r>
                      </w:p>
                    </w:txbxContent>
                  </v:textbox>
                </v:roundrect>
                <v:shape id="Text Box 70" o:spid="_x0000_s1112" type="#_x0000_t202" style="position:absolute;left:21101;top:40092;width:401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14:paraId="596779D5" w14:textId="77777777" w:rsidR="00276C1C" w:rsidRDefault="00276C1C">
                        <w:r>
                          <w:t>yes</w:t>
                        </w:r>
                      </w:p>
                    </w:txbxContent>
                  </v:textbox>
                </v:shape>
                <v:shape id="Straight Arrow Connector 71" o:spid="_x0000_s1113" type="#_x0000_t32" style="position:absolute;left:6029;top:36375;width:7435;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qE3MQAAADbAAAADwAAAGRycy9kb3ducmV2LnhtbESPQWvCQBSE7wX/w/IEL6Vu4qFqdA0i&#10;CKH00Gh/wDP7TEKyb0N2NbG/vlsoeBxm5htmm46mFXfqXW1ZQTyPQBAXVtdcKvg+H99WIJxH1tha&#10;JgUPcpDuJi9bTLQdOKf7yZciQNglqKDyvkukdEVFBt3cdsTBu9reoA+yL6XucQhw08pFFL1LgzWH&#10;hQo7OlRUNKebUTA0P/lno18/Aja7+fPXenW8rJWaTcf9BoSn0T/D/+1MK1jG8Pcl/A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aoTcxAAAANsAAAAPAAAAAAAAAAAA&#10;AAAAAKECAABkcnMvZG93bnJldi54bWxQSwUGAAAAAAQABAD5AAAAkgMAAAAA&#10;" strokecolor="black [3200]" strokeweight=".5pt">
                  <v:stroke endarrow="block" joinstyle="miter"/>
                </v:shape>
                <v:line id="Straight Connector 72" o:spid="_x0000_s1114" style="position:absolute;flip:y;visibility:visible;mso-wrap-style:square" from="5828,28436" to="5828,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7CfsUAAADbAAAADwAAAGRycy9kb3ducmV2LnhtbESPQWvCQBSE74X+h+UVvNVNhaRp6ioi&#10;BoSioK0Hb8/sa5KafRuyq0n/vSsUehxm5htmOh9MI67UudqygpdxBIK4sLrmUsHXZ/6cgnAeWWNj&#10;mRT8koP57PFhipm2Pe/ouvelCBB2GSqovG8zKV1RkUE3ti1x8L5tZ9AH2ZVSd9gHuGnkJIoSabDm&#10;sFBhS8uKivP+YhTkenPi9M1tjwdbJx/rn/awimOlRk/D4h2Ep8H/h//aa63gdQL3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7CfsUAAADbAAAADwAAAAAAAAAA&#10;AAAAAAChAgAAZHJzL2Rvd25yZXYueG1sUEsFBgAAAAAEAAQA+QAAAJMDAAAAAA==&#10;" strokecolor="#5b9bd5 [3204]" strokeweight=".5pt">
                  <v:stroke joinstyle="miter"/>
                </v:line>
                <v:shape id="Straight Arrow Connector 73" o:spid="_x0000_s1115" type="#_x0000_t32" style="position:absolute;left:5828;top:28235;width:66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p/zDAAAA2wAAAA8AAAAAAAAAAAAA&#10;AAAAoQIAAGRycy9kb3ducmV2LnhtbFBLBQYAAAAABAAEAPkAAACRAwAAAAA=&#10;" strokecolor="#5b9bd5 [3204]" strokeweight=".5pt">
                  <v:stroke endarrow="block" joinstyle="miter"/>
                </v:shape>
                <v:shape id="Text Box 74" o:spid="_x0000_s1116" type="#_x0000_t202" style="position:absolute;top:29944;width:4009;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14:paraId="7D496697" w14:textId="77777777" w:rsidR="00276C1C" w:rsidRDefault="00276C1C" w:rsidP="00FE653B">
                        <w:r>
                          <w:t>no</w:t>
                        </w:r>
                      </w:p>
                    </w:txbxContent>
                  </v:textbox>
                </v:shape>
                <v:shape id="Straight Arrow Connector 75" o:spid="_x0000_s1117" type="#_x0000_t32" style="position:absolute;left:19996;top:47026;width:0;height:3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shape id="Diamond 86" o:spid="_x0000_s1118" type="#_x0000_t4" style="position:absolute;left:11053;top:50342;width:18184;height:6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beFcAA&#10;AADbAAAADwAAAGRycy9kb3ducmV2LnhtbESPQYvCMBSE78L+h/AWvNl0PUipRinCLu5FsPoDHs2z&#10;LTYvJcna+O83guBxmJlvmM0umkHcyfnesoKvLAdB3Fjdc6vgcv5eFCB8QNY4WCYFD/Kw237MNlhq&#10;O/GJ7nVoRYKwL1FBF8JYSumbjgz6zI7EybtaZzAk6VqpHU4Jbga5zPOVNNhzWuhwpH1Hza3+Mwo4&#10;Hovp98STlj+6OtT9sYqOlJp/xmoNIlAM7/CrfdAKihU8v6QfI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beFcAAAADbAAAADwAAAAAAAAAAAAAAAACYAgAAZHJzL2Rvd25y&#10;ZXYueG1sUEsFBgAAAAAEAAQA9QAAAIUDAAAAAA==&#10;" fillcolor="black [3200]" strokecolor="black [1600]" strokeweight="1pt">
                  <v:textbox>
                    <w:txbxContent>
                      <w:p w14:paraId="68BBF0DE" w14:textId="77777777" w:rsidR="00276C1C" w:rsidRDefault="00276C1C" w:rsidP="001B5F2D">
                        <w:pPr>
                          <w:jc w:val="center"/>
                        </w:pPr>
                        <w:r>
                          <w:t>Complaints?</w:t>
                        </w:r>
                      </w:p>
                    </w:txbxContent>
                  </v:textbox>
                </v:shape>
                <v:shape id="Straight Arrow Connector 89" o:spid="_x0000_s1119" type="#_x0000_t32" style="position:absolute;left:20197;top:56773;width:0;height:2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gMcIAAADbAAAADwAAAGRycy9kb3ducmV2LnhtbESPT2vCQBDF74V+h2UKXkQ3ii2aukop&#10;FL2a2uJxyE6zwexsyE41fntXEDw+3p8fb7nufaNO1MU6sIHJOANFXAZbc2Vg//01moOKgmyxCUwG&#10;LhRhvXp+WmJuw5l3dCqkUmmEY44GnEibax1LRx7jOLTEyfsLnUdJsqu07fCcxn2jp1n2pj3WnAgO&#10;W/p0VB6Lf5+4tJ8Oi9fhYnbc4M/h18llNhFjBi/9xzsooV4e4Xt7aw3MF3D7k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gMcIAAADbAAAADwAAAAAAAAAAAAAA&#10;AAChAgAAZHJzL2Rvd25yZXYueG1sUEsFBgAAAAAEAAQA+QAAAJADAAAAAA==&#10;" strokecolor="#5b9bd5 [3204]" strokeweight=".5pt">
                  <v:stroke endarrow="block" joinstyle="miter"/>
                </v:shape>
                <v:shape id="Text Box 100" o:spid="_x0000_s1120" type="#_x0000_t202" style="position:absolute;left:21302;top:56672;width:401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A//scA&#10;AADcAAAADwAAAGRycy9kb3ducmV2LnhtbESPS2vDQAyE74H+h0WFXkqybkOT4GQTSumL3hrnQW7C&#10;q9qmXq3xbm3n30eHQm4SM5r5tNoMrlYdtaHybOBhkoAizr2tuDCwy97GC1AhIlusPZOBMwXYrG9G&#10;K0yt7/mbum0slIRwSNFAGWOTah3ykhyGiW+IRfvxrcMoa1to22Iv4a7Wj0ky0w4rloYSG3opKf/d&#10;/jkDp/vi+BWG930/fZo2rx9dNj/YzJi72+F5CSrSEK/m/+tPK/iJ4Ms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wP/7HAAAA3AAAAA8AAAAAAAAAAAAAAAAAmAIAAGRy&#10;cy9kb3ducmV2LnhtbFBLBQYAAAAABAAEAPUAAACMAwAAAAA=&#10;" fillcolor="white [3201]" stroked="f" strokeweight=".5pt">
                  <v:textbox>
                    <w:txbxContent>
                      <w:p w14:paraId="631614E9" w14:textId="77777777" w:rsidR="00276C1C" w:rsidRDefault="00276C1C" w:rsidP="001B5F2D">
                        <w:r>
                          <w:t>yes</w:t>
                        </w:r>
                      </w:p>
                    </w:txbxContent>
                  </v:textbox>
                </v:shape>
                <v:roundrect id="Rounded Rectangle 102" o:spid="_x0000_s1121" style="position:absolute;left:14067;top:59888;width:12458;height:3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xlB78A&#10;AADcAAAADwAAAGRycy9kb3ducmV2LnhtbERPy6rCMBDdX/AfwghuLpro4iLVKCKKLlxcHx8wNGNb&#10;bCalSR/+vREEd3M4z1mue1uKlmpfONYwnSgQxKkzBWcabtf9eA7CB2SDpWPS8CQP69XgZ4mJcR2f&#10;qb2ETMQQ9glqyEOoEil9mpNFP3EVceTurrYYIqwzaWrsYrgt5UypP2mx4NiQY0XbnNLHpbEaDocW&#10;N842bHn631yzbqd+TzetR8N+swARqA9f8cd9NHG+msH7mXiB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LGUHvwAAANwAAAAPAAAAAAAAAAAAAAAAAJgCAABkcnMvZG93bnJl&#10;di54bWxQSwUGAAAAAAQABAD1AAAAhAMAAAAA&#10;" fillcolor="black [3200]" strokecolor="black [1600]" strokeweight="1pt">
                  <v:stroke joinstyle="miter"/>
                  <v:textbox>
                    <w:txbxContent>
                      <w:p w14:paraId="1B57446F" w14:textId="77777777" w:rsidR="00276C1C" w:rsidRDefault="00276C1C" w:rsidP="001B5F2D">
                        <w:pPr>
                          <w:jc w:val="center"/>
                        </w:pPr>
                        <w:r>
                          <w:t>File Complaint</w:t>
                        </w:r>
                      </w:p>
                    </w:txbxContent>
                  </v:textbox>
                </v:roundrect>
                <v:shape id="Straight Arrow Connector 103" o:spid="_x0000_s1122" type="#_x0000_t32" style="position:absolute;left:20297;top:63505;width:0;height:28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Lj8sQAAADcAAAADwAAAGRycy9kb3ducmV2LnhtbESPT2vCQBDF74V+h2UKXkQ3/is2dZVS&#10;EHtttOJxyE6zwexsyE41fvtuoeBthvfm/d6sNr1v1IW6WAc2MBlnoIjLYGuuDBz229ESVBRki01g&#10;MnCjCJv148MKcxuu/EmXQiqVQjjmaMCJtLnWsXTkMY5DS5y079B5lLR2lbYdXlO4b/Q0y561x5oT&#10;wWFL747Kc/HjE5cO02GxGL7Mzzv8Oh2d3OYTMWbw1L+9ghLq5W7+v/6wqX42g79n0g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uPyxAAAANwAAAAPAAAAAAAAAAAA&#10;AAAAAKECAABkcnMvZG93bnJldi54bWxQSwUGAAAAAAQABAD5AAAAkgMAAAAA&#10;" strokecolor="#5b9bd5 [3204]" strokeweight=".5pt">
                  <v:stroke endarrow="block" joinstyle="miter"/>
                </v:shape>
                <v:roundrect id="Rounded Rectangle 104" o:spid="_x0000_s1123" style="position:absolute;left:13866;top:66419;width:12449;height:65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lY6MEA&#10;AADcAAAADwAAAGRycy9kb3ducmV2LnhtbERPS2rDMBDdB3oHMYVuQiO5hBDcKMGUlnSRRWv7AIM1&#10;sU2skbHkT29fFQrZzeN953BabCcmGnzrWEOyUSCIK2darjWUxcfzHoQPyAY7x6Thhzycjg+rA6bG&#10;zfxNUx5qEUPYp6ihCaFPpfRVQxb9xvXEkbu6wWKIcKilGXCO4baTL0rtpMWWY0ODPb01VN3y0Wo4&#10;nyfMnB3ZcvI1FvX8rtaXUuunxyV7BRFoCXfxv/vTxPlqC3/PxAvk8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JWOjBAAAA3AAAAA8AAAAAAAAAAAAAAAAAmAIAAGRycy9kb3du&#10;cmV2LnhtbFBLBQYAAAAABAAEAPUAAACGAwAAAAA=&#10;" fillcolor="black [3200]" strokecolor="black [1600]" strokeweight="1pt">
                  <v:stroke joinstyle="miter"/>
                  <v:textbo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r>
                          <w:t>response</w:t>
                        </w:r>
                      </w:p>
                    </w:txbxContent>
                  </v:textbox>
                </v:roundrect>
                <v:shape id="Text Box 106" o:spid="_x0000_s1124" type="#_x0000_t202" style="position:absolute;left:29441;top:50040;width:4823;height:2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14:paraId="1E5458B3" w14:textId="77777777" w:rsidR="00276C1C" w:rsidRDefault="00276C1C">
                        <w:r>
                          <w:t>No</w:t>
                        </w:r>
                      </w:p>
                    </w:txbxContent>
                  </v:textbox>
                </v:shape>
                <v:shape id="Straight Arrow Connector 107" o:spid="_x0000_s1125" type="#_x0000_t32" style="position:absolute;left:26527;top:69333;width:5024;height: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nl8cQAAADcAAAADwAAAGRycy9kb3ducmV2LnhtbESPQWvCQBCF74X+h2UKXkQ3irU2dZVS&#10;EHtttOJxyE6zwexsyE41/nu3UPA2w3vzvjfLde8bdaYu1oENTMYZKOIy2JorA/vdZrQAFQXZYhOY&#10;DFwpwnr1+LDE3IYLf9G5kEqlEI45GnAiba51LB15jOPQEiftJ3QeJa1dpW2HlxTuGz3Nsrn2WHMi&#10;OGzpw1F5Kn594tJ+Oiyeh6+z0xa/jwcn19lEjBk89e9voIR6uZv/rz9tqp+9wN8zaQK9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eXxxAAAANwAAAAPAAAAAAAAAAAA&#10;AAAAAKECAABkcnMvZG93bnJldi54bWxQSwUGAAAAAAQABAD5AAAAkgMAAAAA&#10;" strokecolor="#5b9bd5 [3204]" strokeweight=".5pt">
                  <v:stroke endarrow="block" joinstyle="miter"/>
                </v:shape>
                <v:line id="Straight Connector 108" o:spid="_x0000_s1126" style="position:absolute;flip:y;visibility:visible;mso-wrap-style:square" from="31752,60792" to="31752,69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YGuMUAAADcAAAADwAAAGRycy9kb3ducmV2LnhtbESPT2vCQBDF70K/wzIFb7pRUDS6ipQK&#10;QrFQ/xy8jdkxiWZnQ3ar8dt3DgVvM7w37/1mvmxdpe7UhNKzgUE/AUWceVtybuCwX/cmoEJEtlh5&#10;JgNPCrBcvHXmmFr/4B+672KuJIRDigaKGOtU65AV5DD0fU0s2sU3DqOsTa5tgw8Jd5UeJslYOyxZ&#10;Ggqs6aOg7Lb7dQbWdnvmyTR8n46+HH9trvXxczQypvvermagIrXxZf6/3ljBT4RWnpEJ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YGuMUAAADcAAAADwAAAAAAAAAA&#10;AAAAAAChAgAAZHJzL2Rvd25yZXYueG1sUEsFBgAAAAAEAAQA+QAAAJMDAAAAAA==&#10;" strokecolor="#5b9bd5 [3204]" strokeweight=".5pt">
                  <v:stroke joinstyle="miter"/>
                </v:line>
                <v:shape id="Straight Arrow Connector 109" o:spid="_x0000_s1127" type="#_x0000_t32" style="position:absolute;left:31551;top:60692;width:64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UGMQAAADcAAAADwAAAGRycy9kb3ducmV2LnhtbESPT2vCQBDF74V+h2UKvYhuFCsaXaUU&#10;Sns1/sHjkB2zwexsyE41fvuuUOhthvfm/d6sNr1v1JW6WAc2MB5loIjLYGuuDOx3n8M5qCjIFpvA&#10;ZOBOETbr56cV5jbceEvXQiqVQjjmaMCJtLnWsXTkMY5CS5y0c+g8Slq7StsObyncN3qSZTPtseZE&#10;cNjSh6PyUvz4xKX9ZFC8DRbTyxceTkcn9+lYjHl96d+XoIR6+Tf/XX/bVD9bwO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tQYxAAAANwAAAAPAAAAAAAAAAAA&#10;AAAAAKECAABkcnMvZG93bnJldi54bWxQSwUGAAAAAAQABAD5AAAAkgMAAAAA&#10;" strokecolor="#5b9bd5 [3204]" strokeweight=".5pt">
                  <v:stroke endarrow="block" joinstyle="miter"/>
                </v:shape>
                <v:shape id="Straight Arrow Connector 110" o:spid="_x0000_s1128" type="#_x0000_t32" style="position:absolute;left:29039;top:53356;width:14470;height: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nrWMMAAADcAAAADwAAAGRycy9kb3ducmV2LnhtbESPTUvDQBCG74L/YRnBS2k3KVU0dltE&#10;EL2aVulxyI7Z0OxsyI5t+u+dg+Bthnk/nllvp9ibE425S+ygXBRgiJvkO24d7Hev8wcwWZA99onJ&#10;wYUybDfXV2usfDrzB51qaY2GcK7QQRAZKmtzEyhiXqSBWG/faYwouo6t9SOeNTz2dlkU9zZix9oQ&#10;cKCXQM2x/onaS/vlrL6bPa6Ob/h5+ApyWZX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Z61jDAAAA3AAAAA8AAAAAAAAAAAAA&#10;AAAAoQIAAGRycy9kb3ducmV2LnhtbFBLBQYAAAAABAAEAPkAAACRAwAAAAA=&#10;" strokecolor="#5b9bd5 [3204]" strokeweight=".5pt">
                  <v:stroke endarrow="block" joinstyle="miter"/>
                </v:shape>
                <v:shape id="Straight Arrow Connector 111" o:spid="_x0000_s1129" type="#_x0000_t32" style="position:absolute;left:43509;top:53758;width:0;height:5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roundrect id="Rounded Rectangle 112" o:spid="_x0000_s1130" style="position:absolute;left:37982;top:58581;width:13365;height:37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2sAA&#10;AADcAAAADwAAAGRycy9kb3ducmV2LnhtbERPS4vCMBC+L/gfwgheFpvWw7JUUxFR9OBhffyAoRnb&#10;YjMpTfrw3xthwdt8fM9ZrUdTi55aV1lWkEQxCOLc6ooLBbfrfv4LwnlkjbVlUvAkB+ts8rXCVNuB&#10;z9RffCFCCLsUFZTeN6mULi/JoItsQxy4u20N+gDbQuoWhxBuarmI4x9psOLQUGJD25Lyx6UzCg6H&#10;HjfWdGw4+euuxbCLv083pWbTcbME4Wn0H/G/+6jD/GQB72fCBT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z2sAAAADcAAAADwAAAAAAAAAAAAAAAACYAgAAZHJzL2Rvd25y&#10;ZXYueG1sUEsFBgAAAAAEAAQA9QAAAIUDAAAAAA==&#10;" fillcolor="black [3200]" strokecolor="black [1600]" strokeweight="1pt">
                  <v:stroke joinstyle="miter"/>
                  <v:textbox>
                    <w:txbxContent>
                      <w:p w14:paraId="187ED3C4" w14:textId="77777777" w:rsidR="00276C1C" w:rsidRDefault="00276C1C" w:rsidP="000C166D">
                        <w:pPr>
                          <w:jc w:val="center"/>
                        </w:pPr>
                        <w:r>
                          <w:t>Logout</w:t>
                        </w:r>
                      </w:p>
                    </w:txbxContent>
                  </v:textbox>
                </v:roundrect>
              </v:group>
            </w:pict>
          </mc:Fallback>
        </mc:AlternateContent>
      </w:r>
      <w:r w:rsidR="001B5F2D">
        <w:rPr>
          <w:noProof/>
        </w:rPr>
        <mc:AlternateContent>
          <mc:Choice Requires="wps">
            <w:drawing>
              <wp:anchor distT="0" distB="0" distL="114300" distR="114300" simplePos="0" relativeHeight="251695104" behindDoc="0" locked="0" layoutInCell="1" allowOverlap="1" wp14:anchorId="2620222C" wp14:editId="39CBB964">
                <wp:simplePos x="0" y="0"/>
                <wp:positionH relativeFrom="column">
                  <wp:posOffset>2361363</wp:posOffset>
                </wp:positionH>
                <wp:positionV relativeFrom="paragraph">
                  <wp:posOffset>1601707</wp:posOffset>
                </wp:positionV>
                <wp:extent cx="0" cy="221064"/>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2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11F0B84" id="Straight Arrow Connector 88" o:spid="_x0000_s1026" type="#_x0000_t32" style="position:absolute;margin-left:185.95pt;margin-top:126.1pt;width:0;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jr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" strokecolor="#5b9bd5 [3204]" strokeweight=".5pt">
                <v:stroke endarrow="block" joinstyle="miter"/>
              </v:shape>
            </w:pict>
          </mc:Fallback>
        </mc:AlternateContent>
      </w:r>
      <w:r w:rsidR="00F80515">
        <w:br w:type="page"/>
      </w:r>
    </w:p>
    <w:p w14:paraId="03AE6AA9" w14:textId="77777777" w:rsidR="000C166D" w:rsidRDefault="009E4934">
      <w:r>
        <w:rPr>
          <w:noProof/>
        </w:rPr>
        <w:lastRenderedPageBreak/>
        <mc:AlternateContent>
          <mc:Choice Requires="wps">
            <w:drawing>
              <wp:anchor distT="0" distB="0" distL="114300" distR="114300" simplePos="0" relativeHeight="251786240" behindDoc="0" locked="0" layoutInCell="1" allowOverlap="1" wp14:anchorId="57940F23" wp14:editId="66159B70">
                <wp:simplePos x="0" y="0"/>
                <wp:positionH relativeFrom="column">
                  <wp:posOffset>-260985</wp:posOffset>
                </wp:positionH>
                <wp:positionV relativeFrom="paragraph">
                  <wp:posOffset>7423150</wp:posOffset>
                </wp:positionV>
                <wp:extent cx="6045200" cy="63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017C0523" w14:textId="77777777" w:rsidR="00276C1C" w:rsidRPr="00D61CAA" w:rsidRDefault="00276C1C" w:rsidP="009E4934">
                            <w:pPr>
                              <w:pStyle w:val="Caption"/>
                              <w:rPr>
                                <w:noProof/>
                              </w:rPr>
                            </w:pPr>
                            <w:bookmarkStart w:id="105" w:name="_Toc83313149"/>
                            <w:r>
                              <w:t xml:space="preserve">Figure </w:t>
                            </w:r>
                            <w:fldSimple w:instr=" SEQ Figure \* ARABIC ">
                              <w:r>
                                <w:rPr>
                                  <w:noProof/>
                                </w:rPr>
                                <w:t>3</w:t>
                              </w:r>
                            </w:fldSimple>
                            <w:r>
                              <w:t xml:space="preserve"> admin/Staff activity diagram</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40F23" id="Text Box 180" o:spid="_x0000_s1131" type="#_x0000_t202" style="position:absolute;margin-left:-20.55pt;margin-top:584.5pt;width:47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" stroked="f">
                <v:textbox style="mso-fit-shape-to-text:t" inset="0,0,0,0">
                  <w:txbxContent>
                    <w:p w14:paraId="017C0523" w14:textId="77777777" w:rsidR="00276C1C" w:rsidRPr="00D61CAA" w:rsidRDefault="00276C1C" w:rsidP="009E4934">
                      <w:pPr>
                        <w:pStyle w:val="Caption"/>
                        <w:rPr>
                          <w:noProof/>
                        </w:rPr>
                      </w:pPr>
                      <w:bookmarkStart w:id="106" w:name="_Toc83313149"/>
                      <w:r>
                        <w:t xml:space="preserve">Figure </w:t>
                      </w:r>
                      <w:fldSimple w:instr=" SEQ Figure \* ARABIC ">
                        <w:r>
                          <w:rPr>
                            <w:noProof/>
                          </w:rPr>
                          <w:t>3</w:t>
                        </w:r>
                      </w:fldSimple>
                      <w:r>
                        <w:t xml:space="preserve"> admin/Staff activity diagram</w:t>
                      </w:r>
                      <w:bookmarkEnd w:id="106"/>
                    </w:p>
                  </w:txbxContent>
                </v:textbox>
              </v:shape>
            </w:pict>
          </mc:Fallback>
        </mc:AlternateContent>
      </w:r>
      <w:r w:rsidR="006007DB">
        <w:rPr>
          <w:noProof/>
        </w:rPr>
        <mc:AlternateContent>
          <mc:Choice Requires="wpg">
            <w:drawing>
              <wp:anchor distT="0" distB="0" distL="114300" distR="114300" simplePos="0" relativeHeight="251778048" behindDoc="0" locked="0" layoutInCell="1" allowOverlap="1" wp14:anchorId="65F8FCD7" wp14:editId="1C08A630">
                <wp:simplePos x="0" y="0"/>
                <wp:positionH relativeFrom="column">
                  <wp:posOffset>-261257</wp:posOffset>
                </wp:positionH>
                <wp:positionV relativeFrom="paragraph">
                  <wp:posOffset>0</wp:posOffset>
                </wp:positionV>
                <wp:extent cx="6045481" cy="7366056"/>
                <wp:effectExtent l="0" t="0" r="88900" b="63500"/>
                <wp:wrapNone/>
                <wp:docPr id="178" name="Group 178"/>
                <wp:cNvGraphicFramePr/>
                <a:graphic xmlns:a="http://schemas.openxmlformats.org/drawingml/2006/main">
                  <a:graphicData uri="http://schemas.microsoft.com/office/word/2010/wordprocessingGroup">
                    <wpg:wgp>
                      <wpg:cNvGrpSpPr/>
                      <wpg:grpSpPr>
                        <a:xfrm>
                          <a:off x="0" y="0"/>
                          <a:ext cx="6045481" cy="7366056"/>
                          <a:chOff x="0" y="0"/>
                          <a:chExt cx="6045481" cy="7366056"/>
                        </a:xfrm>
                      </wpg:grpSpPr>
                      <wps:wsp>
                        <wps:cNvPr id="116" name="Oval 116"/>
                        <wps:cNvSpPr/>
                        <wps:spPr>
                          <a:xfrm>
                            <a:off x="188909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507253"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1818A5D" w14:textId="77777777" w:rsidR="00276C1C" w:rsidRDefault="00276C1C" w:rsidP="000C166D">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537398" y="1245996"/>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F162261" w14:textId="77777777" w:rsidR="00276C1C" w:rsidRDefault="00276C1C" w:rsidP="000C16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2150347"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Diamond 121"/>
                        <wps:cNvSpPr/>
                        <wps:spPr>
                          <a:xfrm flipH="1">
                            <a:off x="1326382" y="1758462"/>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1E06D75" w14:textId="77777777" w:rsidR="00276C1C" w:rsidRDefault="00276C1C" w:rsidP="000C166D">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H="1" flipV="1">
                            <a:off x="894303"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884255"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884255" y="1416818"/>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140299"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507253"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3BA78" w14:textId="77777777" w:rsidR="00276C1C" w:rsidRDefault="00276C1C" w:rsidP="000C166D">
                              <w:pPr>
                                <w:jc w:val="center"/>
                              </w:pPr>
                              <w:r>
                                <w:t>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200589" y="3074796"/>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Rounded Rectangle 152"/>
                        <wps:cNvSpPr/>
                        <wps:spPr>
                          <a:xfrm>
                            <a:off x="1467059" y="3386295"/>
                            <a:ext cx="1517057"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28E14EA" w14:textId="77777777" w:rsidR="00276C1C" w:rsidRDefault="00276C1C" w:rsidP="000C166D">
                              <w:pPr>
                                <w:jc w:val="center"/>
                              </w:pPr>
                              <w:r>
                                <w:t>Validate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220686" y="3788229"/>
                            <a:ext cx="0" cy="332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Diamond 154"/>
                        <wps:cNvSpPr/>
                        <wps:spPr>
                          <a:xfrm flipH="1">
                            <a:off x="1567543" y="4069582"/>
                            <a:ext cx="1396721" cy="54261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2A46896" w14:textId="77777777" w:rsidR="00276C1C" w:rsidRDefault="00276C1C" w:rsidP="000C166D">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627833" y="4943789"/>
                            <a:ext cx="1386317" cy="52251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1AF15C5" w14:textId="77777777" w:rsidR="00276C1C" w:rsidRDefault="00276C1C" w:rsidP="00CE4167">
                              <w:pPr>
                                <w:jc w:val="center"/>
                              </w:pPr>
                              <w:r>
                                <w:t xml:space="preserve">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587639" y="5757705"/>
                            <a:ext cx="1497205" cy="462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DE7C8C4" w14:textId="77777777" w:rsidR="00276C1C" w:rsidRDefault="00276C1C" w:rsidP="00CE4167">
                              <w:pPr>
                                <w:jc w:val="center"/>
                              </w:pPr>
                              <w:r>
                                <w:t>Allocate amount and cheque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341266" y="6199833"/>
                            <a:ext cx="0"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Rounded Rectangle 161"/>
                        <wps:cNvSpPr/>
                        <wps:spPr>
                          <a:xfrm>
                            <a:off x="1627833" y="6561574"/>
                            <a:ext cx="1477108"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B1B473D" w14:textId="77777777" w:rsidR="00276C1C" w:rsidRDefault="00276C1C" w:rsidP="00CE4167">
                              <w:pPr>
                                <w:jc w:val="center"/>
                              </w:pPr>
                              <w:r>
                                <w:t>Disburse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2351314" y="6963508"/>
                            <a:ext cx="0" cy="402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582048" y="80387"/>
                            <a:ext cx="0"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flipH="1">
                            <a:off x="1175657" y="4340888"/>
                            <a:ext cx="381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0" y="4109776"/>
                            <a:ext cx="1266092" cy="5020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C5B98A" w14:textId="77777777" w:rsidR="00276C1C" w:rsidRDefault="00276C1C" w:rsidP="00CE4167">
                              <w:pPr>
                                <w:jc w:val="center"/>
                              </w:pPr>
                              <w:r>
                                <w:t>Disapprove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mond 167"/>
                        <wps:cNvSpPr/>
                        <wps:spPr>
                          <a:xfrm flipH="1">
                            <a:off x="3667648" y="592853"/>
                            <a:ext cx="1848897" cy="96464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7C32FC6" w14:textId="77777777" w:rsidR="00276C1C" w:rsidRDefault="00276C1C" w:rsidP="00815F94">
                              <w:pPr>
                                <w:jc w:val="center"/>
                              </w:pPr>
                              <w:r>
                                <w:t>Any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5998866" y="1045029"/>
                            <a:ext cx="46615" cy="3064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918857" y="2140299"/>
                            <a:ext cx="1356527" cy="53256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714EB60" w14:textId="77777777" w:rsidR="00276C1C" w:rsidRDefault="00276C1C" w:rsidP="00815F94">
                              <w:pPr>
                                <w:jc w:val="center"/>
                              </w:pPr>
                              <w:r>
                                <w:t>Respond to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H="1" flipV="1">
                            <a:off x="4933741" y="4049486"/>
                            <a:ext cx="1084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Diamond 175"/>
                        <wps:cNvSpPr/>
                        <wps:spPr>
                          <a:xfrm>
                            <a:off x="4260501" y="3677697"/>
                            <a:ext cx="713433" cy="673239"/>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622242" y="4340888"/>
                            <a:ext cx="0" cy="46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4059534" y="4762919"/>
                            <a:ext cx="1235947" cy="4320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4877129" w14:textId="77777777" w:rsidR="00276C1C" w:rsidRDefault="00276C1C" w:rsidP="00815F9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8FCD7" id="Group 178" o:spid="_x0000_s1132" style="position:absolute;margin-left:-20.55pt;margin-top:0;width:476pt;height:580pt;z-index:251778048" coordsize="6045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">
                <v:oval id="Oval 116" o:spid="_x0000_s1133" style="position:absolute;left:18890;width:3919;height:3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8NsEA&#10;AADcAAAADwAAAGRycy9kb3ducmV2LnhtbERPPWvDMBDdC/kP4gJdQiO5QwiOFVNKCl3jFEq2i3W1&#10;jK2TsRTH6a+vCoVu93ifV5Sz68VEY2g9a8jWCgRx7U3LjYaP09vTFkSIyAZ7z6ThTgHK/eKhwNz4&#10;Gx9pqmIjUgiHHDXYGIdcylBbchjWfiBO3JcfHcYEx0aaEW8p3PXyWamNdNhyarA40KuluquuTkOl&#10;uorkCr/PEyl7ugwH/pSd1o/L+WUHItIc/8V/7neT5mcb+H0mXS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x/DbBAAAA3AAAAA8AAAAAAAAAAAAAAAAAmAIAAGRycy9kb3du&#10;cmV2LnhtbFBLBQYAAAAABAAEAPUAAACGAwAAAAA=&#10;" fillcolor="white [3201]" strokecolor="black [3200]" strokeweight="1pt">
                  <v:stroke joinstyle="miter"/>
                </v:oval>
                <v:roundrect id="Rounded Rectangle 117" o:spid="_x0000_s1134" style="position:absolute;left:15072;top:6631;width:12054;height:34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JQQsEA&#10;AADcAAAADwAAAGRycy9kb3ducmV2LnhtbERPzWrCQBC+F3yHZYReim7Sg5XoKiIWe/BQEx9gyI6b&#10;YHY2ZDc/ffuuUOhtPr7f2e4n24iBOl87VpAuExDEpdM1GwW34nOxBuEDssbGMSn4IQ/73exli5l2&#10;I19pyIMRMYR9hgqqENpMSl9WZNEvXUscubvrLIYIOyN1h2MMt418T5KVtFhzbKiwpWNF5SPvrYLz&#10;ecCDsz1bTr/7woyn5O1yU+p1Ph02IAJN4V/85/7ScX76Ac9n4gV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CUELBAAAA3AAAAA8AAAAAAAAAAAAAAAAAmAIAAGRycy9kb3du&#10;cmV2LnhtbFBLBQYAAAAABAAEAPUAAACGAwAAAAA=&#10;" fillcolor="black [3200]" strokecolor="black [1600]" strokeweight="1pt">
                  <v:stroke joinstyle="miter"/>
                  <v:textbox>
                    <w:txbxContent>
                      <w:p w14:paraId="11818A5D" w14:textId="77777777" w:rsidR="00276C1C" w:rsidRDefault="00276C1C" w:rsidP="000C166D">
                        <w:pPr>
                          <w:jc w:val="center"/>
                        </w:pPr>
                        <w:r>
                          <w:t>Launch Web app</w:t>
                        </w:r>
                      </w:p>
                    </w:txbxContent>
                  </v:textbox>
                </v:roundrect>
                <v:roundrect id="Rounded Rectangle 118" o:spid="_x0000_s1135" style="position:absolute;left:15373;top:12459;width:11757;height:3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EMMMA&#10;AADcAAAADwAAAGRycy9kb3ducmV2LnhtbESPzYrCQBCE7wu+w9CCF9FJ9rBIdBQRxT3sYf15gCbT&#10;JsFMT8hMfvbt7YOwt26quurrzW50teqpDZVnA+kyAUWce1txYeB+Oy1WoEJEtlh7JgN/FGC3nXxs&#10;MLN+4Av111goCeGQoYEyxibTOuQlOQxL3xCL9vCtwyhrW2jb4iDhrtafSfKlHVYsDSU2dCgpf147&#10;Z+B87nHvXceO09/uVgzHZP5zN2Y2HfdrUJHG+G9+X39bwU+FVp6RCfT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3EMMMAAADcAAAADwAAAAAAAAAAAAAAAACYAgAAZHJzL2Rv&#10;d25yZXYueG1sUEsFBgAAAAAEAAQA9QAAAIgDAAAAAA==&#10;" fillcolor="black [3200]" strokecolor="black [1600]" strokeweight="1pt">
                  <v:stroke joinstyle="miter"/>
                  <v:textbox>
                    <w:txbxContent>
                      <w:p w14:paraId="3F162261" w14:textId="77777777" w:rsidR="00276C1C" w:rsidRDefault="00276C1C" w:rsidP="000C166D">
                        <w:pPr>
                          <w:jc w:val="center"/>
                        </w:pPr>
                        <w:r>
                          <w:t>Login</w:t>
                        </w:r>
                      </w:p>
                    </w:txbxContent>
                  </v:textbox>
                </v:roundrect>
                <v:shape id="Straight Arrow Connector 119" o:spid="_x0000_s1136" type="#_x0000_t32" style="position:absolute;left:21503;top:10048;width:0;height:2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NCxcQAAADcAAAADwAAAGRycy9kb3ducmV2LnhtbESPQWvCQBCF74X+h2UKvYhuIrZodJVS&#10;KPXaaMXjkB2zwexsyE41/nu3UOhthvfmfW9Wm8G36kJ9bAIbyCcZKOIq2IZrA/vdx3gOKgqyxTYw&#10;GbhRhM368WGFhQ1X/qJLKbVKIRwLNOBEukLrWDnyGCehI07aKfQeJa19rW2P1xTuWz3NslftseFE&#10;cNjRu6PqXP74xKX9dFS+jBaz8yd+Hw9ObrNcjHl+Gt6WoIQG+Tf/XW9tqp8v4PeZNIFe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0LFxAAAANwAAAAPAAAAAAAAAAAA&#10;AAAAAKECAABkcnMvZG93bnJldi54bWxQSwUGAAAAAAQABAD5AAAAkgMAAAAA&#10;" strokecolor="#5b9bd5 [3204]" strokeweight=".5pt">
                  <v:stroke endarrow="block" joinstyle="miter"/>
                </v:shape>
                <v:shape id="Diamond 121" o:spid="_x0000_s1137" type="#_x0000_t4" style="position:absolute;left:13263;top:17584;width:16279;height:592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eViMMA&#10;AADcAAAADwAAAGRycy9kb3ducmV2LnhtbERPTWvCQBC9F/oflin0IrprDkWiq4hFtKeiLepxzI5J&#10;aHY2ZKea/vtuQehtHu9zZoveN+pKXawDWxiPDCjiIriaSwufH+vhBFQUZIdNYLLwQxEW88eHGeYu&#10;3HhH172UKoVwzNFCJdLmWseiIo9xFFrixF1C51ES7ErtOrylcN/ozJgX7bHm1FBhS6uKiq/9t7fw&#10;dq435et2NTnLQQ7ZaWfeB0dj7fNTv5yCEurlX3x3b12an43h75l0gZ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eViMMAAADcAAAADwAAAAAAAAAAAAAAAACYAgAAZHJzL2Rv&#10;d25yZXYueG1sUEsFBgAAAAAEAAQA9QAAAIgDAAAAAA==&#10;" fillcolor="black [3200]" strokecolor="black [1600]" strokeweight="1pt">
                  <v:textbox>
                    <w:txbxContent>
                      <w:p w14:paraId="41E06D75" w14:textId="77777777" w:rsidR="00276C1C" w:rsidRDefault="00276C1C" w:rsidP="000C166D">
                        <w:pPr>
                          <w:jc w:val="center"/>
                        </w:pPr>
                        <w:r>
                          <w:t>Success?</w:t>
                        </w:r>
                      </w:p>
                    </w:txbxContent>
                  </v:textbox>
                </v:shape>
                <v:shape id="Straight Arrow Connector 122" o:spid="_x0000_s1138" type="#_x0000_t32" style="position:absolute;left:8943;top:20297;width:4920;height:1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ZJMEAAADcAAAADwAAAGRycy9kb3ducmV2LnhtbERP24rCMBB9X/Afwiz4tqZbVpFqlFVY&#10;6ot4/YChGduyzaQkqda/N4Lg2xzOdebL3jTiSs7XlhV8jxIQxIXVNZcKzqe/rykIH5A1NpZJwZ08&#10;LBeDjzlm2t74QNdjKEUMYZ+hgiqENpPSFxUZ9CPbEkfuYp3BEKErpXZ4i+GmkWmSTKTBmmNDhS2t&#10;Kyr+j51R0OWTc7sau9Nun/9sd9t8Pe3cXanhZ/87AxGoD2/xy73RcX6awv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BkkwQAAANwAAAAPAAAAAAAAAAAAAAAA&#10;AKECAABkcnMvZG93bnJldi54bWxQSwUGAAAAAAQABAD5AAAAjwMAAAAA&#10;" strokecolor="#5b9bd5 [3204]" strokeweight=".5pt">
                  <v:stroke endarrow="block" joinstyle="miter"/>
                </v:shape>
                <v:line id="Straight Connector 123" o:spid="_x0000_s1139" style="position:absolute;flip:y;visibility:visible;mso-wrap-style:square" from="8842,13967" to="8842,20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fIqcQAAADcAAAADwAAAGRycy9kb3ducmV2LnhtbERPTWvCQBC9F/wPywjemo2KkqauoZQK&#10;glTQNgdvY3aaxGZnQ3aN6b/vFoTe5vE+Z5UNphE9da62rGAaxSCIC6trLhV8fmweExDOI2tsLJOC&#10;H3KQrUcPK0y1vfGB+qMvRQhhl6KCyvs2ldIVFRl0kW2JA/dlO4M+wK6UusNbCDeNnMXxUhqsOTRU&#10;2NJrRcX38WoUbPT7mZMntz/ltl7utpc2f1sslJqMh5dnEJ4G/y++u7c6zJ/N4e+Zc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B8ipxAAAANwAAAAPAAAAAAAAAAAA&#10;AAAAAKECAABkcnMvZG93bnJldi54bWxQSwUGAAAAAAQABAD5AAAAkgMAAAAA&#10;" strokecolor="#5b9bd5 [3204]" strokeweight=".5pt">
                  <v:stroke joinstyle="miter"/>
                </v:line>
                <v:shape id="Straight Arrow Connector 124" o:spid="_x0000_s1140" type="#_x0000_t32" style="position:absolute;left:8842;top:14168;width:65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4n5sQAAADcAAAADwAAAGRycy9kb3ducmV2LnhtbESPQWvCQBCF7wX/wzJCL1I3hlTa1FVK&#10;obRXoy09DtlpNpidDdmpxn/fFQRvM7w373uz2oy+U0caYhvYwGKegSKug225MbDfvT88gYqCbLEL&#10;TAbOFGGzntytsLThxFs6VtKoFMKxRANOpC+1jrUjj3EeeuKk/YbBo6R1aLQd8JTCfafzLFtqjy0n&#10;gsOe3hzVh+rPJy7t81n1OHsuDh/49fPt5FwsxJj76fj6AkpolJv5ev1pU/28gMszaQ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ifmxAAAANwAAAAPAAAAAAAAAAAA&#10;AAAAAKECAABkcnMvZG93bnJldi54bWxQSwUGAAAAAAQABAD5AAAAkgMAAAAA&#10;" strokecolor="#5b9bd5 [3204]" strokeweight=".5pt">
                  <v:stroke endarrow="block" joinstyle="miter"/>
                </v:shape>
                <v:shape id="Straight Arrow Connector 126" o:spid="_x0000_s1141" type="#_x0000_t32" style="position:absolute;left:21402;top:23513;width:101;height:2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zJZcQAAADcAAAADwAAAGRycy9kb3ducmV2LnhtbERPTWvCQBC9F/wPywi9FN3UWimpq9RI&#10;wau2UL0N2TEbzc7G7DZGf70rFHqbx/uc6byzlWip8aVjBc/DBARx7nTJhYLvr8/BGwgfkDVWjknB&#10;hTzMZ72HKabanXlN7SYUIoawT1GBCaFOpfS5IYt+6GriyO1dYzFE2BRSN3iO4baSoySZSIslxwaD&#10;NWWG8uPm1yrY7V91u8iWZW622cvP0/h6OmyXSj32u493EIG68C/+c690nD+awP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llxAAAANwAAAAPAAAAAAAAAAAA&#10;AAAAAKECAABkcnMvZG93bnJldi54bWxQSwUGAAAAAAQABAD5AAAAkgMAAAAA&#10;" strokecolor="#5b9bd5 [3204]" strokeweight=".5pt">
                  <v:stroke endarrow="block" joinstyle="miter"/>
                </v:shape>
                <v:rect id="Rectangle 128" o:spid="_x0000_s1142" style="position:absolute;left:15072;top:26025;width:13857;height:4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zHVcYA&#10;AADcAAAADwAAAGRycy9kb3ducmV2LnhtbESPQU/DMAyF70j8h8hIXBBLt8OEyrJpTKDu0B0o+wGm&#10;MW1F41RJ1nX8enyYtJut9/ze59Vmcr0aKcTOs4H5LANFXHvbcWPg+PXx/AIqJmSLvWcycKEIm/X9&#10;3Qpz68/8SWOVGiUhHHM00KY05FrHuiWHceYHYtF+fHCYZA2NtgHPEu56vciypXbYsTS0ONCupfq3&#10;OjkDf+P3sSi2JT4dql0Zivj2XjaTMY8P0/YVVKIp3czX670V/IXQyj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zHVcYAAADcAAAADwAAAAAAAAAAAAAAAACYAgAAZHJz&#10;L2Rvd25yZXYueG1sUEsFBgAAAAAEAAQA9QAAAIsDAAAAAA==&#10;" fillcolor="black [3200]" strokecolor="black [1600]" strokeweight="1pt">
                  <v:textbox>
                    <w:txbxContent>
                      <w:p w14:paraId="3383BA78" w14:textId="77777777" w:rsidR="00276C1C" w:rsidRDefault="00276C1C" w:rsidP="000C166D">
                        <w:pPr>
                          <w:jc w:val="center"/>
                        </w:pPr>
                        <w:r>
                          <w:t>View applications</w:t>
                        </w:r>
                      </w:p>
                    </w:txbxContent>
                  </v:textbox>
                </v:rect>
                <v:shape id="Straight Arrow Connector 129" o:spid="_x0000_s1143" type="#_x0000_t32" style="position:absolute;left:22005;top:30747;width:101;height:3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IeMQAAADcAAAADwAAAGRycy9kb3ducmV2LnhtbESPQWvCQBCF70L/wzKFXkQ3Bi2aukop&#10;SHtttOJxyE6zwexsyI4a/323UOhthvfmfW/W28G36kp9bAIbmE0zUMRVsA3XBg773WQJKgqyxTYw&#10;GbhThO3mYbTGwoYbf9K1lFqlEI4FGnAiXaF1rBx5jNPQESftO/QeJa19rW2PtxTuW51n2bP22HAi&#10;OOzozVF1Li8+cemQj8vFeDU/v+PX6ejkPp+JMU+Pw+sLKKFB/s1/1x821c9X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D4h4xAAAANwAAAAPAAAAAAAAAAAA&#10;AAAAAKECAABkcnMvZG93bnJldi54bWxQSwUGAAAAAAQABAD5AAAAkgMAAAAA&#10;" strokecolor="#5b9bd5 [3204]" strokeweight=".5pt">
                  <v:stroke endarrow="block" joinstyle="miter"/>
                </v:shape>
                <v:roundrect id="Rounded Rectangle 152" o:spid="_x0000_s1144" style="position:absolute;left:14670;top:33862;width:15171;height:4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KGsAA&#10;AADcAAAADwAAAGRycy9kb3ducmV2LnhtbERP24rCMBB9F/yHMIIvi6YKLlJNi8gu7oMP3j5gaMa2&#10;2ExKk178+40g+DaHc51tOphKdNS40rKCxTwCQZxZXXKu4Hb9na1BOI+ssbJMCp7kIE3Goy3G2vZ8&#10;pu7icxFC2MWooPC+jqV0WUEG3dzWxIG728agD7DJpW6wD+Gmksso+pYGSw4NBda0Lyh7XFqj4HDo&#10;cGdNy4YXp/aa9z/R1/Gm1HQy7DYgPA3+I367/3SYv1rC65lwgU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9KGsAAAADcAAAADwAAAAAAAAAAAAAAAACYAgAAZHJzL2Rvd25y&#10;ZXYueG1sUEsFBgAAAAAEAAQA9QAAAIUDAAAAAA==&#10;" fillcolor="black [3200]" strokecolor="black [1600]" strokeweight="1pt">
                  <v:stroke joinstyle="miter"/>
                  <v:textbox>
                    <w:txbxContent>
                      <w:p w14:paraId="028E14EA" w14:textId="77777777" w:rsidR="00276C1C" w:rsidRDefault="00276C1C" w:rsidP="000C166D">
                        <w:pPr>
                          <w:jc w:val="center"/>
                        </w:pPr>
                        <w:r>
                          <w:t>Validate applications</w:t>
                        </w:r>
                      </w:p>
                    </w:txbxContent>
                  </v:textbox>
                </v:roundrect>
                <v:shape id="Straight Arrow Connector 153" o:spid="_x0000_s1145" type="#_x0000_t32" style="position:absolute;left:22206;top:37882;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M78QAAADcAAAADwAAAGRycy9kb3ducmV2LnhtbESPT2vCQBDF74V+h2UKXkQ3/is2dZVS&#10;EHttasXjkJ1mg9nZkJ1q/PZdQehthvfm/d6sNr1v1Jm6WAc2MBlnoIjLYGuuDOy/tqMlqCjIFpvA&#10;ZOBKETbrx4cV5jZc+JPOhVQqhXDM0YATaXOtY+nIYxyHljhpP6HzKGntKm07vKRw3+hplj1rjzUn&#10;gsOW3h2Vp+LXJy7tp8NiMXyZn3b4fTw4uc4nYszgqX97BSXUy7/5fv1hU/3FDG7PpAn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4czvxAAAANwAAAAPAAAAAAAAAAAA&#10;AAAAAKECAABkcnMvZG93bnJldi54bWxQSwUGAAAAAAQABAD5AAAAkgMAAAAA&#10;" strokecolor="#5b9bd5 [3204]" strokeweight=".5pt">
                  <v:stroke endarrow="block" joinstyle="miter"/>
                </v:shape>
                <v:shape id="Diamond 154" o:spid="_x0000_s1146" type="#_x0000_t4" style="position:absolute;left:15675;top:40695;width:13967;height:542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ZFbcQA&#10;AADcAAAADwAAAGRycy9kb3ducmV2LnhtbERPTWsCMRC9C/0PYQq9iCaVWmRrlGIp1ZNoi/Y4bqa7&#10;SzeTZTPV9d8bQehtHu9zpvPO1+pIbawCW3gcGlDEeXAVFxa+Pt8HE1BRkB3WgcnCmSLMZ3e9KWYu&#10;nHhDx60UKoVwzNBCKdJkWse8JI9xGBrixP2E1qMk2BbatXhK4b7WI2OetceKU0OJDS1Kyn+3f97C&#10;6lB9FG/LxeQgO9mNvjdm3d8bax/uu9cXUEKd/Itv7qVL88dPc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WRW3EAAAA3AAAAA8AAAAAAAAAAAAAAAAAmAIAAGRycy9k&#10;b3ducmV2LnhtbFBLBQYAAAAABAAEAPUAAACJAwAAAAA=&#10;" fillcolor="black [3200]" strokecolor="black [1600]" strokeweight="1pt">
                  <v:textbox>
                    <w:txbxContent>
                      <w:p w14:paraId="62A46896" w14:textId="77777777" w:rsidR="00276C1C" w:rsidRDefault="00276C1C" w:rsidP="000C166D">
                        <w:pPr>
                          <w:jc w:val="center"/>
                        </w:pPr>
                        <w:r>
                          <w:t>Is valid?</w:t>
                        </w:r>
                      </w:p>
                    </w:txbxContent>
                  </v:textbox>
                </v:shape>
                <v:roundrect id="Rounded Rectangle 156" o:spid="_x0000_s1147" style="position:absolute;left:16278;top:49437;width:13863;height:5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RMGcEA&#10;AADcAAAADwAAAGRycy9kb3ducmV2LnhtbERPzWrCQBC+F/oOywheim4UDJK6ihQlPXhokzzAkJ0m&#10;wexsyG5+fHu3UOhtPr7fOZxm04qRetdYVrBZRyCIS6sbrhQU+XW1B+E8ssbWMil4kIPT8fXlgIm2&#10;E3/TmPlKhBB2CSqove8SKV1Zk0G3th1x4H5sb9AH2FdS9ziFcNPKbRTF0mDDoaHGjj5qKu/ZYBSk&#10;6YhnawY2vPka8mq6RG+3QqnlYj6/g/A0+3/xn/tTh/m7GH6fCRfI4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kTBnBAAAA3AAAAA8AAAAAAAAAAAAAAAAAmAIAAGRycy9kb3du&#10;cmV2LnhtbFBLBQYAAAAABAAEAPUAAACGAwAAAAA=&#10;" fillcolor="black [3200]" strokecolor="black [1600]" strokeweight="1pt">
                  <v:stroke joinstyle="miter"/>
                  <v:textbox>
                    <w:txbxContent>
                      <w:p w14:paraId="21AF15C5" w14:textId="77777777" w:rsidR="00276C1C" w:rsidRDefault="00276C1C" w:rsidP="00CE4167">
                        <w:pPr>
                          <w:jc w:val="center"/>
                        </w:pPr>
                        <w:r>
                          <w:t xml:space="preserve">Approve </w:t>
                        </w:r>
                      </w:p>
                    </w:txbxContent>
                  </v:textbox>
                </v:roundrect>
                <v:roundrect id="Rounded Rectangle 159" o:spid="_x0000_s1148" style="position:absolute;left:15876;top:57577;width:14972;height:46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Ya8EA&#10;AADcAAAADwAAAGRycy9kb3ducmV2LnhtbERPzYrCMBC+L/gOYQQvi6YKylqbisguevDgqg8wNGNb&#10;bCalSX/27TeC4G0+vt9JtoOpREeNKy0rmM8iEMSZ1SXnCm7Xn+kXCOeRNVaWScEfOdimo48EY217&#10;/qXu4nMRQtjFqKDwvo6ldFlBBt3M1sSBu9vGoA+wyaVusA/hppKLKFpJgyWHhgJr2heUPS6tUXA4&#10;dLizpmXD83N7zfvv6PN0U2oyHnYbEJ4G/xa/3Ecd5i/X8HwmXC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72GvBAAAA3AAAAA8AAAAAAAAAAAAAAAAAmAIAAGRycy9kb3du&#10;cmV2LnhtbFBLBQYAAAAABAAEAPUAAACGAwAAAAA=&#10;" fillcolor="black [3200]" strokecolor="black [1600]" strokeweight="1pt">
                  <v:stroke joinstyle="miter"/>
                  <v:textbox>
                    <w:txbxContent>
                      <w:p w14:paraId="1DE7C8C4" w14:textId="77777777" w:rsidR="00276C1C" w:rsidRDefault="00276C1C" w:rsidP="00CE4167">
                        <w:pPr>
                          <w:jc w:val="center"/>
                        </w:pPr>
                        <w:r>
                          <w:t>Allocate amount and cheque number</w:t>
                        </w:r>
                      </w:p>
                    </w:txbxContent>
                  </v:textbox>
                </v:roundrect>
                <v:shape id="Straight Arrow Connector 160" o:spid="_x0000_s1149" type="#_x0000_t32" style="position:absolute;left:23412;top:61998;width:0;height:39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JcMAAADcAAAADwAAAGRycy9kb3ducmV2LnhtbESPTUsDQQyG70L/wxDBS7GzLbXo2mkp&#10;gui1axWPYSfuLN3JLDux3f57cxB6S8j78WS9HWNnTjTkNrGD+awAQ1wn33Lj4PDxev8IJguyxy4x&#10;ObhQhu1mcrPG0qcz7+lUSWM0hHOJDoJIX1qb60AR8yz1xHr7SUNE0XVorB/wrOGxs4uiWNmILWtD&#10;wJ5eAtXH6jdqLx0W0+ph+rQ8vuHn91eQy3Iuzt3djrtnMEKjXMX/7nev+CvF12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fmCXDAAAA3AAAAA8AAAAAAAAAAAAA&#10;AAAAoQIAAGRycy9kb3ducmV2LnhtbFBLBQYAAAAABAAEAPkAAACRAwAAAAA=&#10;" strokecolor="#5b9bd5 [3204]" strokeweight=".5pt">
                  <v:stroke endarrow="block" joinstyle="miter"/>
                </v:shape>
                <v:roundrect id="Rounded Rectangle 161" o:spid="_x0000_s1150" style="position:absolute;left:16278;top:65615;width:14771;height:4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e0MAA&#10;AADcAAAADwAAAGRycy9kb3ducmV2LnhtbERPzYrCMBC+L/gOYQQvi03rQaSaiojiHvawWh9gaMa2&#10;2ExKk/7s228EYW/z8f3Obj+ZRgzUudqygiSKQRAXVtdcKrjn5+UGhPPIGhvLpOCXHOyz2ccOU21H&#10;vtJw86UIIexSVFB536ZSuqIigy6yLXHgHrYz6APsSqk7HEO4aeQqjtfSYM2hocKWjhUVz1tvFFwu&#10;Ax6s6dlw8tPn5XiKP7/vSi3m02ELwtPk/8Vv95cO89cJvJ4JF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e0MAAAADcAAAADwAAAAAAAAAAAAAAAACYAgAAZHJzL2Rvd25y&#10;ZXYueG1sUEsFBgAAAAAEAAQA9QAAAIUDAAAAAA==&#10;" fillcolor="black [3200]" strokecolor="black [1600]" strokeweight="1pt">
                  <v:stroke joinstyle="miter"/>
                  <v:textbox>
                    <w:txbxContent>
                      <w:p w14:paraId="0B1B473D" w14:textId="77777777" w:rsidR="00276C1C" w:rsidRDefault="00276C1C" w:rsidP="00CE4167">
                        <w:pPr>
                          <w:jc w:val="center"/>
                        </w:pPr>
                        <w:r>
                          <w:t>Disburse funds</w:t>
                        </w:r>
                      </w:p>
                    </w:txbxContent>
                  </v:textbox>
                </v:roundrect>
                <v:shape id="Straight Arrow Connector 162" o:spid="_x0000_s1151" type="#_x0000_t32" style="position:absolute;left:23513;top:69635;width:0;height:4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GjycQAAADcAAAADwAAAGRycy9kb3ducmV2LnhtbESPQWvCQBCF70L/wzKFXkQ3BhUbXaUU&#10;pL022tLjkB2zwexsyI4a/323UOhthvfmfW82u8G36kp9bAIbmE0zUMRVsA3XBo6H/WQFKgqyxTYw&#10;GbhThN32YbTBwoYbf9C1lFqlEI4FGnAiXaF1rBx5jNPQESftFHqPkta+1rbHWwr3rc6zbKk9NpwI&#10;Djt6dVSdy4tPXDrm43Ixfp6f3/Dz+8vJfT4TY54eh5c1KKFB/s1/1+821V/m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aPJxAAAANwAAAAPAAAAAAAAAAAA&#10;AAAAAKECAABkcnMvZG93bnJldi54bWxQSwUGAAAAAAQABAD5AAAAkgMAAAAA&#10;" strokecolor="#5b9bd5 [3204]" strokeweight=".5pt">
                  <v:stroke endarrow="block" joinstyle="miter"/>
                </v:shape>
                <v:shape id="Straight Arrow Connector 163" o:spid="_x0000_s1152" type="#_x0000_t32" style="position:absolute;left:45820;top:803;width:0;height:54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0GUsUAAADcAAAADwAAAGRycy9kb3ducmV2LnhtbESPT2vCQBDF74V+h2UKXkQ3/qnY1FVK&#10;Qey1qRWPQ3aaDWZnQ3aq8dt3BaG3Gd6b93uz2vS+UWfqYh3YwGScgSIug625MrD/2o6WoKIgW2wC&#10;k4ErRdisHx9WmNtw4U86F1KpFMIxRwNOpM21jqUjj3EcWuKk/YTOo6S1q7Tt8JLCfaOnWbbQHmtO&#10;BIctvTsqT8WvT1zaT4fF8/Blftrh9/Hg5DqfiDGDp/7tFZRQL//m+/WHTfU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0GUsUAAADcAAAADwAAAAAAAAAA&#10;AAAAAAChAgAAZHJzL2Rvd25yZXYueG1sUEsFBgAAAAAEAAQA+QAAAJMDAAAAAA==&#10;" strokecolor="#5b9bd5 [3204]" strokeweight=".5pt">
                  <v:stroke endarrow="block" joinstyle="miter"/>
                </v:shape>
                <v:shape id="Straight Arrow Connector 165" o:spid="_x0000_s1153" type="#_x0000_t32" style="position:absolute;left:11756;top:43408;width:38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Tu0sQAAADcAAAADwAAAGRycy9kb3ducmV2LnhtbERPTWvCQBC9C/0PyxR6Ed1Yq5TUVWyk&#10;4FVbqN6G7JiNZmfT7DZGf70rFHqbx/uc2aKzlWip8aVjBaNhAoI4d7rkQsHX58fgFYQPyBorx6Tg&#10;Qh4W84feDFPtzryhdhsKEUPYp6jAhFCnUvrckEU/dDVx5A6usRgibAqpGzzHcFvJ5ySZSoslxwaD&#10;NWWG8tP21yrYHya6fc9WZW522fi7/3L9Oe5WSj09dss3EIG68C/+c691nD+dwP2ZeIG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dO7SxAAAANwAAAAPAAAAAAAAAAAA&#10;AAAAAKECAABkcnMvZG93bnJldi54bWxQSwUGAAAAAAQABAD5AAAAkgMAAAAA&#10;" strokecolor="#5b9bd5 [3204]" strokeweight=".5pt">
                  <v:stroke endarrow="block" joinstyle="miter"/>
                </v:shape>
                <v:roundrect id="Rounded Rectangle 166" o:spid="_x0000_s1154" style="position:absolute;top:41097;width:12660;height:50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GpMAA&#10;AADcAAAADwAAAGRycy9kb3ducmV2LnhtbERPS4vCMBC+C/6HMIIXsakeilRTEVHcg4f18QOGZmyL&#10;zaQ06WP/vVlY2Nt8fM/Z7UdTi55aV1lWsIpiEMS51RUXCp6P83IDwnlkjbVlUvBDDvbZdLLDVNuB&#10;b9TffSFCCLsUFZTeN6mULi/JoItsQxy4l20N+gDbQuoWhxBuarmO40QarDg0lNjQsaT8fe+Mgsul&#10;x4M1HRtefXePYjjFi+tTqflsPGxBeBr9v/jP/aXD/CSB32fCBT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GpMAAAADcAAAADwAAAAAAAAAAAAAAAACYAgAAZHJzL2Rvd25y&#10;ZXYueG1sUEsFBgAAAAAEAAQA9QAAAIUDAAAAAA==&#10;" fillcolor="black [3200]" strokecolor="black [1600]" strokeweight="1pt">
                  <v:stroke joinstyle="miter"/>
                  <v:textbox>
                    <w:txbxContent>
                      <w:p w14:paraId="04C5B98A" w14:textId="77777777" w:rsidR="00276C1C" w:rsidRDefault="00276C1C" w:rsidP="00CE4167">
                        <w:pPr>
                          <w:jc w:val="center"/>
                        </w:pPr>
                        <w:r>
                          <w:t>Disapprove</w:t>
                        </w:r>
                      </w:p>
                    </w:txbxContent>
                  </v:textbox>
                </v:roundrect>
                <v:shape id="Diamond 167" o:spid="_x0000_s1155" type="#_x0000_t4" style="position:absolute;left:36676;top:5928;width:18489;height:964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Rp8MA&#10;AADcAAAADwAAAGRycy9kb3ducmV2LnhtbERPTWsCMRC9F/wPYYReiib1YGU1iiil9lS0RT2Om3F3&#10;cTNZNlPd/vumUPA2j/c5s0Xna3WlNlaBLTwPDSjiPLiKCwtfn6+DCagoyA7rwGThhyIs5r2HGWYu&#10;3HhL150UKoVwzNBCKdJkWse8JI9xGBrixJ1D61ESbAvtWrylcF/rkTFj7bHi1FBiQ6uS8svu21t4&#10;P1VvxXqzmpxkL/vRcWs+ng7G2sd+t5yCEurkLv53b1yaP36Bv2fSB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gRp8MAAADcAAAADwAAAAAAAAAAAAAAAACYAgAAZHJzL2Rv&#10;d25yZXYueG1sUEsFBgAAAAAEAAQA9QAAAIgDAAAAAA==&#10;" fillcolor="black [3200]" strokecolor="black [1600]" strokeweight="1pt">
                  <v:textbox>
                    <w:txbxContent>
                      <w:p w14:paraId="27C32FC6" w14:textId="77777777" w:rsidR="00276C1C" w:rsidRDefault="00276C1C" w:rsidP="00815F94">
                        <w:pPr>
                          <w:jc w:val="center"/>
                        </w:pPr>
                        <w:r>
                          <w:t>Any Complaints</w:t>
                        </w:r>
                      </w:p>
                    </w:txbxContent>
                  </v:textbox>
                </v:shape>
                <v:shape id="Straight Arrow Connector 169" o:spid="_x0000_s1156" type="#_x0000_t32" style="position:absolute;left:59988;top:10450;width:466;height:306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xuMQAAADcAAAADwAAAGRycy9kb3ducmV2LnhtbESPQWvCQBCF74X+h2UKvYhuFCs1ukop&#10;lHo1tcXjkB2zwexsyE41/ntXELzN8N68781y3ftGnaiLdWAD41EGirgMtubKwO7na/gOKgqyxSYw&#10;GbhQhPXq+WmJuQ1n3tKpkEqlEI45GnAiba51LB15jKPQEiftEDqPktau0rbDcwr3jZ5k2Ux7rDkR&#10;HLb06ag8Fv8+cWk3GRRvg/n0+I2/+z8nl+lYjHl96T8WoIR6eZjv1xub6s/mcHsmTa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ZTG4xAAAANwAAAAPAAAAAAAAAAAA&#10;AAAAAKECAABkcnMvZG93bnJldi54bWxQSwUGAAAAAAQABAD5AAAAkgMAAAAA&#10;" strokecolor="#5b9bd5 [3204]" strokeweight=".5pt">
                  <v:stroke endarrow="block" joinstyle="miter"/>
                </v:shape>
                <v:roundrect id="Rounded Rectangle 172" o:spid="_x0000_s1157" style="position:absolute;left:39188;top:21402;width:13565;height:53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WesAA&#10;AADcAAAADwAAAGRycy9kb3ducmV2LnhtbERPS4vCMBC+C/6HMIKXRVM9uFJNi8gu7sGDrx8wNGNb&#10;bCalSR/++40geJuP7znbdDCV6KhxpWUFi3kEgjizuuRcwe36O1uDcB5ZY2WZFDzJQZqMR1uMte35&#10;TN3F5yKEsItRQeF9HUvpsoIMurmtiQN3t41BH2CTS91gH8JNJZdRtJIGSw4NBda0Lyh7XFqj4HDo&#10;cGdNy4YXp/aa9z/R1/Gm1HQy7DYgPA3+I367/3SY/72E1zPhAp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WesAAAADcAAAADwAAAAAAAAAAAAAAAACYAgAAZHJzL2Rvd25y&#10;ZXYueG1sUEsFBgAAAAAEAAQA9QAAAIUDAAAAAA==&#10;" fillcolor="black [3200]" strokecolor="black [1600]" strokeweight="1pt">
                  <v:stroke joinstyle="miter"/>
                  <v:textbox>
                    <w:txbxContent>
                      <w:p w14:paraId="2714EB60" w14:textId="77777777" w:rsidR="00276C1C" w:rsidRDefault="00276C1C" w:rsidP="00815F94">
                        <w:pPr>
                          <w:jc w:val="center"/>
                        </w:pPr>
                        <w:r>
                          <w:t>Respond to complaints</w:t>
                        </w:r>
                      </w:p>
                    </w:txbxContent>
                  </v:textbox>
                </v:roundrect>
                <v:shape id="Straight Arrow Connector 174" o:spid="_x0000_s1158" type="#_x0000_t32" style="position:absolute;left:49337;top:40494;width:10848;height:4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L1sEAAADcAAAADwAAAGRycy9kb3ducmV2LnhtbERP24rCMBB9X/Afwiz4tqa7qCtdo7iC&#10;1Bfx+gFDM7bFZlKSVOvfG0HwbQ7nOtN5Z2pxJecrywq+BwkI4tzqigsFp+PqawLCB2SNtWVScCcP&#10;81nvY4qptjfe0/UQChFD2KeooAyhSaX0eUkG/cA2xJE7W2cwROgKqR3eYrip5U+SjKXBimNDiQ0t&#10;S8ovh9YoaLPxqfkfueN2lw032022nLTurlT/s1v8gQjUhbf45V7rOP93CM9n4gV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WgvWwQAAANwAAAAPAAAAAAAAAAAAAAAA&#10;AKECAABkcnMvZG93bnJldi54bWxQSwUGAAAAAAQABAD5AAAAjwMAAAAA&#10;" strokecolor="#5b9bd5 [3204]" strokeweight=".5pt">
                  <v:stroke endarrow="block" joinstyle="miter"/>
                </v:shape>
                <v:shape id="Diamond 175" o:spid="_x0000_s1159" type="#_x0000_t4" style="position:absolute;left:42605;top:36776;width:7134;height:6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p+MAA&#10;AADcAAAADwAAAGRycy9kb3ducmV2LnhtbERPS2rDMBDdF3IHMYXuarmFtMaJEkygxdkY4uQAgzW1&#10;Ta2RkdRYuX0VKHQ3j/ed7T6aSVzJ+dGygpcsB0HcWT1yr+By/nguQPiArHGyTApu5GG/Wz1ssdR2&#10;4RNd29CLFMK+RAVDCHMppe8GMugzOxMn7ss6gyFB10vtcEnhZpKvef4mDY6cGgac6TBQ993+GAUc&#10;m2I5nnjR8lNXdTs2VXSk1NNjrDYgAsXwL/5z1zrNf1/D/Zl0gd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3sp+MAAAADcAAAADwAAAAAAAAAAAAAAAACYAgAAZHJzL2Rvd25y&#10;ZXYueG1sUEsFBgAAAAAEAAQA9QAAAIUDAAAAAA==&#10;" fillcolor="black [3200]" strokecolor="black [1600]" strokeweight="1pt"/>
                <v:shape id="Straight Arrow Connector 176" o:spid="_x0000_s1160" type="#_x0000_t32" style="position:absolute;left:46222;top:43408;width:0;height:46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MzF8QAAADcAAAADwAAAGRycy9kb3ducmV2LnhtbESPQWvCQBCF74X+h2UKXkQ3irU2dZVS&#10;EL02teJxyE6zwexsyE41/ntXKPQ2w3vzvjfLde8bdaYu1oENTMYZKOIy2JorA/uvzWgBKgqyxSYw&#10;GbhShPXq8WGJuQ0X/qRzIZVKIRxzNOBE2lzrWDryGMehJU7aT+g8Slq7StsOLyncN3qaZXPtseZE&#10;cNjSh6PyVPz6xKX9dFg8D19npy1+Hw9OrrOJGDN46t/fQAn18m/+u97ZVP9l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zMXxAAAANwAAAAPAAAAAAAAAAAA&#10;AAAAAKECAABkcnMvZG93bnJldi54bWxQSwUGAAAAAAQABAD5AAAAkgMAAAAA&#10;" strokecolor="#5b9bd5 [3204]" strokeweight=".5pt">
                  <v:stroke endarrow="block" joinstyle="miter"/>
                </v:shape>
                <v:roundrect id="Rounded Rectangle 177" o:spid="_x0000_s1161" style="position:absolute;left:40595;top:47629;width:12359;height:4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214sIA&#10;AADcAAAADwAAAGRycy9kb3ducmV2LnhtbERPzWrCQBC+F/oOywheim70YCR1FSlKevDQJnmAITtN&#10;gtnZkN38+PZuodDbfHy/czjNphUj9a6xrGCzjkAQl1Y3XCko8utqD8J5ZI2tZVLwIAen4+vLARNt&#10;J/6mMfOVCCHsElRQe98lUrqyJoNubTviwP3Y3qAPsK+k7nEK4aaV2yjaSYMNh4YaO/qoqbxng1GQ&#10;piOerRnY8OZryKvpEr3dCqWWi/n8DsLT7P/Ff+5PHebHMfw+Ey6Qx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bXiwgAAANwAAAAPAAAAAAAAAAAAAAAAAJgCAABkcnMvZG93&#10;bnJldi54bWxQSwUGAAAAAAQABAD1AAAAhwMAAAAA&#10;" fillcolor="black [3200]" strokecolor="black [1600]" strokeweight="1pt">
                  <v:stroke joinstyle="miter"/>
                  <v:textbox>
                    <w:txbxContent>
                      <w:p w14:paraId="74877129" w14:textId="77777777" w:rsidR="00276C1C" w:rsidRDefault="00276C1C" w:rsidP="00815F94">
                        <w:pPr>
                          <w:jc w:val="center"/>
                        </w:pPr>
                        <w:r>
                          <w:t>Logout</w:t>
                        </w:r>
                      </w:p>
                    </w:txbxContent>
                  </v:textbox>
                </v:roundrect>
              </v:group>
            </w:pict>
          </mc:Fallback>
        </mc:AlternateContent>
      </w:r>
      <w:r w:rsidR="00815F94">
        <w:rPr>
          <w:noProof/>
        </w:rPr>
        <mc:AlternateContent>
          <mc:Choice Requires="wps">
            <w:drawing>
              <wp:anchor distT="0" distB="0" distL="114300" distR="114300" simplePos="0" relativeHeight="251772928" behindDoc="0" locked="0" layoutInCell="1" allowOverlap="1" wp14:anchorId="12DC505D" wp14:editId="2903B9DB">
                <wp:simplePos x="0" y="0"/>
                <wp:positionH relativeFrom="column">
                  <wp:posOffset>4320790</wp:posOffset>
                </wp:positionH>
                <wp:positionV relativeFrom="paragraph">
                  <wp:posOffset>2672862</wp:posOffset>
                </wp:positionV>
                <wp:extent cx="10049" cy="1045028"/>
                <wp:effectExtent l="38100" t="0" r="66675" b="60325"/>
                <wp:wrapNone/>
                <wp:docPr id="173" name="Straight Arrow Connector 173"/>
                <wp:cNvGraphicFramePr/>
                <a:graphic xmlns:a="http://schemas.openxmlformats.org/drawingml/2006/main">
                  <a:graphicData uri="http://schemas.microsoft.com/office/word/2010/wordprocessingShape">
                    <wps:wsp>
                      <wps:cNvCnPr/>
                      <wps:spPr>
                        <a:xfrm>
                          <a:off x="0" y="0"/>
                          <a:ext cx="10049" cy="10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306E9C3" id="Straight Arrow Connector 173" o:spid="_x0000_s1026" type="#_x0000_t32" style="position:absolute;margin-left:340.2pt;margin-top:210.45pt;width:.8pt;height:82.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" strokecolor="#5b9bd5 [3204]" strokeweight=".5pt">
                <v:stroke endarrow="block" joinstyle="miter"/>
              </v:shape>
            </w:pict>
          </mc:Fallback>
        </mc:AlternateContent>
      </w:r>
      <w:r w:rsidR="00815F94">
        <w:rPr>
          <w:noProof/>
        </w:rPr>
        <mc:AlternateContent>
          <mc:Choice Requires="wps">
            <w:drawing>
              <wp:anchor distT="0" distB="0" distL="114300" distR="114300" simplePos="0" relativeHeight="251770880" behindDoc="0" locked="0" layoutInCell="1" allowOverlap="1" wp14:anchorId="0EFDD7A2" wp14:editId="3B4629DC">
                <wp:simplePos x="0" y="0"/>
                <wp:positionH relativeFrom="column">
                  <wp:posOffset>4310743</wp:posOffset>
                </wp:positionH>
                <wp:positionV relativeFrom="paragraph">
                  <wp:posOffset>1557495</wp:posOffset>
                </wp:positionV>
                <wp:extent cx="0" cy="622997"/>
                <wp:effectExtent l="76200" t="0" r="76200" b="62865"/>
                <wp:wrapNone/>
                <wp:docPr id="171" name="Straight Arrow Connector 171"/>
                <wp:cNvGraphicFramePr/>
                <a:graphic xmlns:a="http://schemas.openxmlformats.org/drawingml/2006/main">
                  <a:graphicData uri="http://schemas.microsoft.com/office/word/2010/wordprocessingShape">
                    <wps:wsp>
                      <wps:cNvCnPr/>
                      <wps:spPr>
                        <a:xfrm>
                          <a:off x="0" y="0"/>
                          <a:ext cx="0" cy="62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1B77C71" id="Straight Arrow Connector 171" o:spid="_x0000_s1026" type="#_x0000_t32" style="position:absolute;margin-left:339.45pt;margin-top:122.65pt;width:0;height:49.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" strokecolor="#5b9bd5 [3204]" strokeweight=".5pt">
                <v:stroke endarrow="block" joinstyle="miter"/>
              </v:shape>
            </w:pict>
          </mc:Fallback>
        </mc:AlternateContent>
      </w:r>
      <w:r w:rsidR="00815F94">
        <w:rPr>
          <w:noProof/>
        </w:rPr>
        <mc:AlternateContent>
          <mc:Choice Requires="wps">
            <w:drawing>
              <wp:anchor distT="0" distB="0" distL="114300" distR="114300" simplePos="0" relativeHeight="251769856" behindDoc="0" locked="0" layoutInCell="1" allowOverlap="1" wp14:anchorId="0DC0A5C1" wp14:editId="32A3A5DF">
                <wp:simplePos x="0" y="0"/>
                <wp:positionH relativeFrom="column">
                  <wp:posOffset>5225143</wp:posOffset>
                </wp:positionH>
                <wp:positionV relativeFrom="paragraph">
                  <wp:posOffset>773723</wp:posOffset>
                </wp:positionV>
                <wp:extent cx="532130" cy="231098"/>
                <wp:effectExtent l="0" t="0" r="1270" b="0"/>
                <wp:wrapNone/>
                <wp:docPr id="170" name="Text Box 170"/>
                <wp:cNvGraphicFramePr/>
                <a:graphic xmlns:a="http://schemas.openxmlformats.org/drawingml/2006/main">
                  <a:graphicData uri="http://schemas.microsoft.com/office/word/2010/wordprocessingShape">
                    <wps:wsp>
                      <wps:cNvSpPr txBox="1"/>
                      <wps:spPr>
                        <a:xfrm>
                          <a:off x="0" y="0"/>
                          <a:ext cx="532130" cy="231098"/>
                        </a:xfrm>
                        <a:prstGeom prst="rect">
                          <a:avLst/>
                        </a:prstGeom>
                        <a:solidFill>
                          <a:schemeClr val="lt1"/>
                        </a:solidFill>
                        <a:ln w="6350">
                          <a:noFill/>
                        </a:ln>
                      </wps:spPr>
                      <wps:txbx>
                        <w:txbxContent>
                          <w:p w14:paraId="105C880B"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0A5C1" id="Text Box 170" o:spid="_x0000_s1162" type="#_x0000_t202" style="position:absolute;margin-left:411.45pt;margin-top:60.9pt;width:41.9pt;height:18.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9vRQIAAIQ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" fillcolor="white [3201]" stroked="f" strokeweight=".5pt">
                <v:textbox>
                  <w:txbxContent>
                    <w:p w14:paraId="105C880B" w14:textId="77777777" w:rsidR="00276C1C" w:rsidRDefault="00276C1C">
                      <w:r>
                        <w:t>No</w:t>
                      </w:r>
                    </w:p>
                  </w:txbxContent>
                </v:textbox>
              </v:shape>
            </w:pict>
          </mc:Fallback>
        </mc:AlternateContent>
      </w:r>
      <w:r w:rsidR="00815F94">
        <w:rPr>
          <w:noProof/>
        </w:rPr>
        <mc:AlternateContent>
          <mc:Choice Requires="wps">
            <w:drawing>
              <wp:anchor distT="0" distB="0" distL="114300" distR="114300" simplePos="0" relativeHeight="251767808" behindDoc="0" locked="0" layoutInCell="1" allowOverlap="1" wp14:anchorId="4B1F1DCC" wp14:editId="03C70762">
                <wp:simplePos x="0" y="0"/>
                <wp:positionH relativeFrom="column">
                  <wp:posOffset>5225143</wp:posOffset>
                </wp:positionH>
                <wp:positionV relativeFrom="paragraph">
                  <wp:posOffset>1055077</wp:posOffset>
                </wp:positionV>
                <wp:extent cx="532562" cy="0"/>
                <wp:effectExtent l="0" t="76200" r="20320" b="95250"/>
                <wp:wrapNone/>
                <wp:docPr id="168" name="Straight Arrow Connector 168"/>
                <wp:cNvGraphicFramePr/>
                <a:graphic xmlns:a="http://schemas.openxmlformats.org/drawingml/2006/main">
                  <a:graphicData uri="http://schemas.microsoft.com/office/word/2010/wordprocessingShape">
                    <wps:wsp>
                      <wps:cNvCnPr/>
                      <wps:spPr>
                        <a:xfrm>
                          <a:off x="0" y="0"/>
                          <a:ext cx="532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37E02FE" id="Straight Arrow Connector 168" o:spid="_x0000_s1026" type="#_x0000_t32" style="position:absolute;margin-left:411.45pt;margin-top:83.1pt;width:41.9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Rn1QEAAAMEAAAOAAAAZHJzL2Uyb0RvYy54bWysU9uO0zAQfUfiHyy/07RF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" strokecolor="#5b9bd5 [3204]" strokeweight=".5pt">
                <v:stroke endarrow="block" joinstyle="miter"/>
              </v:shape>
            </w:pict>
          </mc:Fallback>
        </mc:AlternateContent>
      </w:r>
      <w:r w:rsidR="00CE4167">
        <w:rPr>
          <w:noProof/>
        </w:rPr>
        <mc:AlternateContent>
          <mc:Choice Requires="wps">
            <w:drawing>
              <wp:anchor distT="0" distB="0" distL="114300" distR="114300" simplePos="0" relativeHeight="251758592" behindDoc="0" locked="0" layoutInCell="1" allowOverlap="1" wp14:anchorId="05730024" wp14:editId="27D907C6">
                <wp:simplePos x="0" y="0"/>
                <wp:positionH relativeFrom="column">
                  <wp:posOffset>2080009</wp:posOffset>
                </wp:positionH>
                <wp:positionV relativeFrom="paragraph">
                  <wp:posOffset>5465759</wp:posOffset>
                </wp:positionV>
                <wp:extent cx="0" cy="291946"/>
                <wp:effectExtent l="76200" t="0" r="57150" b="51435"/>
                <wp:wrapNone/>
                <wp:docPr id="158" name="Straight Arrow Connector 158"/>
                <wp:cNvGraphicFramePr/>
                <a:graphic xmlns:a="http://schemas.openxmlformats.org/drawingml/2006/main">
                  <a:graphicData uri="http://schemas.microsoft.com/office/word/2010/wordprocessingShape">
                    <wps:wsp>
                      <wps:cNvCnPr/>
                      <wps:spPr>
                        <a:xfrm>
                          <a:off x="0" y="0"/>
                          <a:ext cx="0" cy="29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A1C7B6C" id="Straight Arrow Connector 158" o:spid="_x0000_s1026" type="#_x0000_t32" style="position:absolute;margin-left:163.8pt;margin-top:430.35pt;width:0;height:2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" strokecolor="#5b9bd5 [3204]" strokeweight=".5pt">
                <v:stroke endarrow="block" joinstyle="miter"/>
              </v:shape>
            </w:pict>
          </mc:Fallback>
        </mc:AlternateContent>
      </w:r>
      <w:r w:rsidR="00CE4167">
        <w:rPr>
          <w:noProof/>
        </w:rPr>
        <mc:AlternateContent>
          <mc:Choice Requires="wps">
            <w:drawing>
              <wp:anchor distT="0" distB="0" distL="114300" distR="114300" simplePos="0" relativeHeight="251757568" behindDoc="0" locked="0" layoutInCell="1" allowOverlap="1" wp14:anchorId="4C0BEE3A" wp14:editId="00BF02DD">
                <wp:simplePos x="0" y="0"/>
                <wp:positionH relativeFrom="column">
                  <wp:posOffset>2159670</wp:posOffset>
                </wp:positionH>
                <wp:positionV relativeFrom="paragraph">
                  <wp:posOffset>4610951</wp:posOffset>
                </wp:positionV>
                <wp:extent cx="471944" cy="281117"/>
                <wp:effectExtent l="0" t="0" r="4445" b="5080"/>
                <wp:wrapNone/>
                <wp:docPr id="157" name="Text Box 157"/>
                <wp:cNvGraphicFramePr/>
                <a:graphic xmlns:a="http://schemas.openxmlformats.org/drawingml/2006/main">
                  <a:graphicData uri="http://schemas.microsoft.com/office/word/2010/wordprocessingShape">
                    <wps:wsp>
                      <wps:cNvSpPr txBox="1"/>
                      <wps:spPr>
                        <a:xfrm>
                          <a:off x="0" y="0"/>
                          <a:ext cx="471944" cy="281117"/>
                        </a:xfrm>
                        <a:prstGeom prst="rect">
                          <a:avLst/>
                        </a:prstGeom>
                        <a:solidFill>
                          <a:schemeClr val="lt1"/>
                        </a:solidFill>
                        <a:ln w="6350">
                          <a:noFill/>
                        </a:ln>
                      </wps:spPr>
                      <wps:txbx>
                        <w:txbxContent>
                          <w:p w14:paraId="30B13B1B"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BEE3A" id="Text Box 157" o:spid="_x0000_s1163" type="#_x0000_t202" style="position:absolute;margin-left:170.05pt;margin-top:363.05pt;width:37.15pt;height:22.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" fillcolor="white [3201]" stroked="f" strokeweight=".5pt">
                <v:textbox>
                  <w:txbxContent>
                    <w:p w14:paraId="30B13B1B" w14:textId="77777777" w:rsidR="00276C1C" w:rsidRDefault="00276C1C">
                      <w:r>
                        <w:t>yes</w:t>
                      </w:r>
                    </w:p>
                  </w:txbxContent>
                </v:textbox>
              </v:shape>
            </w:pict>
          </mc:Fallback>
        </mc:AlternateContent>
      </w:r>
      <w:r w:rsidR="00CE4167">
        <w:rPr>
          <w:noProof/>
        </w:rPr>
        <mc:AlternateContent>
          <mc:Choice Requires="wps">
            <w:drawing>
              <wp:anchor distT="0" distB="0" distL="114300" distR="114300" simplePos="0" relativeHeight="251755520" behindDoc="0" locked="0" layoutInCell="1" allowOverlap="1" wp14:anchorId="3ADD78F4" wp14:editId="5D7609F9">
                <wp:simplePos x="0" y="0"/>
                <wp:positionH relativeFrom="column">
                  <wp:posOffset>2019628</wp:posOffset>
                </wp:positionH>
                <wp:positionV relativeFrom="paragraph">
                  <wp:posOffset>4592097</wp:posOffset>
                </wp:positionV>
                <wp:extent cx="0" cy="321547"/>
                <wp:effectExtent l="76200" t="0" r="76200" b="59690"/>
                <wp:wrapNone/>
                <wp:docPr id="155" name="Straight Arrow Connector 155"/>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1FCCA0E" id="Straight Arrow Connector 155" o:spid="_x0000_s1026" type="#_x0000_t32" style="position:absolute;margin-left:159.05pt;margin-top:361.6pt;width:0;height:25.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QI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" strokecolor="#5b9bd5 [3204]" strokeweight=".5pt">
                <v:stroke endarrow="block" joinstyle="miter"/>
              </v:shape>
            </w:pict>
          </mc:Fallback>
        </mc:AlternateContent>
      </w:r>
      <w:r w:rsidR="000C166D">
        <w:rPr>
          <w:noProof/>
        </w:rPr>
        <mc:AlternateContent>
          <mc:Choice Requires="wps">
            <w:drawing>
              <wp:anchor distT="0" distB="0" distL="114300" distR="114300" simplePos="0" relativeHeight="251719680" behindDoc="0" locked="0" layoutInCell="1" allowOverlap="1" wp14:anchorId="146978E4" wp14:editId="2D4F77BB">
                <wp:simplePos x="0" y="0"/>
                <wp:positionH relativeFrom="column">
                  <wp:posOffset>1818751</wp:posOffset>
                </wp:positionH>
                <wp:positionV relativeFrom="paragraph">
                  <wp:posOffset>371789</wp:posOffset>
                </wp:positionV>
                <wp:extent cx="10048" cy="271305"/>
                <wp:effectExtent l="38100" t="0" r="66675" b="52705"/>
                <wp:wrapNone/>
                <wp:docPr id="120" name="Straight Arrow Connector 120"/>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F76D2B3" id="Straight Arrow Connector 120" o:spid="_x0000_s1026" type="#_x0000_t32" style="position:absolute;margin-left:143.2pt;margin-top:29.25pt;width:.8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" strokecolor="#5b9bd5 [3204]" strokeweight=".5pt">
                <v:stroke endarrow="block" joinstyle="miter"/>
              </v:shape>
            </w:pict>
          </mc:Fallback>
        </mc:AlternateContent>
      </w:r>
      <w:r w:rsidR="000C166D">
        <w:rPr>
          <w:noProof/>
        </w:rPr>
        <mc:AlternateContent>
          <mc:Choice Requires="wps">
            <w:drawing>
              <wp:anchor distT="0" distB="0" distL="114300" distR="114300" simplePos="0" relativeHeight="251724800" behindDoc="0" locked="0" layoutInCell="1" allowOverlap="1" wp14:anchorId="5CB0FD8D" wp14:editId="0CFBE20B">
                <wp:simplePos x="0" y="0"/>
                <wp:positionH relativeFrom="column">
                  <wp:posOffset>110531</wp:posOffset>
                </wp:positionH>
                <wp:positionV relativeFrom="paragraph">
                  <wp:posOffset>1557494</wp:posOffset>
                </wp:positionV>
                <wp:extent cx="411480" cy="281354"/>
                <wp:effectExtent l="0" t="0" r="7620" b="4445"/>
                <wp:wrapNone/>
                <wp:docPr id="125" name="Text Box 125"/>
                <wp:cNvGraphicFramePr/>
                <a:graphic xmlns:a="http://schemas.openxmlformats.org/drawingml/2006/main">
                  <a:graphicData uri="http://schemas.microsoft.com/office/word/2010/wordprocessingShape">
                    <wps:wsp>
                      <wps:cNvSpPr txBox="1"/>
                      <wps:spPr>
                        <a:xfrm>
                          <a:off x="0" y="0"/>
                          <a:ext cx="411480" cy="281354"/>
                        </a:xfrm>
                        <a:prstGeom prst="rect">
                          <a:avLst/>
                        </a:prstGeom>
                        <a:solidFill>
                          <a:schemeClr val="lt1"/>
                        </a:solidFill>
                        <a:ln w="6350">
                          <a:noFill/>
                        </a:ln>
                      </wps:spPr>
                      <wps:txbx>
                        <w:txbxContent>
                          <w:p w14:paraId="09342A8B" w14:textId="77777777" w:rsidR="00276C1C" w:rsidRDefault="00276C1C" w:rsidP="000C166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0FD8D" id="Text Box 125" o:spid="_x0000_s1164" type="#_x0000_t202" style="position:absolute;margin-left:8.7pt;margin-top:122.65pt;width:32.4pt;height:22.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" fillcolor="white [3201]" stroked="f" strokeweight=".5pt">
                <v:textbox>
                  <w:txbxContent>
                    <w:p w14:paraId="09342A8B" w14:textId="77777777" w:rsidR="00276C1C" w:rsidRDefault="00276C1C" w:rsidP="000C166D">
                      <w:r>
                        <w:t>No</w:t>
                      </w:r>
                    </w:p>
                  </w:txbxContent>
                </v:textbox>
              </v:shape>
            </w:pict>
          </mc:Fallback>
        </mc:AlternateContent>
      </w:r>
      <w:r w:rsidR="000C166D">
        <w:rPr>
          <w:noProof/>
        </w:rPr>
        <mc:AlternateContent>
          <mc:Choice Requires="wps">
            <w:drawing>
              <wp:anchor distT="0" distB="0" distL="114300" distR="114300" simplePos="0" relativeHeight="251726848" behindDoc="0" locked="0" layoutInCell="1" allowOverlap="1" wp14:anchorId="361B6EFA" wp14:editId="557D4263">
                <wp:simplePos x="0" y="0"/>
                <wp:positionH relativeFrom="column">
                  <wp:posOffset>1989573</wp:posOffset>
                </wp:positionH>
                <wp:positionV relativeFrom="paragraph">
                  <wp:posOffset>2381459</wp:posOffset>
                </wp:positionV>
                <wp:extent cx="602901" cy="261257"/>
                <wp:effectExtent l="0" t="0" r="6985" b="5715"/>
                <wp:wrapNone/>
                <wp:docPr id="127" name="Text Box 127"/>
                <wp:cNvGraphicFramePr/>
                <a:graphic xmlns:a="http://schemas.openxmlformats.org/drawingml/2006/main">
                  <a:graphicData uri="http://schemas.microsoft.com/office/word/2010/wordprocessingShape">
                    <wps:wsp>
                      <wps:cNvSpPr txBox="1"/>
                      <wps:spPr>
                        <a:xfrm>
                          <a:off x="0" y="0"/>
                          <a:ext cx="602901" cy="261257"/>
                        </a:xfrm>
                        <a:prstGeom prst="rect">
                          <a:avLst/>
                        </a:prstGeom>
                        <a:solidFill>
                          <a:schemeClr val="lt1"/>
                        </a:solidFill>
                        <a:ln w="6350">
                          <a:noFill/>
                        </a:ln>
                      </wps:spPr>
                      <wps:txbx>
                        <w:txbxContent>
                          <w:p w14:paraId="03C5C29B" w14:textId="77777777" w:rsidR="00276C1C" w:rsidRDefault="00276C1C" w:rsidP="000C166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B6EFA" id="Text Box 127" o:spid="_x0000_s1165" type="#_x0000_t202" style="position:absolute;margin-left:156.65pt;margin-top:187.5pt;width:47.45pt;height:2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" fillcolor="white [3201]" stroked="f" strokeweight=".5pt">
                <v:textbox>
                  <w:txbxContent>
                    <w:p w14:paraId="03C5C29B" w14:textId="77777777" w:rsidR="00276C1C" w:rsidRDefault="00276C1C" w:rsidP="000C166D">
                      <w:r>
                        <w:t>Yes</w:t>
                      </w:r>
                    </w:p>
                  </w:txbxContent>
                </v:textbox>
              </v:shape>
            </w:pict>
          </mc:Fallback>
        </mc:AlternateContent>
      </w:r>
      <w:r w:rsidR="000C166D">
        <w:br w:type="page"/>
      </w:r>
    </w:p>
    <w:p w14:paraId="553E7803" w14:textId="77777777" w:rsidR="00F80515" w:rsidRDefault="000B6B21" w:rsidP="000B6B21">
      <w:pPr>
        <w:pStyle w:val="Heading3"/>
        <w:rPr>
          <w:rFonts w:ascii="Times New Roman" w:hAnsi="Times New Roman" w:cs="Times New Roman"/>
          <w:b/>
          <w:color w:val="auto"/>
          <w:sz w:val="28"/>
          <w:szCs w:val="28"/>
        </w:rPr>
      </w:pPr>
      <w:bookmarkStart w:id="107" w:name="_Toc83305043"/>
      <w:r w:rsidRPr="000B6B21">
        <w:rPr>
          <w:rFonts w:ascii="Times New Roman" w:hAnsi="Times New Roman" w:cs="Times New Roman"/>
          <w:b/>
          <w:color w:val="auto"/>
          <w:sz w:val="28"/>
          <w:szCs w:val="28"/>
        </w:rPr>
        <w:lastRenderedPageBreak/>
        <w:t>3.7.3 Database Design</w:t>
      </w:r>
      <w:bookmarkEnd w:id="107"/>
    </w:p>
    <w:p w14:paraId="588EE1C8" w14:textId="77777777" w:rsidR="00375B5D" w:rsidRDefault="00F32413" w:rsidP="00F32413">
      <w:pPr>
        <w:spacing w:line="360" w:lineRule="auto"/>
        <w:rPr>
          <w:rFonts w:ascii="Times New Roman" w:hAnsi="Times New Roman" w:cs="Times New Roman"/>
          <w:sz w:val="24"/>
          <w:szCs w:val="24"/>
        </w:rPr>
      </w:pPr>
      <w:r w:rsidRPr="00F32413">
        <w:rPr>
          <w:rFonts w:ascii="Times New Roman" w:hAnsi="Times New Roman" w:cs="Times New Roman"/>
          <w:sz w:val="24"/>
          <w:szCs w:val="24"/>
        </w:rPr>
        <w:t>This design is responsible for defining the structure in which data is stored, processed and accessed in the whole system. It will determine the speed of access, efficiency and amount of storage space required by the specific files and entries.</w:t>
      </w:r>
    </w:p>
    <w:tbl>
      <w:tblPr>
        <w:tblStyle w:val="TableGrid"/>
        <w:tblW w:w="0" w:type="auto"/>
        <w:tblLook w:val="04A0" w:firstRow="1" w:lastRow="0" w:firstColumn="1" w:lastColumn="0" w:noHBand="0" w:noVBand="1"/>
      </w:tblPr>
      <w:tblGrid>
        <w:gridCol w:w="715"/>
        <w:gridCol w:w="3150"/>
        <w:gridCol w:w="5485"/>
      </w:tblGrid>
      <w:tr w:rsidR="00375B5D" w14:paraId="39788160" w14:textId="77777777" w:rsidTr="00375B5D">
        <w:tc>
          <w:tcPr>
            <w:tcW w:w="715" w:type="dxa"/>
            <w:shd w:val="clear" w:color="auto" w:fill="00B0F0"/>
          </w:tcPr>
          <w:p w14:paraId="7C789590" w14:textId="77777777" w:rsidR="00375B5D" w:rsidRPr="00375B5D" w:rsidRDefault="00375B5D" w:rsidP="00F32413">
            <w:pPr>
              <w:spacing w:line="360" w:lineRule="auto"/>
              <w:rPr>
                <w:rFonts w:ascii="Times New Roman" w:hAnsi="Times New Roman" w:cs="Times New Roman"/>
                <w:b/>
                <w:sz w:val="24"/>
                <w:szCs w:val="24"/>
              </w:rPr>
            </w:pPr>
            <w:r w:rsidRPr="00375B5D">
              <w:rPr>
                <w:rFonts w:ascii="Times New Roman" w:hAnsi="Times New Roman" w:cs="Times New Roman"/>
                <w:b/>
                <w:sz w:val="24"/>
                <w:szCs w:val="24"/>
              </w:rPr>
              <w:t>No</w:t>
            </w:r>
          </w:p>
        </w:tc>
        <w:tc>
          <w:tcPr>
            <w:tcW w:w="3150" w:type="dxa"/>
            <w:shd w:val="clear" w:color="auto" w:fill="00B0F0"/>
          </w:tcPr>
          <w:p w14:paraId="390EA255" w14:textId="77777777" w:rsidR="00375B5D" w:rsidRPr="00375B5D" w:rsidRDefault="00375B5D" w:rsidP="00F32413">
            <w:pPr>
              <w:spacing w:line="360" w:lineRule="auto"/>
              <w:rPr>
                <w:rFonts w:ascii="Times New Roman" w:hAnsi="Times New Roman" w:cs="Times New Roman"/>
                <w:b/>
                <w:sz w:val="24"/>
                <w:szCs w:val="24"/>
              </w:rPr>
            </w:pPr>
            <w:r w:rsidRPr="00375B5D">
              <w:rPr>
                <w:rFonts w:ascii="Times New Roman" w:hAnsi="Times New Roman" w:cs="Times New Roman"/>
                <w:b/>
                <w:sz w:val="24"/>
                <w:szCs w:val="24"/>
              </w:rPr>
              <w:t>Table Name</w:t>
            </w:r>
          </w:p>
        </w:tc>
        <w:tc>
          <w:tcPr>
            <w:tcW w:w="5485" w:type="dxa"/>
            <w:shd w:val="clear" w:color="auto" w:fill="00B0F0"/>
          </w:tcPr>
          <w:p w14:paraId="01767BD0" w14:textId="77777777" w:rsidR="00375B5D" w:rsidRPr="00375B5D" w:rsidRDefault="00375B5D" w:rsidP="00F32413">
            <w:pPr>
              <w:spacing w:line="360" w:lineRule="auto"/>
              <w:rPr>
                <w:rFonts w:ascii="Times New Roman" w:hAnsi="Times New Roman" w:cs="Times New Roman"/>
                <w:b/>
                <w:sz w:val="24"/>
                <w:szCs w:val="24"/>
              </w:rPr>
            </w:pPr>
            <w:r w:rsidRPr="00375B5D">
              <w:rPr>
                <w:rFonts w:ascii="Times New Roman" w:hAnsi="Times New Roman" w:cs="Times New Roman"/>
                <w:b/>
                <w:sz w:val="24"/>
                <w:szCs w:val="24"/>
              </w:rPr>
              <w:t>Description</w:t>
            </w:r>
          </w:p>
        </w:tc>
      </w:tr>
      <w:tr w:rsidR="00375B5D" w14:paraId="4B0D66C6" w14:textId="77777777" w:rsidTr="00375B5D">
        <w:tc>
          <w:tcPr>
            <w:tcW w:w="715" w:type="dxa"/>
          </w:tcPr>
          <w:p w14:paraId="5F081D29"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150" w:type="dxa"/>
          </w:tcPr>
          <w:p w14:paraId="555398AB"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personal information</w:t>
            </w:r>
          </w:p>
        </w:tc>
        <w:tc>
          <w:tcPr>
            <w:tcW w:w="5485" w:type="dxa"/>
          </w:tcPr>
          <w:p w14:paraId="0314ABBF"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Stores the bursary application details for students</w:t>
            </w:r>
          </w:p>
        </w:tc>
      </w:tr>
      <w:tr w:rsidR="00375B5D" w14:paraId="1AB2A8F3" w14:textId="77777777" w:rsidTr="00375B5D">
        <w:tc>
          <w:tcPr>
            <w:tcW w:w="715" w:type="dxa"/>
          </w:tcPr>
          <w:p w14:paraId="5C2C9019"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150" w:type="dxa"/>
          </w:tcPr>
          <w:p w14:paraId="34A0FB94"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register</w:t>
            </w:r>
          </w:p>
        </w:tc>
        <w:tc>
          <w:tcPr>
            <w:tcW w:w="5485" w:type="dxa"/>
          </w:tcPr>
          <w:p w14:paraId="1EE03735"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Stores the registration details for students</w:t>
            </w:r>
          </w:p>
        </w:tc>
      </w:tr>
      <w:tr w:rsidR="00375B5D" w14:paraId="56946DD3" w14:textId="77777777" w:rsidTr="00375B5D">
        <w:tc>
          <w:tcPr>
            <w:tcW w:w="715" w:type="dxa"/>
          </w:tcPr>
          <w:p w14:paraId="53082AB3"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150" w:type="dxa"/>
          </w:tcPr>
          <w:p w14:paraId="7B5AE63F"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loandetails</w:t>
            </w:r>
          </w:p>
        </w:tc>
        <w:tc>
          <w:tcPr>
            <w:tcW w:w="5485" w:type="dxa"/>
          </w:tcPr>
          <w:p w14:paraId="693FFB31"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Stores details about the loan fed by the admin</w:t>
            </w:r>
          </w:p>
        </w:tc>
      </w:tr>
      <w:tr w:rsidR="00375B5D" w14:paraId="576D4188" w14:textId="77777777" w:rsidTr="00375B5D">
        <w:tc>
          <w:tcPr>
            <w:tcW w:w="715" w:type="dxa"/>
          </w:tcPr>
          <w:p w14:paraId="17462E7E"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150" w:type="dxa"/>
          </w:tcPr>
          <w:p w14:paraId="7A724E65"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complaints</w:t>
            </w:r>
          </w:p>
        </w:tc>
        <w:tc>
          <w:tcPr>
            <w:tcW w:w="5485" w:type="dxa"/>
          </w:tcPr>
          <w:p w14:paraId="0E36627E"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Stores details about complaints raised by students</w:t>
            </w:r>
          </w:p>
        </w:tc>
      </w:tr>
      <w:tr w:rsidR="00375B5D" w14:paraId="47C7E7FC" w14:textId="77777777" w:rsidTr="00375B5D">
        <w:tc>
          <w:tcPr>
            <w:tcW w:w="715" w:type="dxa"/>
          </w:tcPr>
          <w:p w14:paraId="1577DC5F"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150" w:type="dxa"/>
          </w:tcPr>
          <w:p w14:paraId="324DD372" w14:textId="77777777"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downloads</w:t>
            </w:r>
          </w:p>
        </w:tc>
        <w:tc>
          <w:tcPr>
            <w:tcW w:w="5485" w:type="dxa"/>
          </w:tcPr>
          <w:p w14:paraId="6EB59953" w14:textId="77777777" w:rsidR="00375B5D" w:rsidRDefault="00375B5D" w:rsidP="00973218">
            <w:pPr>
              <w:keepNext/>
              <w:spacing w:line="360" w:lineRule="auto"/>
              <w:rPr>
                <w:rFonts w:ascii="Times New Roman" w:hAnsi="Times New Roman" w:cs="Times New Roman"/>
                <w:sz w:val="24"/>
                <w:szCs w:val="24"/>
              </w:rPr>
            </w:pPr>
            <w:r>
              <w:rPr>
                <w:rFonts w:ascii="Times New Roman" w:hAnsi="Times New Roman" w:cs="Times New Roman"/>
                <w:sz w:val="24"/>
                <w:szCs w:val="24"/>
              </w:rPr>
              <w:t>Stores details about downloads uploaded by the admin</w:t>
            </w:r>
          </w:p>
        </w:tc>
      </w:tr>
    </w:tbl>
    <w:p w14:paraId="5B1B7880" w14:textId="77777777" w:rsidR="00375B5D" w:rsidRDefault="00973218" w:rsidP="00973218">
      <w:pPr>
        <w:pStyle w:val="Caption"/>
        <w:rPr>
          <w:rFonts w:ascii="Times New Roman" w:hAnsi="Times New Roman" w:cs="Times New Roman"/>
          <w:sz w:val="24"/>
          <w:szCs w:val="24"/>
        </w:rPr>
      </w:pPr>
      <w:bookmarkStart w:id="108" w:name="_Toc83313216"/>
      <w:r>
        <w:t xml:space="preserve">Table </w:t>
      </w:r>
      <w:fldSimple w:instr=" SEQ Table \* ARABIC ">
        <w:r w:rsidR="00353089">
          <w:rPr>
            <w:noProof/>
          </w:rPr>
          <w:t>9</w:t>
        </w:r>
      </w:fldSimple>
      <w:r>
        <w:t xml:space="preserve"> Database design tables</w:t>
      </w:r>
      <w:bookmarkEnd w:id="108"/>
    </w:p>
    <w:p w14:paraId="47EAAB0E" w14:textId="77777777" w:rsidR="00405D71" w:rsidRDefault="00B47D30" w:rsidP="00F32413">
      <w:pPr>
        <w:spacing w:line="360" w:lineRule="auto"/>
        <w:rPr>
          <w:rFonts w:ascii="Times New Roman" w:hAnsi="Times New Roman" w:cs="Times New Roman"/>
          <w:b/>
          <w:sz w:val="24"/>
          <w:szCs w:val="24"/>
        </w:rPr>
      </w:pPr>
      <w:r w:rsidRPr="00C15B82">
        <w:rPr>
          <w:rFonts w:ascii="Times New Roman" w:hAnsi="Times New Roman" w:cs="Times New Roman"/>
          <w:b/>
          <w:sz w:val="24"/>
          <w:szCs w:val="24"/>
        </w:rPr>
        <w:t>Student’s Register Table</w:t>
      </w:r>
    </w:p>
    <w:tbl>
      <w:tblPr>
        <w:tblStyle w:val="TableGrid"/>
        <w:tblW w:w="0" w:type="auto"/>
        <w:tblLook w:val="04A0" w:firstRow="1" w:lastRow="0" w:firstColumn="1" w:lastColumn="0" w:noHBand="0" w:noVBand="1"/>
      </w:tblPr>
      <w:tblGrid>
        <w:gridCol w:w="2016"/>
        <w:gridCol w:w="2039"/>
        <w:gridCol w:w="5295"/>
      </w:tblGrid>
      <w:tr w:rsidR="00FC0458" w14:paraId="4F9C8491" w14:textId="77777777" w:rsidTr="00FC0458">
        <w:tc>
          <w:tcPr>
            <w:tcW w:w="1705" w:type="dxa"/>
            <w:shd w:val="clear" w:color="auto" w:fill="00B0F0"/>
          </w:tcPr>
          <w:p w14:paraId="10B108C9" w14:textId="77777777"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2070" w:type="dxa"/>
            <w:shd w:val="clear" w:color="auto" w:fill="00B0F0"/>
          </w:tcPr>
          <w:p w14:paraId="72AAD28B" w14:textId="77777777"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5575" w:type="dxa"/>
            <w:shd w:val="clear" w:color="auto" w:fill="00B0F0"/>
          </w:tcPr>
          <w:p w14:paraId="1E5C224C" w14:textId="77777777"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FC0458" w14:paraId="09A7379A" w14:textId="77777777" w:rsidTr="00FC0458">
        <w:tc>
          <w:tcPr>
            <w:tcW w:w="1705" w:type="dxa"/>
          </w:tcPr>
          <w:p w14:paraId="4296890A" w14:textId="77777777"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regNumber</w:t>
            </w:r>
          </w:p>
        </w:tc>
        <w:tc>
          <w:tcPr>
            <w:tcW w:w="2070" w:type="dxa"/>
          </w:tcPr>
          <w:p w14:paraId="241420B9" w14:textId="77777777"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14:paraId="333815C0" w14:textId="77777777" w:rsidR="00FC0458" w:rsidRPr="00FC0458" w:rsidRDefault="00FC0458"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Registration Number (Primary Key)</w:t>
            </w:r>
          </w:p>
        </w:tc>
      </w:tr>
      <w:tr w:rsidR="00FC0458" w14:paraId="37DAB691" w14:textId="77777777" w:rsidTr="00FC0458">
        <w:tc>
          <w:tcPr>
            <w:tcW w:w="1705" w:type="dxa"/>
          </w:tcPr>
          <w:p w14:paraId="6F0CC20B" w14:textId="77777777"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firstName</w:t>
            </w:r>
          </w:p>
        </w:tc>
        <w:tc>
          <w:tcPr>
            <w:tcW w:w="2070" w:type="dxa"/>
          </w:tcPr>
          <w:p w14:paraId="577D1B8D" w14:textId="77777777"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14:paraId="7596DE4A" w14:textId="77777777" w:rsidR="00FC0458" w:rsidRPr="00851A15" w:rsidRDefault="00851A15"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First Name</w:t>
            </w:r>
          </w:p>
        </w:tc>
      </w:tr>
      <w:tr w:rsidR="00FC0458" w14:paraId="3913568F" w14:textId="77777777" w:rsidTr="00FC0458">
        <w:tc>
          <w:tcPr>
            <w:tcW w:w="1705" w:type="dxa"/>
          </w:tcPr>
          <w:p w14:paraId="5C9AB1EA" w14:textId="77777777"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middleName</w:t>
            </w:r>
          </w:p>
        </w:tc>
        <w:tc>
          <w:tcPr>
            <w:tcW w:w="2070" w:type="dxa"/>
          </w:tcPr>
          <w:p w14:paraId="35A844A9" w14:textId="77777777"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14:paraId="135EDB64" w14:textId="77777777" w:rsidR="00FC0458" w:rsidRPr="00851A15" w:rsidRDefault="00851A15"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Middle Name</w:t>
            </w:r>
          </w:p>
        </w:tc>
      </w:tr>
      <w:tr w:rsidR="00FC0458" w14:paraId="3D3A26DA" w14:textId="77777777" w:rsidTr="00FC0458">
        <w:tc>
          <w:tcPr>
            <w:tcW w:w="1705" w:type="dxa"/>
          </w:tcPr>
          <w:p w14:paraId="35EC6D83" w14:textId="77777777"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lastName</w:t>
            </w:r>
          </w:p>
        </w:tc>
        <w:tc>
          <w:tcPr>
            <w:tcW w:w="2070" w:type="dxa"/>
          </w:tcPr>
          <w:p w14:paraId="4A3211F5" w14:textId="77777777"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14:paraId="7DE7B5E6" w14:textId="77777777" w:rsidR="00FC0458" w:rsidRPr="00851A15" w:rsidRDefault="00851A15"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Last Name</w:t>
            </w:r>
          </w:p>
        </w:tc>
      </w:tr>
      <w:tr w:rsidR="00FC0458" w14:paraId="02CF61A3" w14:textId="77777777" w:rsidTr="00FC0458">
        <w:tc>
          <w:tcPr>
            <w:tcW w:w="1705" w:type="dxa"/>
          </w:tcPr>
          <w:p w14:paraId="7AF13B0E" w14:textId="77777777"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emailAddress</w:t>
            </w:r>
          </w:p>
        </w:tc>
        <w:tc>
          <w:tcPr>
            <w:tcW w:w="2070" w:type="dxa"/>
          </w:tcPr>
          <w:p w14:paraId="13737B54" w14:textId="77777777"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14:paraId="504F0714" w14:textId="77777777" w:rsidR="00FC0458" w:rsidRPr="00851A15" w:rsidRDefault="00851A15"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Email Address</w:t>
            </w:r>
          </w:p>
        </w:tc>
      </w:tr>
      <w:tr w:rsidR="00FC0458" w14:paraId="1E829ADD" w14:textId="77777777" w:rsidTr="00FC0458">
        <w:tc>
          <w:tcPr>
            <w:tcW w:w="1705" w:type="dxa"/>
          </w:tcPr>
          <w:p w14:paraId="68E155BF" w14:textId="77777777"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phoneNumber</w:t>
            </w:r>
          </w:p>
        </w:tc>
        <w:tc>
          <w:tcPr>
            <w:tcW w:w="2070" w:type="dxa"/>
          </w:tcPr>
          <w:p w14:paraId="27A36EAF" w14:textId="77777777"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14:paraId="43DA0870" w14:textId="77777777" w:rsidR="00FC0458" w:rsidRPr="00851A15" w:rsidRDefault="00851A15"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Phone  Number</w:t>
            </w:r>
          </w:p>
        </w:tc>
      </w:tr>
      <w:tr w:rsidR="00FC0458" w14:paraId="6FFB1E5A" w14:textId="77777777" w:rsidTr="00FC0458">
        <w:tc>
          <w:tcPr>
            <w:tcW w:w="1705" w:type="dxa"/>
          </w:tcPr>
          <w:p w14:paraId="137BD286" w14:textId="77777777"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confirmPassword</w:t>
            </w:r>
          </w:p>
        </w:tc>
        <w:tc>
          <w:tcPr>
            <w:tcW w:w="2070" w:type="dxa"/>
          </w:tcPr>
          <w:p w14:paraId="1048280A" w14:textId="77777777"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14:paraId="3B34B471" w14:textId="77777777" w:rsidR="00FC0458" w:rsidRPr="00851A15" w:rsidRDefault="00851A15" w:rsidP="00F32413">
            <w:pPr>
              <w:spacing w:line="360" w:lineRule="auto"/>
              <w:rPr>
                <w:rFonts w:ascii="Times New Roman" w:hAnsi="Times New Roman" w:cs="Times New Roman"/>
                <w:sz w:val="24"/>
                <w:szCs w:val="24"/>
              </w:rPr>
            </w:pPr>
            <w:commentRangeStart w:id="109"/>
            <w:r>
              <w:rPr>
                <w:rFonts w:ascii="Times New Roman" w:hAnsi="Times New Roman" w:cs="Times New Roman"/>
                <w:sz w:val="24"/>
                <w:szCs w:val="24"/>
              </w:rPr>
              <w:t>Student’s Password</w:t>
            </w:r>
            <w:commentRangeEnd w:id="109"/>
            <w:r w:rsidR="00276C1C">
              <w:rPr>
                <w:rStyle w:val="CommentReference"/>
              </w:rPr>
              <w:commentReference w:id="109"/>
            </w:r>
          </w:p>
        </w:tc>
      </w:tr>
      <w:tr w:rsidR="00FC0458" w14:paraId="04107B42" w14:textId="77777777" w:rsidTr="00FC0458">
        <w:tc>
          <w:tcPr>
            <w:tcW w:w="1705" w:type="dxa"/>
          </w:tcPr>
          <w:p w14:paraId="0FC85198" w14:textId="77777777" w:rsidR="00FC0458" w:rsidRDefault="00FC0458" w:rsidP="00F32413">
            <w:pPr>
              <w:spacing w:line="360" w:lineRule="auto"/>
              <w:rPr>
                <w:rFonts w:ascii="Times New Roman" w:hAnsi="Times New Roman" w:cs="Times New Roman"/>
                <w:b/>
                <w:sz w:val="24"/>
                <w:szCs w:val="24"/>
              </w:rPr>
            </w:pPr>
            <w:commentRangeStart w:id="110"/>
            <w:r>
              <w:rPr>
                <w:rFonts w:ascii="Times New Roman" w:hAnsi="Times New Roman" w:cs="Times New Roman"/>
                <w:b/>
                <w:sz w:val="24"/>
                <w:szCs w:val="24"/>
              </w:rPr>
              <w:t>date_created</w:t>
            </w:r>
          </w:p>
        </w:tc>
        <w:tc>
          <w:tcPr>
            <w:tcW w:w="2070" w:type="dxa"/>
          </w:tcPr>
          <w:p w14:paraId="12EEE11B" w14:textId="77777777"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Date</w:t>
            </w:r>
            <w:r w:rsidR="00F36CFD">
              <w:rPr>
                <w:rFonts w:ascii="Times New Roman" w:hAnsi="Times New Roman" w:cs="Times New Roman"/>
                <w:b/>
                <w:sz w:val="24"/>
                <w:szCs w:val="24"/>
              </w:rPr>
              <w:t>t</w:t>
            </w:r>
            <w:r>
              <w:rPr>
                <w:rFonts w:ascii="Times New Roman" w:hAnsi="Times New Roman" w:cs="Times New Roman"/>
                <w:b/>
                <w:sz w:val="24"/>
                <w:szCs w:val="24"/>
              </w:rPr>
              <w:t>ime</w:t>
            </w:r>
            <w:commentRangeEnd w:id="110"/>
            <w:r w:rsidR="00276C1C">
              <w:rPr>
                <w:rStyle w:val="CommentReference"/>
              </w:rPr>
              <w:commentReference w:id="110"/>
            </w:r>
          </w:p>
        </w:tc>
        <w:tc>
          <w:tcPr>
            <w:tcW w:w="5575" w:type="dxa"/>
          </w:tcPr>
          <w:p w14:paraId="713E74B7" w14:textId="77777777" w:rsidR="00FC0458" w:rsidRPr="00851A15" w:rsidRDefault="00851A15" w:rsidP="00FE5876">
            <w:pPr>
              <w:keepNext/>
              <w:spacing w:line="360" w:lineRule="auto"/>
              <w:rPr>
                <w:rFonts w:ascii="Times New Roman" w:hAnsi="Times New Roman" w:cs="Times New Roman"/>
                <w:sz w:val="24"/>
                <w:szCs w:val="24"/>
              </w:rPr>
            </w:pPr>
            <w:r>
              <w:rPr>
                <w:rFonts w:ascii="Times New Roman" w:hAnsi="Times New Roman" w:cs="Times New Roman"/>
                <w:sz w:val="24"/>
                <w:szCs w:val="24"/>
              </w:rPr>
              <w:t>Date and time the student registered</w:t>
            </w:r>
          </w:p>
        </w:tc>
      </w:tr>
    </w:tbl>
    <w:p w14:paraId="07554050" w14:textId="77777777" w:rsidR="00C15B82" w:rsidRPr="00C15B82" w:rsidRDefault="00FE5876" w:rsidP="00FE5876">
      <w:pPr>
        <w:pStyle w:val="Caption"/>
        <w:rPr>
          <w:rFonts w:ascii="Times New Roman" w:hAnsi="Times New Roman" w:cs="Times New Roman"/>
          <w:b/>
          <w:sz w:val="24"/>
          <w:szCs w:val="24"/>
        </w:rPr>
      </w:pPr>
      <w:bookmarkStart w:id="111" w:name="_Toc83313217"/>
      <w:r>
        <w:t xml:space="preserve">Table </w:t>
      </w:r>
      <w:fldSimple w:instr=" SEQ Table \* ARABIC ">
        <w:r w:rsidR="00353089">
          <w:rPr>
            <w:noProof/>
          </w:rPr>
          <w:t>10</w:t>
        </w:r>
      </w:fldSimple>
      <w:r>
        <w:t xml:space="preserve"> Student's register table</w:t>
      </w:r>
      <w:bookmarkEnd w:id="111"/>
    </w:p>
    <w:p w14:paraId="6C90EC6A" w14:textId="77777777" w:rsidR="00375B5D" w:rsidRPr="00350B9C" w:rsidRDefault="00207FF9">
      <w:pPr>
        <w:rPr>
          <w:rFonts w:ascii="Times New Roman" w:hAnsi="Times New Roman" w:cs="Times New Roman"/>
          <w:b/>
          <w:sz w:val="24"/>
          <w:szCs w:val="24"/>
        </w:rPr>
      </w:pPr>
      <w:r w:rsidRPr="00350B9C">
        <w:rPr>
          <w:rFonts w:ascii="Times New Roman" w:hAnsi="Times New Roman" w:cs="Times New Roman"/>
          <w:b/>
          <w:sz w:val="24"/>
          <w:szCs w:val="24"/>
        </w:rPr>
        <w:t xml:space="preserve">Student’s </w:t>
      </w:r>
      <w:r w:rsidR="00350B9C">
        <w:rPr>
          <w:rFonts w:ascii="Times New Roman" w:hAnsi="Times New Roman" w:cs="Times New Roman"/>
          <w:b/>
          <w:sz w:val="24"/>
          <w:szCs w:val="24"/>
        </w:rPr>
        <w:t xml:space="preserve">Bursary </w:t>
      </w:r>
      <w:r w:rsidRPr="00350B9C">
        <w:rPr>
          <w:rFonts w:ascii="Times New Roman" w:hAnsi="Times New Roman" w:cs="Times New Roman"/>
          <w:b/>
          <w:sz w:val="24"/>
          <w:szCs w:val="24"/>
        </w:rPr>
        <w:t>Application Table</w:t>
      </w:r>
    </w:p>
    <w:tbl>
      <w:tblPr>
        <w:tblStyle w:val="TableGrid"/>
        <w:tblW w:w="0" w:type="auto"/>
        <w:tblLook w:val="04A0" w:firstRow="1" w:lastRow="0" w:firstColumn="1" w:lastColumn="0" w:noHBand="0" w:noVBand="1"/>
      </w:tblPr>
      <w:tblGrid>
        <w:gridCol w:w="2376"/>
        <w:gridCol w:w="1774"/>
        <w:gridCol w:w="5200"/>
      </w:tblGrid>
      <w:tr w:rsidR="00350B9C" w14:paraId="5B6859F5" w14:textId="77777777" w:rsidTr="007E4152">
        <w:tc>
          <w:tcPr>
            <w:tcW w:w="2376" w:type="dxa"/>
            <w:shd w:val="clear" w:color="auto" w:fill="00B0F0"/>
          </w:tcPr>
          <w:p w14:paraId="0ECA96EC" w14:textId="77777777" w:rsidR="00350B9C" w:rsidRDefault="00350B9C" w:rsidP="00350B9C">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1759" w:type="dxa"/>
            <w:shd w:val="clear" w:color="auto" w:fill="00B0F0"/>
          </w:tcPr>
          <w:p w14:paraId="0D0C8B51" w14:textId="77777777" w:rsidR="00350B9C" w:rsidRDefault="00350B9C" w:rsidP="00350B9C">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5215" w:type="dxa"/>
            <w:shd w:val="clear" w:color="auto" w:fill="00B0F0"/>
          </w:tcPr>
          <w:p w14:paraId="35496304" w14:textId="77777777" w:rsidR="00350B9C" w:rsidRDefault="00350B9C" w:rsidP="00350B9C">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350B9C" w14:paraId="153FDC7D" w14:textId="77777777" w:rsidTr="007E4152">
        <w:tc>
          <w:tcPr>
            <w:tcW w:w="2376" w:type="dxa"/>
          </w:tcPr>
          <w:p w14:paraId="4D4FED1C" w14:textId="77777777" w:rsidR="00350B9C" w:rsidRDefault="00713F33" w:rsidP="00350B9C">
            <w:pPr>
              <w:rPr>
                <w:rFonts w:ascii="Times New Roman" w:hAnsi="Times New Roman" w:cs="Times New Roman"/>
                <w:sz w:val="24"/>
                <w:szCs w:val="24"/>
              </w:rPr>
            </w:pPr>
            <w:r>
              <w:rPr>
                <w:rFonts w:ascii="Times New Roman" w:hAnsi="Times New Roman" w:cs="Times New Roman"/>
                <w:sz w:val="24"/>
                <w:szCs w:val="24"/>
              </w:rPr>
              <w:t>regNumber</w:t>
            </w:r>
          </w:p>
        </w:tc>
        <w:tc>
          <w:tcPr>
            <w:tcW w:w="1759" w:type="dxa"/>
          </w:tcPr>
          <w:p w14:paraId="0E483499" w14:textId="77777777"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03169ADE" w14:textId="77777777"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Registration Number (Primary Key)</w:t>
            </w:r>
          </w:p>
        </w:tc>
      </w:tr>
      <w:tr w:rsidR="00350B9C" w14:paraId="0CCD321A" w14:textId="77777777" w:rsidTr="007E4152">
        <w:tc>
          <w:tcPr>
            <w:tcW w:w="2376" w:type="dxa"/>
          </w:tcPr>
          <w:p w14:paraId="4DFA76D6" w14:textId="77777777" w:rsidR="00350B9C" w:rsidRDefault="00713F33" w:rsidP="00350B9C">
            <w:pPr>
              <w:rPr>
                <w:rFonts w:ascii="Times New Roman" w:hAnsi="Times New Roman" w:cs="Times New Roman"/>
                <w:sz w:val="24"/>
                <w:szCs w:val="24"/>
              </w:rPr>
            </w:pPr>
            <w:r>
              <w:rPr>
                <w:rFonts w:ascii="Times New Roman" w:hAnsi="Times New Roman" w:cs="Times New Roman"/>
                <w:sz w:val="24"/>
                <w:szCs w:val="24"/>
              </w:rPr>
              <w:t>firstName</w:t>
            </w:r>
          </w:p>
        </w:tc>
        <w:tc>
          <w:tcPr>
            <w:tcW w:w="1759" w:type="dxa"/>
          </w:tcPr>
          <w:p w14:paraId="1CADCEE7" w14:textId="77777777"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52E7419E" w14:textId="77777777"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First Name</w:t>
            </w:r>
          </w:p>
        </w:tc>
      </w:tr>
      <w:tr w:rsidR="00350B9C" w14:paraId="45BF12C3" w14:textId="77777777" w:rsidTr="007E4152">
        <w:tc>
          <w:tcPr>
            <w:tcW w:w="2376" w:type="dxa"/>
          </w:tcPr>
          <w:p w14:paraId="3707D1E8" w14:textId="77777777" w:rsidR="00350B9C" w:rsidRDefault="00713F33" w:rsidP="00350B9C">
            <w:pPr>
              <w:rPr>
                <w:rFonts w:ascii="Times New Roman" w:hAnsi="Times New Roman" w:cs="Times New Roman"/>
                <w:sz w:val="24"/>
                <w:szCs w:val="24"/>
              </w:rPr>
            </w:pPr>
            <w:r>
              <w:rPr>
                <w:rFonts w:ascii="Times New Roman" w:hAnsi="Times New Roman" w:cs="Times New Roman"/>
                <w:sz w:val="24"/>
                <w:szCs w:val="24"/>
              </w:rPr>
              <w:t>lastName</w:t>
            </w:r>
          </w:p>
        </w:tc>
        <w:tc>
          <w:tcPr>
            <w:tcW w:w="1759" w:type="dxa"/>
          </w:tcPr>
          <w:p w14:paraId="420C8F8B" w14:textId="77777777"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76EB8E4D" w14:textId="77777777"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Last Name</w:t>
            </w:r>
          </w:p>
        </w:tc>
      </w:tr>
      <w:tr w:rsidR="00350B9C" w14:paraId="28F91776" w14:textId="77777777" w:rsidTr="007E4152">
        <w:tc>
          <w:tcPr>
            <w:tcW w:w="2376" w:type="dxa"/>
          </w:tcPr>
          <w:p w14:paraId="4E3FA72B" w14:textId="77777777" w:rsidR="00350B9C" w:rsidRDefault="00713F33" w:rsidP="00350B9C">
            <w:pPr>
              <w:rPr>
                <w:rFonts w:ascii="Times New Roman" w:hAnsi="Times New Roman" w:cs="Times New Roman"/>
                <w:sz w:val="24"/>
                <w:szCs w:val="24"/>
              </w:rPr>
            </w:pPr>
            <w:r>
              <w:rPr>
                <w:rFonts w:ascii="Times New Roman" w:hAnsi="Times New Roman" w:cs="Times New Roman"/>
                <w:sz w:val="24"/>
                <w:szCs w:val="24"/>
              </w:rPr>
              <w:t>phone</w:t>
            </w:r>
          </w:p>
        </w:tc>
        <w:tc>
          <w:tcPr>
            <w:tcW w:w="1759" w:type="dxa"/>
          </w:tcPr>
          <w:p w14:paraId="7AFCFEC6" w14:textId="77777777"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56C6F02F" w14:textId="77777777"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Phone Number</w:t>
            </w:r>
          </w:p>
        </w:tc>
      </w:tr>
      <w:tr w:rsidR="00350B9C" w14:paraId="2EB80228" w14:textId="77777777" w:rsidTr="007E4152">
        <w:tc>
          <w:tcPr>
            <w:tcW w:w="2376" w:type="dxa"/>
          </w:tcPr>
          <w:p w14:paraId="7705E248" w14:textId="77777777" w:rsidR="00350B9C" w:rsidRDefault="00713F33" w:rsidP="00350B9C">
            <w:pPr>
              <w:rPr>
                <w:rFonts w:ascii="Times New Roman" w:hAnsi="Times New Roman" w:cs="Times New Roman"/>
                <w:sz w:val="24"/>
                <w:szCs w:val="24"/>
              </w:rPr>
            </w:pPr>
            <w:r>
              <w:rPr>
                <w:rFonts w:ascii="Times New Roman" w:hAnsi="Times New Roman" w:cs="Times New Roman"/>
                <w:sz w:val="24"/>
                <w:szCs w:val="24"/>
              </w:rPr>
              <w:t>email</w:t>
            </w:r>
          </w:p>
        </w:tc>
        <w:tc>
          <w:tcPr>
            <w:tcW w:w="1759" w:type="dxa"/>
          </w:tcPr>
          <w:p w14:paraId="37C6CAE2" w14:textId="77777777"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60621B23" w14:textId="77777777"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Email Address</w:t>
            </w:r>
          </w:p>
        </w:tc>
      </w:tr>
      <w:tr w:rsidR="00350B9C" w14:paraId="7C6D239E" w14:textId="77777777" w:rsidTr="007E4152">
        <w:tc>
          <w:tcPr>
            <w:tcW w:w="2376" w:type="dxa"/>
          </w:tcPr>
          <w:p w14:paraId="64377658" w14:textId="77777777" w:rsidR="00350B9C" w:rsidRDefault="00713F33" w:rsidP="00350B9C">
            <w:pPr>
              <w:rPr>
                <w:rFonts w:ascii="Times New Roman" w:hAnsi="Times New Roman" w:cs="Times New Roman"/>
                <w:sz w:val="24"/>
                <w:szCs w:val="24"/>
              </w:rPr>
            </w:pPr>
            <w:r>
              <w:rPr>
                <w:rFonts w:ascii="Times New Roman" w:hAnsi="Times New Roman" w:cs="Times New Roman"/>
                <w:sz w:val="24"/>
                <w:szCs w:val="24"/>
              </w:rPr>
              <w:t>yearofStudy</w:t>
            </w:r>
          </w:p>
        </w:tc>
        <w:tc>
          <w:tcPr>
            <w:tcW w:w="1759" w:type="dxa"/>
          </w:tcPr>
          <w:p w14:paraId="3EC4088D" w14:textId="77777777"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0188E95C" w14:textId="77777777"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year of study</w:t>
            </w:r>
          </w:p>
        </w:tc>
      </w:tr>
      <w:tr w:rsidR="00350B9C" w14:paraId="3AE61304" w14:textId="77777777" w:rsidTr="007E4152">
        <w:tc>
          <w:tcPr>
            <w:tcW w:w="2376" w:type="dxa"/>
          </w:tcPr>
          <w:p w14:paraId="01FC6342" w14:textId="77777777" w:rsidR="00350B9C" w:rsidRDefault="00713F33" w:rsidP="00350B9C">
            <w:pPr>
              <w:rPr>
                <w:rFonts w:ascii="Times New Roman" w:hAnsi="Times New Roman" w:cs="Times New Roman"/>
                <w:sz w:val="24"/>
                <w:szCs w:val="24"/>
              </w:rPr>
            </w:pPr>
            <w:commentRangeStart w:id="112"/>
            <w:r>
              <w:rPr>
                <w:rFonts w:ascii="Times New Roman" w:hAnsi="Times New Roman" w:cs="Times New Roman"/>
                <w:sz w:val="24"/>
                <w:szCs w:val="24"/>
              </w:rPr>
              <w:t>programme</w:t>
            </w:r>
            <w:commentRangeEnd w:id="112"/>
            <w:r w:rsidR="00276C1C">
              <w:rPr>
                <w:rStyle w:val="CommentReference"/>
              </w:rPr>
              <w:commentReference w:id="112"/>
            </w:r>
          </w:p>
        </w:tc>
        <w:tc>
          <w:tcPr>
            <w:tcW w:w="1759" w:type="dxa"/>
          </w:tcPr>
          <w:p w14:paraId="4A78878F" w14:textId="77777777"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0CF555B7" w14:textId="77777777" w:rsidR="00350B9C" w:rsidRDefault="007E4152" w:rsidP="00350B9C">
            <w:pPr>
              <w:rPr>
                <w:rFonts w:ascii="Times New Roman" w:hAnsi="Times New Roman" w:cs="Times New Roman"/>
                <w:sz w:val="24"/>
                <w:szCs w:val="24"/>
              </w:rPr>
            </w:pPr>
            <w:r>
              <w:rPr>
                <w:rFonts w:ascii="Times New Roman" w:hAnsi="Times New Roman" w:cs="Times New Roman"/>
                <w:sz w:val="24"/>
                <w:szCs w:val="24"/>
              </w:rPr>
              <w:t>Programme Student is taking</w:t>
            </w:r>
          </w:p>
        </w:tc>
      </w:tr>
      <w:tr w:rsidR="00350B9C" w14:paraId="0F0869A6" w14:textId="77777777" w:rsidTr="007E4152">
        <w:tc>
          <w:tcPr>
            <w:tcW w:w="2376" w:type="dxa"/>
          </w:tcPr>
          <w:p w14:paraId="27744983" w14:textId="77777777" w:rsidR="00350B9C" w:rsidRDefault="00713F33" w:rsidP="00350B9C">
            <w:pPr>
              <w:rPr>
                <w:rFonts w:ascii="Times New Roman" w:hAnsi="Times New Roman" w:cs="Times New Roman"/>
                <w:sz w:val="24"/>
                <w:szCs w:val="24"/>
              </w:rPr>
            </w:pPr>
            <w:r>
              <w:rPr>
                <w:rFonts w:ascii="Times New Roman" w:hAnsi="Times New Roman" w:cs="Times New Roman"/>
                <w:sz w:val="24"/>
                <w:szCs w:val="24"/>
              </w:rPr>
              <w:lastRenderedPageBreak/>
              <w:t>department</w:t>
            </w:r>
          </w:p>
        </w:tc>
        <w:tc>
          <w:tcPr>
            <w:tcW w:w="1759" w:type="dxa"/>
          </w:tcPr>
          <w:p w14:paraId="3334DDE3" w14:textId="77777777" w:rsidR="00350B9C" w:rsidRDefault="00A823C6" w:rsidP="00A823C6">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14:paraId="0E312941" w14:textId="77777777" w:rsidR="00350B9C" w:rsidRDefault="007E4152" w:rsidP="00350B9C">
            <w:pPr>
              <w:rPr>
                <w:rFonts w:ascii="Times New Roman" w:hAnsi="Times New Roman" w:cs="Times New Roman"/>
                <w:sz w:val="24"/>
                <w:szCs w:val="24"/>
              </w:rPr>
            </w:pPr>
            <w:r>
              <w:rPr>
                <w:rFonts w:ascii="Times New Roman" w:hAnsi="Times New Roman" w:cs="Times New Roman"/>
                <w:sz w:val="24"/>
                <w:szCs w:val="24"/>
              </w:rPr>
              <w:t>Department the student belongs</w:t>
            </w:r>
          </w:p>
        </w:tc>
      </w:tr>
      <w:tr w:rsidR="00350B9C" w14:paraId="79216BC8" w14:textId="77777777" w:rsidTr="007E4152">
        <w:tc>
          <w:tcPr>
            <w:tcW w:w="2376" w:type="dxa"/>
          </w:tcPr>
          <w:p w14:paraId="50C9C046" w14:textId="77777777" w:rsidR="00350B9C" w:rsidRDefault="00713F33" w:rsidP="00350B9C">
            <w:pPr>
              <w:rPr>
                <w:rFonts w:ascii="Times New Roman" w:hAnsi="Times New Roman" w:cs="Times New Roman"/>
                <w:sz w:val="24"/>
                <w:szCs w:val="24"/>
              </w:rPr>
            </w:pPr>
            <w:r>
              <w:rPr>
                <w:rFonts w:ascii="Times New Roman" w:hAnsi="Times New Roman" w:cs="Times New Roman"/>
                <w:sz w:val="24"/>
                <w:szCs w:val="24"/>
              </w:rPr>
              <w:t>county</w:t>
            </w:r>
          </w:p>
        </w:tc>
        <w:tc>
          <w:tcPr>
            <w:tcW w:w="1759" w:type="dxa"/>
          </w:tcPr>
          <w:p w14:paraId="66E21565" w14:textId="77777777" w:rsidR="00350B9C" w:rsidRDefault="00A823C6" w:rsidP="00A823C6">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14:paraId="0A5BA6FA" w14:textId="77777777"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home county</w:t>
            </w:r>
          </w:p>
        </w:tc>
      </w:tr>
      <w:tr w:rsidR="00713F33" w14:paraId="66E80429" w14:textId="77777777" w:rsidTr="007E4152">
        <w:tc>
          <w:tcPr>
            <w:tcW w:w="2376" w:type="dxa"/>
          </w:tcPr>
          <w:p w14:paraId="1230C2E2" w14:textId="77777777" w:rsidR="00713F33" w:rsidRDefault="00713F33" w:rsidP="00350B9C">
            <w:pPr>
              <w:rPr>
                <w:rFonts w:ascii="Times New Roman" w:hAnsi="Times New Roman" w:cs="Times New Roman"/>
                <w:sz w:val="24"/>
                <w:szCs w:val="24"/>
              </w:rPr>
            </w:pPr>
            <w:r>
              <w:rPr>
                <w:rFonts w:ascii="Times New Roman" w:hAnsi="Times New Roman" w:cs="Times New Roman"/>
                <w:sz w:val="24"/>
                <w:szCs w:val="24"/>
              </w:rPr>
              <w:t>constituency</w:t>
            </w:r>
          </w:p>
        </w:tc>
        <w:tc>
          <w:tcPr>
            <w:tcW w:w="1759" w:type="dxa"/>
          </w:tcPr>
          <w:p w14:paraId="73B108E1" w14:textId="77777777" w:rsidR="00713F33"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69AE8317" w14:textId="77777777" w:rsidR="00713F33" w:rsidRDefault="007E4152" w:rsidP="00350B9C">
            <w:pPr>
              <w:rPr>
                <w:rFonts w:ascii="Times New Roman" w:hAnsi="Times New Roman" w:cs="Times New Roman"/>
                <w:sz w:val="24"/>
                <w:szCs w:val="24"/>
              </w:rPr>
            </w:pPr>
            <w:r>
              <w:rPr>
                <w:rFonts w:ascii="Times New Roman" w:hAnsi="Times New Roman" w:cs="Times New Roman"/>
                <w:sz w:val="24"/>
                <w:szCs w:val="24"/>
              </w:rPr>
              <w:t>Student’s home constituency</w:t>
            </w:r>
          </w:p>
        </w:tc>
      </w:tr>
      <w:tr w:rsidR="00713F33" w14:paraId="03C2F2C0" w14:textId="77777777" w:rsidTr="007E4152">
        <w:tc>
          <w:tcPr>
            <w:tcW w:w="2376" w:type="dxa"/>
          </w:tcPr>
          <w:p w14:paraId="6DF48DEE" w14:textId="77777777" w:rsidR="00713F33" w:rsidRDefault="00713F33" w:rsidP="00350B9C">
            <w:pPr>
              <w:rPr>
                <w:rFonts w:ascii="Times New Roman" w:hAnsi="Times New Roman" w:cs="Times New Roman"/>
                <w:sz w:val="24"/>
                <w:szCs w:val="24"/>
              </w:rPr>
            </w:pPr>
            <w:r>
              <w:rPr>
                <w:rFonts w:ascii="Times New Roman" w:hAnsi="Times New Roman" w:cs="Times New Roman"/>
                <w:sz w:val="24"/>
                <w:szCs w:val="24"/>
              </w:rPr>
              <w:t>governmentSponsored</w:t>
            </w:r>
          </w:p>
        </w:tc>
        <w:tc>
          <w:tcPr>
            <w:tcW w:w="1759" w:type="dxa"/>
          </w:tcPr>
          <w:p w14:paraId="59F5D906" w14:textId="77777777" w:rsidR="00713F33" w:rsidRDefault="00A823C6" w:rsidP="00A823C6">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14:paraId="479394DE" w14:textId="77777777" w:rsidR="00713F33" w:rsidRDefault="007E4152" w:rsidP="00350B9C">
            <w:pPr>
              <w:rPr>
                <w:rFonts w:ascii="Times New Roman" w:hAnsi="Times New Roman" w:cs="Times New Roman"/>
                <w:sz w:val="24"/>
                <w:szCs w:val="24"/>
              </w:rPr>
            </w:pPr>
            <w:r>
              <w:rPr>
                <w:rFonts w:ascii="Times New Roman" w:hAnsi="Times New Roman" w:cs="Times New Roman"/>
                <w:sz w:val="24"/>
                <w:szCs w:val="24"/>
              </w:rPr>
              <w:t>Student’s Sponsor</w:t>
            </w:r>
          </w:p>
        </w:tc>
      </w:tr>
      <w:tr w:rsidR="00713F33" w14:paraId="000610D3" w14:textId="77777777" w:rsidTr="007E4152">
        <w:tc>
          <w:tcPr>
            <w:tcW w:w="2376" w:type="dxa"/>
          </w:tcPr>
          <w:p w14:paraId="68E76B04" w14:textId="77777777" w:rsidR="00713F33" w:rsidRDefault="00713F33" w:rsidP="00350B9C">
            <w:pPr>
              <w:rPr>
                <w:rFonts w:ascii="Times New Roman" w:hAnsi="Times New Roman" w:cs="Times New Roman"/>
                <w:sz w:val="24"/>
                <w:szCs w:val="24"/>
              </w:rPr>
            </w:pPr>
            <w:r>
              <w:rPr>
                <w:rFonts w:ascii="Times New Roman" w:hAnsi="Times New Roman" w:cs="Times New Roman"/>
                <w:sz w:val="24"/>
                <w:szCs w:val="24"/>
              </w:rPr>
              <w:t>orphan</w:t>
            </w:r>
          </w:p>
        </w:tc>
        <w:tc>
          <w:tcPr>
            <w:tcW w:w="1759" w:type="dxa"/>
          </w:tcPr>
          <w:p w14:paraId="11016C4C" w14:textId="77777777" w:rsidR="00713F33" w:rsidRDefault="00A823C6" w:rsidP="00A823C6">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14:paraId="7EA44C0A" w14:textId="77777777" w:rsidR="00713F33" w:rsidRDefault="007E4152" w:rsidP="007E4152">
            <w:pPr>
              <w:rPr>
                <w:rFonts w:ascii="Times New Roman" w:hAnsi="Times New Roman" w:cs="Times New Roman"/>
                <w:sz w:val="24"/>
                <w:szCs w:val="24"/>
              </w:rPr>
            </w:pPr>
            <w:r>
              <w:rPr>
                <w:rFonts w:ascii="Times New Roman" w:hAnsi="Times New Roman" w:cs="Times New Roman"/>
                <w:sz w:val="24"/>
                <w:szCs w:val="24"/>
              </w:rPr>
              <w:t xml:space="preserve">Student’s Family status –Orphan </w:t>
            </w:r>
          </w:p>
        </w:tc>
      </w:tr>
      <w:tr w:rsidR="007E4152" w14:paraId="43F457BA" w14:textId="77777777" w:rsidTr="007E4152">
        <w:tc>
          <w:tcPr>
            <w:tcW w:w="2376" w:type="dxa"/>
          </w:tcPr>
          <w:p w14:paraId="03C0256E" w14:textId="77777777" w:rsidR="007E4152" w:rsidRDefault="007E4152" w:rsidP="007E4152">
            <w:pPr>
              <w:rPr>
                <w:rFonts w:ascii="Times New Roman" w:hAnsi="Times New Roman" w:cs="Times New Roman"/>
                <w:sz w:val="24"/>
                <w:szCs w:val="24"/>
              </w:rPr>
            </w:pPr>
            <w:r>
              <w:rPr>
                <w:rFonts w:ascii="Times New Roman" w:hAnsi="Times New Roman" w:cs="Times New Roman"/>
                <w:sz w:val="24"/>
                <w:szCs w:val="24"/>
              </w:rPr>
              <w:t>disabled_parents</w:t>
            </w:r>
          </w:p>
        </w:tc>
        <w:tc>
          <w:tcPr>
            <w:tcW w:w="1759" w:type="dxa"/>
          </w:tcPr>
          <w:p w14:paraId="7D6897F8" w14:textId="77777777" w:rsidR="007E4152" w:rsidRDefault="007E4152" w:rsidP="007E4152">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14:paraId="309AF6A1" w14:textId="77777777" w:rsidR="007E4152" w:rsidRDefault="007E4152" w:rsidP="007E4152">
            <w:pPr>
              <w:rPr>
                <w:rFonts w:ascii="Times New Roman" w:hAnsi="Times New Roman" w:cs="Times New Roman"/>
                <w:sz w:val="24"/>
                <w:szCs w:val="24"/>
              </w:rPr>
            </w:pPr>
            <w:r>
              <w:rPr>
                <w:rFonts w:ascii="Times New Roman" w:hAnsi="Times New Roman" w:cs="Times New Roman"/>
                <w:sz w:val="24"/>
                <w:szCs w:val="24"/>
              </w:rPr>
              <w:t>Student’s Family status –Disabled Parents</w:t>
            </w:r>
          </w:p>
        </w:tc>
      </w:tr>
      <w:tr w:rsidR="007E4152" w14:paraId="49D37C53" w14:textId="77777777" w:rsidTr="007E4152">
        <w:tc>
          <w:tcPr>
            <w:tcW w:w="2376" w:type="dxa"/>
          </w:tcPr>
          <w:p w14:paraId="0FD6613A" w14:textId="77777777" w:rsidR="007E4152" w:rsidRDefault="007E4152" w:rsidP="007E4152">
            <w:pPr>
              <w:rPr>
                <w:rFonts w:ascii="Times New Roman" w:hAnsi="Times New Roman" w:cs="Times New Roman"/>
                <w:sz w:val="24"/>
                <w:szCs w:val="24"/>
              </w:rPr>
            </w:pPr>
            <w:r>
              <w:rPr>
                <w:rFonts w:ascii="Times New Roman" w:hAnsi="Times New Roman" w:cs="Times New Roman"/>
                <w:sz w:val="24"/>
                <w:szCs w:val="24"/>
              </w:rPr>
              <w:t>singleParent</w:t>
            </w:r>
          </w:p>
        </w:tc>
        <w:tc>
          <w:tcPr>
            <w:tcW w:w="1759" w:type="dxa"/>
          </w:tcPr>
          <w:p w14:paraId="2E5C9BB4" w14:textId="77777777" w:rsidR="007E4152" w:rsidRDefault="007E4152" w:rsidP="007E4152">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14:paraId="31CE139F" w14:textId="77777777" w:rsidR="007E4152" w:rsidRDefault="007E4152" w:rsidP="007E4152">
            <w:pPr>
              <w:rPr>
                <w:rFonts w:ascii="Times New Roman" w:hAnsi="Times New Roman" w:cs="Times New Roman"/>
                <w:sz w:val="24"/>
                <w:szCs w:val="24"/>
              </w:rPr>
            </w:pPr>
            <w:r>
              <w:rPr>
                <w:rFonts w:ascii="Times New Roman" w:hAnsi="Times New Roman" w:cs="Times New Roman"/>
                <w:sz w:val="24"/>
                <w:szCs w:val="24"/>
              </w:rPr>
              <w:t>Student’s Family status –Single Parent</w:t>
            </w:r>
          </w:p>
        </w:tc>
      </w:tr>
      <w:tr w:rsidR="00110760" w14:paraId="738A02DE" w14:textId="77777777" w:rsidTr="007E4152">
        <w:tc>
          <w:tcPr>
            <w:tcW w:w="2376" w:type="dxa"/>
          </w:tcPr>
          <w:p w14:paraId="51555385" w14:textId="77777777" w:rsidR="00110760" w:rsidRDefault="00110760" w:rsidP="00110760">
            <w:pPr>
              <w:rPr>
                <w:rFonts w:ascii="Times New Roman" w:hAnsi="Times New Roman" w:cs="Times New Roman"/>
                <w:sz w:val="24"/>
                <w:szCs w:val="24"/>
              </w:rPr>
            </w:pPr>
            <w:r>
              <w:rPr>
                <w:rFonts w:ascii="Times New Roman" w:hAnsi="Times New Roman" w:cs="Times New Roman"/>
                <w:sz w:val="24"/>
                <w:szCs w:val="24"/>
              </w:rPr>
              <w:t>unemployedParents</w:t>
            </w:r>
          </w:p>
        </w:tc>
        <w:tc>
          <w:tcPr>
            <w:tcW w:w="1759" w:type="dxa"/>
          </w:tcPr>
          <w:p w14:paraId="5171E736" w14:textId="77777777" w:rsidR="00110760" w:rsidRDefault="00110760" w:rsidP="00110760">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14:paraId="19BFF0EA" w14:textId="77777777" w:rsidR="00110760" w:rsidRDefault="00110760" w:rsidP="00110760">
            <w:pPr>
              <w:rPr>
                <w:rFonts w:ascii="Times New Roman" w:hAnsi="Times New Roman" w:cs="Times New Roman"/>
                <w:sz w:val="24"/>
                <w:szCs w:val="24"/>
              </w:rPr>
            </w:pPr>
            <w:r>
              <w:rPr>
                <w:rFonts w:ascii="Times New Roman" w:hAnsi="Times New Roman" w:cs="Times New Roman"/>
                <w:sz w:val="24"/>
                <w:szCs w:val="24"/>
              </w:rPr>
              <w:t>Student’s Family status –Unemployed parents</w:t>
            </w:r>
          </w:p>
        </w:tc>
      </w:tr>
      <w:tr w:rsidR="00110760" w14:paraId="380126B6" w14:textId="77777777" w:rsidTr="007E4152">
        <w:tc>
          <w:tcPr>
            <w:tcW w:w="2376" w:type="dxa"/>
          </w:tcPr>
          <w:p w14:paraId="109CF1E4" w14:textId="77777777" w:rsidR="00110760" w:rsidRDefault="00110760" w:rsidP="00110760">
            <w:pPr>
              <w:rPr>
                <w:rFonts w:ascii="Times New Roman" w:hAnsi="Times New Roman" w:cs="Times New Roman"/>
                <w:sz w:val="24"/>
                <w:szCs w:val="24"/>
              </w:rPr>
            </w:pPr>
            <w:r>
              <w:rPr>
                <w:rFonts w:ascii="Times New Roman" w:hAnsi="Times New Roman" w:cs="Times New Roman"/>
                <w:sz w:val="24"/>
                <w:szCs w:val="24"/>
              </w:rPr>
              <w:t>otherFamilyStatus</w:t>
            </w:r>
          </w:p>
        </w:tc>
        <w:tc>
          <w:tcPr>
            <w:tcW w:w="1759" w:type="dxa"/>
          </w:tcPr>
          <w:p w14:paraId="6FF87963" w14:textId="77777777" w:rsidR="00110760" w:rsidRDefault="00110760" w:rsidP="00110760">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2A55C8B2" w14:textId="77777777" w:rsidR="00110760" w:rsidRDefault="00110760" w:rsidP="00110760">
            <w:pPr>
              <w:rPr>
                <w:rFonts w:ascii="Times New Roman" w:hAnsi="Times New Roman" w:cs="Times New Roman"/>
                <w:sz w:val="24"/>
                <w:szCs w:val="24"/>
              </w:rPr>
            </w:pPr>
            <w:r>
              <w:rPr>
                <w:rFonts w:ascii="Times New Roman" w:hAnsi="Times New Roman" w:cs="Times New Roman"/>
                <w:sz w:val="24"/>
                <w:szCs w:val="24"/>
              </w:rPr>
              <w:t>Student’s Family status –Any other family status</w:t>
            </w:r>
          </w:p>
        </w:tc>
      </w:tr>
      <w:tr w:rsidR="00A56324" w14:paraId="4A49AEA3" w14:textId="77777777" w:rsidTr="007E4152">
        <w:tc>
          <w:tcPr>
            <w:tcW w:w="2376" w:type="dxa"/>
          </w:tcPr>
          <w:p w14:paraId="1F36E9FD"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loanAmount</w:t>
            </w:r>
          </w:p>
        </w:tc>
        <w:tc>
          <w:tcPr>
            <w:tcW w:w="1759" w:type="dxa"/>
          </w:tcPr>
          <w:p w14:paraId="18BB4888"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63DA5708"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Loan amount awarded to the student</w:t>
            </w:r>
          </w:p>
        </w:tc>
      </w:tr>
      <w:tr w:rsidR="00A56324" w14:paraId="0A218095" w14:textId="77777777" w:rsidTr="007E4152">
        <w:tc>
          <w:tcPr>
            <w:tcW w:w="2376" w:type="dxa"/>
          </w:tcPr>
          <w:p w14:paraId="07BD902A"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awardingOrganization</w:t>
            </w:r>
          </w:p>
        </w:tc>
        <w:tc>
          <w:tcPr>
            <w:tcW w:w="1759" w:type="dxa"/>
          </w:tcPr>
          <w:p w14:paraId="0E5052C8"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3A848CFC"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The organization which awarded the loan</w:t>
            </w:r>
          </w:p>
        </w:tc>
      </w:tr>
      <w:tr w:rsidR="00A56324" w14:paraId="7FB000F1" w14:textId="77777777" w:rsidTr="007E4152">
        <w:tc>
          <w:tcPr>
            <w:tcW w:w="2376" w:type="dxa"/>
          </w:tcPr>
          <w:p w14:paraId="424E9039"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loanAttachment</w:t>
            </w:r>
          </w:p>
        </w:tc>
        <w:tc>
          <w:tcPr>
            <w:tcW w:w="1759" w:type="dxa"/>
          </w:tcPr>
          <w:p w14:paraId="5AFFA81B"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1CE10600"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The loan attachment name</w:t>
            </w:r>
          </w:p>
        </w:tc>
      </w:tr>
      <w:tr w:rsidR="00A56324" w14:paraId="3B51A436" w14:textId="77777777" w:rsidTr="007E4152">
        <w:tc>
          <w:tcPr>
            <w:tcW w:w="2376" w:type="dxa"/>
          </w:tcPr>
          <w:p w14:paraId="1E2120AD"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bursaryAmount</w:t>
            </w:r>
          </w:p>
        </w:tc>
        <w:tc>
          <w:tcPr>
            <w:tcW w:w="1759" w:type="dxa"/>
          </w:tcPr>
          <w:p w14:paraId="77EF61E3"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358B47E3"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Bursary Amount awarded to student</w:t>
            </w:r>
          </w:p>
        </w:tc>
      </w:tr>
      <w:tr w:rsidR="00A56324" w14:paraId="4724B449" w14:textId="77777777" w:rsidTr="007E4152">
        <w:tc>
          <w:tcPr>
            <w:tcW w:w="2376" w:type="dxa"/>
          </w:tcPr>
          <w:p w14:paraId="46156FCD" w14:textId="77777777" w:rsidR="00A56324" w:rsidRPr="00AE0EBF" w:rsidRDefault="00A56324" w:rsidP="00A56324">
            <w:pPr>
              <w:rPr>
                <w:rFonts w:ascii="Times New Roman" w:hAnsi="Times New Roman" w:cs="Times New Roman"/>
                <w:sz w:val="24"/>
                <w:szCs w:val="24"/>
              </w:rPr>
            </w:pPr>
            <w:r w:rsidRPr="00AE0EBF">
              <w:rPr>
                <w:rFonts w:ascii="Times New Roman" w:hAnsi="Times New Roman" w:cs="Times New Roman"/>
                <w:sz w:val="24"/>
                <w:szCs w:val="24"/>
              </w:rPr>
              <w:t>awardingBursaryOrg</w:t>
            </w:r>
          </w:p>
        </w:tc>
        <w:tc>
          <w:tcPr>
            <w:tcW w:w="1759" w:type="dxa"/>
          </w:tcPr>
          <w:p w14:paraId="3F6EF08D"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1E0F2C56"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The organization which awarded the bursary</w:t>
            </w:r>
          </w:p>
        </w:tc>
      </w:tr>
      <w:tr w:rsidR="00A56324" w14:paraId="78B10439" w14:textId="77777777" w:rsidTr="007E4152">
        <w:tc>
          <w:tcPr>
            <w:tcW w:w="2376" w:type="dxa"/>
          </w:tcPr>
          <w:p w14:paraId="66253493" w14:textId="77777777" w:rsidR="00A56324" w:rsidRPr="00AE0EBF" w:rsidRDefault="00A56324" w:rsidP="00A56324">
            <w:pPr>
              <w:rPr>
                <w:rFonts w:ascii="Times New Roman" w:hAnsi="Times New Roman" w:cs="Times New Roman"/>
                <w:sz w:val="24"/>
                <w:szCs w:val="24"/>
              </w:rPr>
            </w:pPr>
            <w:r w:rsidRPr="00AE0EBF">
              <w:rPr>
                <w:rFonts w:ascii="Times New Roman" w:hAnsi="Times New Roman" w:cs="Times New Roman"/>
                <w:bCs/>
                <w:color w:val="000000"/>
                <w:sz w:val="24"/>
                <w:szCs w:val="24"/>
                <w:shd w:val="clear" w:color="auto" w:fill="FFFFFF"/>
              </w:rPr>
              <w:t>bursaryAttachment</w:t>
            </w:r>
          </w:p>
        </w:tc>
        <w:tc>
          <w:tcPr>
            <w:tcW w:w="1759" w:type="dxa"/>
          </w:tcPr>
          <w:p w14:paraId="3C5EE65C"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1FB83409"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The bursary attachment name</w:t>
            </w:r>
          </w:p>
        </w:tc>
      </w:tr>
      <w:tr w:rsidR="00A56324" w14:paraId="50ED435A" w14:textId="77777777" w:rsidTr="007E4152">
        <w:tc>
          <w:tcPr>
            <w:tcW w:w="2376" w:type="dxa"/>
          </w:tcPr>
          <w:p w14:paraId="39FBFF6F"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previousGrade</w:t>
            </w:r>
          </w:p>
        </w:tc>
        <w:tc>
          <w:tcPr>
            <w:tcW w:w="1759" w:type="dxa"/>
          </w:tcPr>
          <w:p w14:paraId="13832190"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28AB5BCB"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The previous grade attained by the Student</w:t>
            </w:r>
          </w:p>
        </w:tc>
      </w:tr>
      <w:tr w:rsidR="00A56324" w14:paraId="285D384B" w14:textId="77777777" w:rsidTr="007E4152">
        <w:tc>
          <w:tcPr>
            <w:tcW w:w="2376" w:type="dxa"/>
          </w:tcPr>
          <w:p w14:paraId="393DADE9" w14:textId="77777777" w:rsidR="00A56324" w:rsidRDefault="00A56324" w:rsidP="00A56324">
            <w:pPr>
              <w:rPr>
                <w:rFonts w:ascii="Times New Roman" w:hAnsi="Times New Roman" w:cs="Times New Roman"/>
                <w:sz w:val="24"/>
                <w:szCs w:val="24"/>
              </w:rPr>
            </w:pPr>
            <w:commentRangeStart w:id="113"/>
            <w:r>
              <w:rPr>
                <w:rFonts w:ascii="Times New Roman" w:hAnsi="Times New Roman" w:cs="Times New Roman"/>
                <w:sz w:val="24"/>
                <w:szCs w:val="24"/>
              </w:rPr>
              <w:t>gradeAttachment</w:t>
            </w:r>
          </w:p>
        </w:tc>
        <w:tc>
          <w:tcPr>
            <w:tcW w:w="1759" w:type="dxa"/>
          </w:tcPr>
          <w:p w14:paraId="0E4591CC"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commentRangeEnd w:id="113"/>
            <w:r w:rsidR="00276C1C">
              <w:rPr>
                <w:rStyle w:val="CommentReference"/>
              </w:rPr>
              <w:commentReference w:id="113"/>
            </w:r>
          </w:p>
        </w:tc>
        <w:tc>
          <w:tcPr>
            <w:tcW w:w="5215" w:type="dxa"/>
          </w:tcPr>
          <w:p w14:paraId="1DF703E5" w14:textId="77777777" w:rsidR="00A56324" w:rsidRDefault="007F21B7" w:rsidP="00A56324">
            <w:pPr>
              <w:rPr>
                <w:rFonts w:ascii="Times New Roman" w:hAnsi="Times New Roman" w:cs="Times New Roman"/>
                <w:sz w:val="24"/>
                <w:szCs w:val="24"/>
              </w:rPr>
            </w:pPr>
            <w:r>
              <w:rPr>
                <w:rFonts w:ascii="Times New Roman" w:hAnsi="Times New Roman" w:cs="Times New Roman"/>
                <w:sz w:val="24"/>
                <w:szCs w:val="24"/>
              </w:rPr>
              <w:t>Name of the attached transcript</w:t>
            </w:r>
          </w:p>
        </w:tc>
      </w:tr>
      <w:tr w:rsidR="00A56324" w14:paraId="415B1143" w14:textId="77777777" w:rsidTr="007E4152">
        <w:tc>
          <w:tcPr>
            <w:tcW w:w="2376" w:type="dxa"/>
          </w:tcPr>
          <w:p w14:paraId="1B454F65"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applicationStatus</w:t>
            </w:r>
          </w:p>
        </w:tc>
        <w:tc>
          <w:tcPr>
            <w:tcW w:w="1759" w:type="dxa"/>
          </w:tcPr>
          <w:p w14:paraId="4D03875E"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14:paraId="1B6D0B66" w14:textId="77777777" w:rsidR="00A56324" w:rsidRDefault="007F21B7" w:rsidP="00A56324">
            <w:pPr>
              <w:rPr>
                <w:rFonts w:ascii="Times New Roman" w:hAnsi="Times New Roman" w:cs="Times New Roman"/>
                <w:sz w:val="24"/>
                <w:szCs w:val="24"/>
              </w:rPr>
            </w:pPr>
            <w:r>
              <w:rPr>
                <w:rFonts w:ascii="Times New Roman" w:hAnsi="Times New Roman" w:cs="Times New Roman"/>
                <w:sz w:val="24"/>
                <w:szCs w:val="24"/>
              </w:rPr>
              <w:t>Loan application status</w:t>
            </w:r>
          </w:p>
        </w:tc>
      </w:tr>
      <w:tr w:rsidR="00A56324" w14:paraId="0E0359BE" w14:textId="77777777" w:rsidTr="007E4152">
        <w:tc>
          <w:tcPr>
            <w:tcW w:w="2376" w:type="dxa"/>
          </w:tcPr>
          <w:p w14:paraId="5DB1FC92"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date_submitted</w:t>
            </w:r>
          </w:p>
        </w:tc>
        <w:tc>
          <w:tcPr>
            <w:tcW w:w="1759" w:type="dxa"/>
          </w:tcPr>
          <w:p w14:paraId="103366F3" w14:textId="77777777" w:rsidR="00A56324" w:rsidRDefault="00A56324" w:rsidP="00A56324">
            <w:pPr>
              <w:rPr>
                <w:rFonts w:ascii="Times New Roman" w:hAnsi="Times New Roman" w:cs="Times New Roman"/>
                <w:sz w:val="24"/>
                <w:szCs w:val="24"/>
              </w:rPr>
            </w:pPr>
            <w:r>
              <w:rPr>
                <w:rFonts w:ascii="Times New Roman" w:hAnsi="Times New Roman" w:cs="Times New Roman"/>
                <w:sz w:val="24"/>
                <w:szCs w:val="24"/>
              </w:rPr>
              <w:t>Datetime</w:t>
            </w:r>
          </w:p>
        </w:tc>
        <w:tc>
          <w:tcPr>
            <w:tcW w:w="5215" w:type="dxa"/>
          </w:tcPr>
          <w:p w14:paraId="1F014010" w14:textId="77777777" w:rsidR="00A56324" w:rsidRDefault="007F21B7" w:rsidP="00FE5876">
            <w:pPr>
              <w:keepNext/>
              <w:rPr>
                <w:rFonts w:ascii="Times New Roman" w:hAnsi="Times New Roman" w:cs="Times New Roman"/>
                <w:sz w:val="24"/>
                <w:szCs w:val="24"/>
              </w:rPr>
            </w:pPr>
            <w:r>
              <w:rPr>
                <w:rFonts w:ascii="Times New Roman" w:hAnsi="Times New Roman" w:cs="Times New Roman"/>
                <w:sz w:val="24"/>
                <w:szCs w:val="24"/>
              </w:rPr>
              <w:t>Date the application was submitted</w:t>
            </w:r>
          </w:p>
        </w:tc>
      </w:tr>
    </w:tbl>
    <w:p w14:paraId="31967CC8" w14:textId="77777777" w:rsidR="00350B9C" w:rsidRDefault="00FE5876" w:rsidP="00FE5876">
      <w:pPr>
        <w:pStyle w:val="Caption"/>
        <w:rPr>
          <w:rFonts w:ascii="Times New Roman" w:hAnsi="Times New Roman" w:cs="Times New Roman"/>
          <w:sz w:val="24"/>
          <w:szCs w:val="24"/>
        </w:rPr>
      </w:pPr>
      <w:bookmarkStart w:id="114" w:name="_Toc83313218"/>
      <w:r>
        <w:t xml:space="preserve">Table </w:t>
      </w:r>
      <w:fldSimple w:instr=" SEQ Table \* ARABIC ">
        <w:r w:rsidR="00353089">
          <w:rPr>
            <w:noProof/>
          </w:rPr>
          <w:t>11</w:t>
        </w:r>
      </w:fldSimple>
      <w:r>
        <w:t xml:space="preserve"> Student's application Table</w:t>
      </w:r>
      <w:bookmarkEnd w:id="114"/>
    </w:p>
    <w:p w14:paraId="753DC551" w14:textId="77777777" w:rsidR="00EC7549" w:rsidRPr="00EC7549" w:rsidRDefault="00EC7549">
      <w:pPr>
        <w:rPr>
          <w:rFonts w:ascii="Times New Roman" w:hAnsi="Times New Roman" w:cs="Times New Roman"/>
          <w:b/>
          <w:sz w:val="24"/>
          <w:szCs w:val="24"/>
        </w:rPr>
      </w:pPr>
      <w:r w:rsidRPr="00EC7549">
        <w:rPr>
          <w:rFonts w:ascii="Times New Roman" w:hAnsi="Times New Roman" w:cs="Times New Roman"/>
          <w:b/>
          <w:sz w:val="24"/>
          <w:szCs w:val="24"/>
        </w:rPr>
        <w:t>Loan Details Table</w:t>
      </w:r>
    </w:p>
    <w:tbl>
      <w:tblPr>
        <w:tblStyle w:val="TableGrid"/>
        <w:tblW w:w="0" w:type="auto"/>
        <w:tblLook w:val="04A0" w:firstRow="1" w:lastRow="0" w:firstColumn="1" w:lastColumn="0" w:noHBand="0" w:noVBand="1"/>
      </w:tblPr>
      <w:tblGrid>
        <w:gridCol w:w="1870"/>
        <w:gridCol w:w="1955"/>
        <w:gridCol w:w="5525"/>
      </w:tblGrid>
      <w:tr w:rsidR="00EC7549" w14:paraId="5D2E352E" w14:textId="77777777" w:rsidTr="00EC7549">
        <w:tc>
          <w:tcPr>
            <w:tcW w:w="1615" w:type="dxa"/>
            <w:shd w:val="clear" w:color="auto" w:fill="00B0F0"/>
          </w:tcPr>
          <w:p w14:paraId="5DC7AB43" w14:textId="77777777" w:rsidR="00EC7549" w:rsidRDefault="00EC7549" w:rsidP="00EC7549">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1980" w:type="dxa"/>
            <w:shd w:val="clear" w:color="auto" w:fill="00B0F0"/>
          </w:tcPr>
          <w:p w14:paraId="5002067A" w14:textId="77777777" w:rsidR="00EC7549" w:rsidRDefault="00EC7549" w:rsidP="00EC7549">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5755" w:type="dxa"/>
            <w:shd w:val="clear" w:color="auto" w:fill="00B0F0"/>
          </w:tcPr>
          <w:p w14:paraId="78BF47B0" w14:textId="77777777" w:rsidR="00EC7549" w:rsidRDefault="00EC7549" w:rsidP="00EC7549">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EC7549" w14:paraId="185E0EBD" w14:textId="77777777" w:rsidTr="00EC7549">
        <w:tc>
          <w:tcPr>
            <w:tcW w:w="1615" w:type="dxa"/>
          </w:tcPr>
          <w:p w14:paraId="50BB047F" w14:textId="77777777"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regNumber</w:t>
            </w:r>
          </w:p>
        </w:tc>
        <w:tc>
          <w:tcPr>
            <w:tcW w:w="1980" w:type="dxa"/>
          </w:tcPr>
          <w:p w14:paraId="31A84D5C" w14:textId="77777777"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755" w:type="dxa"/>
          </w:tcPr>
          <w:p w14:paraId="20AC985E" w14:textId="77777777" w:rsidR="00EC7549" w:rsidRDefault="001E064A" w:rsidP="00EC7549">
            <w:pPr>
              <w:spacing w:line="360" w:lineRule="auto"/>
              <w:rPr>
                <w:rFonts w:ascii="Times New Roman" w:hAnsi="Times New Roman" w:cs="Times New Roman"/>
                <w:sz w:val="24"/>
                <w:szCs w:val="24"/>
              </w:rPr>
            </w:pPr>
            <w:r>
              <w:rPr>
                <w:rFonts w:ascii="Times New Roman" w:hAnsi="Times New Roman" w:cs="Times New Roman"/>
                <w:sz w:val="24"/>
                <w:szCs w:val="24"/>
              </w:rPr>
              <w:t>Student’s Registration Number (Primary Key)</w:t>
            </w:r>
          </w:p>
        </w:tc>
      </w:tr>
      <w:tr w:rsidR="00EC7549" w14:paraId="63AE3BE5" w14:textId="77777777" w:rsidTr="00EC7549">
        <w:tc>
          <w:tcPr>
            <w:tcW w:w="1615" w:type="dxa"/>
          </w:tcPr>
          <w:p w14:paraId="6B68322A" w14:textId="77777777"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applicationStatus</w:t>
            </w:r>
          </w:p>
        </w:tc>
        <w:tc>
          <w:tcPr>
            <w:tcW w:w="1980" w:type="dxa"/>
          </w:tcPr>
          <w:p w14:paraId="1759565E" w14:textId="77777777"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755" w:type="dxa"/>
          </w:tcPr>
          <w:p w14:paraId="59531735" w14:textId="77777777" w:rsidR="00EC7549" w:rsidRDefault="001E064A" w:rsidP="00EC7549">
            <w:pPr>
              <w:spacing w:line="360" w:lineRule="auto"/>
              <w:rPr>
                <w:rFonts w:ascii="Times New Roman" w:hAnsi="Times New Roman" w:cs="Times New Roman"/>
                <w:sz w:val="24"/>
                <w:szCs w:val="24"/>
              </w:rPr>
            </w:pPr>
            <w:r>
              <w:rPr>
                <w:rFonts w:ascii="Times New Roman" w:hAnsi="Times New Roman" w:cs="Times New Roman"/>
                <w:sz w:val="24"/>
                <w:szCs w:val="24"/>
              </w:rPr>
              <w:t xml:space="preserve">Student’s Loan Application Status </w:t>
            </w:r>
          </w:p>
        </w:tc>
      </w:tr>
      <w:tr w:rsidR="00EC7549" w14:paraId="2AA9E0AC" w14:textId="77777777" w:rsidTr="00EC7549">
        <w:tc>
          <w:tcPr>
            <w:tcW w:w="1615" w:type="dxa"/>
          </w:tcPr>
          <w:p w14:paraId="2E3CB2C2" w14:textId="77777777"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amountAllocated</w:t>
            </w:r>
          </w:p>
        </w:tc>
        <w:tc>
          <w:tcPr>
            <w:tcW w:w="1980" w:type="dxa"/>
          </w:tcPr>
          <w:p w14:paraId="69A28BE6" w14:textId="77777777"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755" w:type="dxa"/>
          </w:tcPr>
          <w:p w14:paraId="1BDDE514" w14:textId="77777777" w:rsidR="00EC7549" w:rsidRDefault="001E064A" w:rsidP="00EC7549">
            <w:pPr>
              <w:spacing w:line="360" w:lineRule="auto"/>
              <w:rPr>
                <w:rFonts w:ascii="Times New Roman" w:hAnsi="Times New Roman" w:cs="Times New Roman"/>
                <w:sz w:val="24"/>
                <w:szCs w:val="24"/>
              </w:rPr>
            </w:pPr>
            <w:r>
              <w:rPr>
                <w:rFonts w:ascii="Times New Roman" w:hAnsi="Times New Roman" w:cs="Times New Roman"/>
                <w:sz w:val="24"/>
                <w:szCs w:val="24"/>
              </w:rPr>
              <w:t>Amount allocated to student</w:t>
            </w:r>
          </w:p>
        </w:tc>
      </w:tr>
      <w:tr w:rsidR="00EC7549" w14:paraId="66A630AF" w14:textId="77777777" w:rsidTr="00EC7549">
        <w:tc>
          <w:tcPr>
            <w:tcW w:w="1615" w:type="dxa"/>
          </w:tcPr>
          <w:p w14:paraId="521CE6FF" w14:textId="77777777"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chequeNumber</w:t>
            </w:r>
          </w:p>
        </w:tc>
        <w:tc>
          <w:tcPr>
            <w:tcW w:w="1980" w:type="dxa"/>
          </w:tcPr>
          <w:p w14:paraId="39D6AD89" w14:textId="77777777"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755" w:type="dxa"/>
          </w:tcPr>
          <w:p w14:paraId="7BCC45FF" w14:textId="77777777" w:rsidR="00EC7549" w:rsidRDefault="001E064A" w:rsidP="00EC7549">
            <w:pPr>
              <w:spacing w:line="360" w:lineRule="auto"/>
              <w:rPr>
                <w:rFonts w:ascii="Times New Roman" w:hAnsi="Times New Roman" w:cs="Times New Roman"/>
                <w:sz w:val="24"/>
                <w:szCs w:val="24"/>
              </w:rPr>
            </w:pPr>
            <w:r>
              <w:rPr>
                <w:rFonts w:ascii="Times New Roman" w:hAnsi="Times New Roman" w:cs="Times New Roman"/>
                <w:sz w:val="24"/>
                <w:szCs w:val="24"/>
              </w:rPr>
              <w:t>Cheque number from the SOMU body</w:t>
            </w:r>
          </w:p>
        </w:tc>
      </w:tr>
      <w:tr w:rsidR="00EC7549" w14:paraId="69D1219C" w14:textId="77777777" w:rsidTr="00EC7549">
        <w:tc>
          <w:tcPr>
            <w:tcW w:w="1615" w:type="dxa"/>
          </w:tcPr>
          <w:p w14:paraId="10A69CE4" w14:textId="77777777"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paymentStatus</w:t>
            </w:r>
          </w:p>
        </w:tc>
        <w:tc>
          <w:tcPr>
            <w:tcW w:w="1980" w:type="dxa"/>
          </w:tcPr>
          <w:p w14:paraId="62DD9F35" w14:textId="77777777"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755" w:type="dxa"/>
          </w:tcPr>
          <w:p w14:paraId="6B319FEC" w14:textId="77777777" w:rsidR="00EC7549" w:rsidRDefault="001E064A" w:rsidP="00EC7549">
            <w:pPr>
              <w:spacing w:line="360" w:lineRule="auto"/>
              <w:rPr>
                <w:rFonts w:ascii="Times New Roman" w:hAnsi="Times New Roman" w:cs="Times New Roman"/>
                <w:sz w:val="24"/>
                <w:szCs w:val="24"/>
              </w:rPr>
            </w:pPr>
            <w:r>
              <w:rPr>
                <w:rFonts w:ascii="Times New Roman" w:hAnsi="Times New Roman" w:cs="Times New Roman"/>
                <w:sz w:val="24"/>
                <w:szCs w:val="24"/>
              </w:rPr>
              <w:t>Bursary payment status</w:t>
            </w:r>
          </w:p>
        </w:tc>
      </w:tr>
      <w:tr w:rsidR="00EC7549" w14:paraId="79F85507" w14:textId="77777777" w:rsidTr="00EC7549">
        <w:tc>
          <w:tcPr>
            <w:tcW w:w="1615" w:type="dxa"/>
          </w:tcPr>
          <w:p w14:paraId="170347B3" w14:textId="77777777"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date_processed</w:t>
            </w:r>
          </w:p>
        </w:tc>
        <w:tc>
          <w:tcPr>
            <w:tcW w:w="1980" w:type="dxa"/>
          </w:tcPr>
          <w:p w14:paraId="73E25253" w14:textId="77777777"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datetime</w:t>
            </w:r>
          </w:p>
        </w:tc>
        <w:tc>
          <w:tcPr>
            <w:tcW w:w="5755" w:type="dxa"/>
          </w:tcPr>
          <w:p w14:paraId="4C7D321D" w14:textId="77777777" w:rsidR="00EC7549" w:rsidRDefault="001E064A" w:rsidP="00FE5876">
            <w:pPr>
              <w:keepNext/>
              <w:spacing w:line="360" w:lineRule="auto"/>
              <w:rPr>
                <w:rFonts w:ascii="Times New Roman" w:hAnsi="Times New Roman" w:cs="Times New Roman"/>
                <w:sz w:val="24"/>
                <w:szCs w:val="24"/>
              </w:rPr>
            </w:pPr>
            <w:r>
              <w:rPr>
                <w:rFonts w:ascii="Times New Roman" w:hAnsi="Times New Roman" w:cs="Times New Roman"/>
                <w:sz w:val="24"/>
                <w:szCs w:val="24"/>
              </w:rPr>
              <w:t>Date the payment is processed.</w:t>
            </w:r>
          </w:p>
        </w:tc>
      </w:tr>
    </w:tbl>
    <w:p w14:paraId="46E2ED38" w14:textId="77777777" w:rsidR="00315EB4" w:rsidRDefault="00FE5876" w:rsidP="00FE5876">
      <w:pPr>
        <w:pStyle w:val="Caption"/>
        <w:rPr>
          <w:rFonts w:ascii="Times New Roman" w:hAnsi="Times New Roman" w:cs="Times New Roman"/>
          <w:sz w:val="24"/>
          <w:szCs w:val="24"/>
        </w:rPr>
      </w:pPr>
      <w:bookmarkStart w:id="115" w:name="_Toc83313219"/>
      <w:r>
        <w:t xml:space="preserve">Table </w:t>
      </w:r>
      <w:fldSimple w:instr=" SEQ Table \* ARABIC ">
        <w:r w:rsidR="00353089">
          <w:rPr>
            <w:noProof/>
          </w:rPr>
          <w:t>12</w:t>
        </w:r>
      </w:fldSimple>
      <w:r>
        <w:t xml:space="preserve"> Loan details Table</w:t>
      </w:r>
      <w:bookmarkEnd w:id="115"/>
    </w:p>
    <w:p w14:paraId="0AB36AF8" w14:textId="77777777" w:rsidR="000B6B21" w:rsidRDefault="00315EB4" w:rsidP="00315EB4">
      <w:pPr>
        <w:rPr>
          <w:rFonts w:ascii="Times New Roman" w:hAnsi="Times New Roman" w:cs="Times New Roman"/>
          <w:sz w:val="24"/>
          <w:szCs w:val="24"/>
        </w:rPr>
      </w:pPr>
      <w:r>
        <w:rPr>
          <w:rFonts w:ascii="Times New Roman" w:hAnsi="Times New Roman" w:cs="Times New Roman"/>
          <w:sz w:val="24"/>
          <w:szCs w:val="24"/>
        </w:rPr>
        <w:br w:type="page"/>
      </w:r>
    </w:p>
    <w:p w14:paraId="201B559B" w14:textId="77777777" w:rsidR="00315EB4" w:rsidRDefault="00315EB4" w:rsidP="00F32413">
      <w:pPr>
        <w:spacing w:line="360" w:lineRule="auto"/>
        <w:rPr>
          <w:rFonts w:ascii="Times New Roman" w:hAnsi="Times New Roman" w:cs="Times New Roman"/>
          <w:b/>
          <w:sz w:val="24"/>
          <w:szCs w:val="24"/>
        </w:rPr>
      </w:pPr>
      <w:r w:rsidRPr="00315EB4">
        <w:rPr>
          <w:rFonts w:ascii="Times New Roman" w:hAnsi="Times New Roman" w:cs="Times New Roman"/>
          <w:b/>
          <w:sz w:val="24"/>
          <w:szCs w:val="24"/>
        </w:rPr>
        <w:lastRenderedPageBreak/>
        <w:t>Complaints Table</w:t>
      </w:r>
    </w:p>
    <w:tbl>
      <w:tblPr>
        <w:tblStyle w:val="TableGrid"/>
        <w:tblW w:w="0" w:type="auto"/>
        <w:tblLook w:val="04A0" w:firstRow="1" w:lastRow="0" w:firstColumn="1" w:lastColumn="0" w:noHBand="0" w:noVBand="1"/>
      </w:tblPr>
      <w:tblGrid>
        <w:gridCol w:w="2630"/>
        <w:gridCol w:w="1879"/>
        <w:gridCol w:w="4841"/>
      </w:tblGrid>
      <w:tr w:rsidR="00315EB4" w14:paraId="53D12ED1" w14:textId="77777777" w:rsidTr="00315EB4">
        <w:tc>
          <w:tcPr>
            <w:tcW w:w="1615" w:type="dxa"/>
            <w:shd w:val="clear" w:color="auto" w:fill="00B0F0"/>
          </w:tcPr>
          <w:p w14:paraId="53AFE6E9" w14:textId="77777777"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1980" w:type="dxa"/>
            <w:shd w:val="clear" w:color="auto" w:fill="00B0F0"/>
          </w:tcPr>
          <w:p w14:paraId="1E3A5D0D" w14:textId="77777777"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5755" w:type="dxa"/>
            <w:shd w:val="clear" w:color="auto" w:fill="00B0F0"/>
          </w:tcPr>
          <w:p w14:paraId="40107E7C" w14:textId="77777777"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315EB4" w14:paraId="7763AC21" w14:textId="77777777" w:rsidTr="00315EB4">
        <w:tc>
          <w:tcPr>
            <w:tcW w:w="1615" w:type="dxa"/>
          </w:tcPr>
          <w:p w14:paraId="1AFDE49D" w14:textId="77777777"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complaintID</w:t>
            </w:r>
          </w:p>
        </w:tc>
        <w:tc>
          <w:tcPr>
            <w:tcW w:w="1980" w:type="dxa"/>
          </w:tcPr>
          <w:p w14:paraId="193828F7" w14:textId="77777777" w:rsidR="00315EB4" w:rsidRPr="00D57028" w:rsidRDefault="00D57028" w:rsidP="00315EB4">
            <w:pPr>
              <w:spacing w:line="360" w:lineRule="auto"/>
              <w:rPr>
                <w:rFonts w:ascii="Times New Roman" w:hAnsi="Times New Roman" w:cs="Times New Roman"/>
                <w:sz w:val="24"/>
                <w:szCs w:val="24"/>
              </w:rPr>
            </w:pPr>
            <w:r>
              <w:rPr>
                <w:rFonts w:ascii="Times New Roman" w:hAnsi="Times New Roman" w:cs="Times New Roman"/>
                <w:sz w:val="24"/>
                <w:szCs w:val="24"/>
              </w:rPr>
              <w:t>Varchar(45)</w:t>
            </w:r>
          </w:p>
        </w:tc>
        <w:tc>
          <w:tcPr>
            <w:tcW w:w="5755" w:type="dxa"/>
          </w:tcPr>
          <w:p w14:paraId="1A883B9D" w14:textId="77777777"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Complaint identification number (Primary Key)</w:t>
            </w:r>
          </w:p>
        </w:tc>
      </w:tr>
      <w:tr w:rsidR="00315EB4" w14:paraId="42094374" w14:textId="77777777" w:rsidTr="00315EB4">
        <w:tc>
          <w:tcPr>
            <w:tcW w:w="1615" w:type="dxa"/>
          </w:tcPr>
          <w:p w14:paraId="45CF73BC" w14:textId="77777777"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regNumber</w:t>
            </w:r>
          </w:p>
        </w:tc>
        <w:tc>
          <w:tcPr>
            <w:tcW w:w="1980" w:type="dxa"/>
          </w:tcPr>
          <w:p w14:paraId="4297D5FA" w14:textId="77777777"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14:paraId="55F8BA20" w14:textId="77777777"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Student’s registration number</w:t>
            </w:r>
          </w:p>
        </w:tc>
      </w:tr>
      <w:tr w:rsidR="00315EB4" w14:paraId="3614F2C3" w14:textId="77777777" w:rsidTr="00315EB4">
        <w:tc>
          <w:tcPr>
            <w:tcW w:w="1615" w:type="dxa"/>
          </w:tcPr>
          <w:p w14:paraId="786D8D35" w14:textId="77777777"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emailAddress</w:t>
            </w:r>
          </w:p>
        </w:tc>
        <w:tc>
          <w:tcPr>
            <w:tcW w:w="1980" w:type="dxa"/>
          </w:tcPr>
          <w:p w14:paraId="1DCF22D1" w14:textId="77777777"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14:paraId="2E776971" w14:textId="77777777"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Student’s email address</w:t>
            </w:r>
          </w:p>
        </w:tc>
      </w:tr>
      <w:tr w:rsidR="00315EB4" w14:paraId="7077F0D2" w14:textId="77777777" w:rsidTr="00315EB4">
        <w:tc>
          <w:tcPr>
            <w:tcW w:w="1615" w:type="dxa"/>
          </w:tcPr>
          <w:p w14:paraId="5CB1ED18" w14:textId="77777777" w:rsidR="00315EB4" w:rsidRDefault="00942FCD" w:rsidP="00315EB4">
            <w:pPr>
              <w:spacing w:line="360" w:lineRule="auto"/>
              <w:rPr>
                <w:rFonts w:ascii="Times New Roman" w:hAnsi="Times New Roman" w:cs="Times New Roman"/>
                <w:b/>
                <w:sz w:val="24"/>
                <w:szCs w:val="24"/>
              </w:rPr>
            </w:pPr>
            <w:r>
              <w:rPr>
                <w:rFonts w:ascii="Times New Roman" w:hAnsi="Times New Roman" w:cs="Times New Roman"/>
                <w:b/>
                <w:sz w:val="24"/>
                <w:szCs w:val="24"/>
              </w:rPr>
              <w:t>p</w:t>
            </w:r>
            <w:r w:rsidR="00315EB4">
              <w:rPr>
                <w:rFonts w:ascii="Times New Roman" w:hAnsi="Times New Roman" w:cs="Times New Roman"/>
                <w:b/>
                <w:sz w:val="24"/>
                <w:szCs w:val="24"/>
              </w:rPr>
              <w:t>hone</w:t>
            </w:r>
          </w:p>
        </w:tc>
        <w:tc>
          <w:tcPr>
            <w:tcW w:w="1980" w:type="dxa"/>
          </w:tcPr>
          <w:p w14:paraId="30E18BC9" w14:textId="77777777"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14:paraId="57BC5E3B" w14:textId="77777777"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Student’s Phone Number</w:t>
            </w:r>
          </w:p>
        </w:tc>
      </w:tr>
      <w:tr w:rsidR="00315EB4" w14:paraId="080D83B8" w14:textId="77777777" w:rsidTr="00315EB4">
        <w:tc>
          <w:tcPr>
            <w:tcW w:w="1615" w:type="dxa"/>
          </w:tcPr>
          <w:p w14:paraId="445E9E00" w14:textId="77777777" w:rsidR="00315EB4" w:rsidRDefault="00315EB4" w:rsidP="00315EB4">
            <w:pPr>
              <w:spacing w:line="360" w:lineRule="auto"/>
              <w:rPr>
                <w:rFonts w:ascii="Times New Roman" w:hAnsi="Times New Roman" w:cs="Times New Roman"/>
                <w:b/>
                <w:sz w:val="24"/>
                <w:szCs w:val="24"/>
              </w:rPr>
            </w:pPr>
            <w:r>
              <w:rPr>
                <w:rFonts w:ascii="Arial" w:hAnsi="Arial" w:cs="Arial"/>
                <w:b/>
                <w:bCs/>
                <w:color w:val="000000"/>
                <w:sz w:val="20"/>
                <w:szCs w:val="20"/>
                <w:shd w:val="clear" w:color="auto" w:fill="FFFFFF"/>
              </w:rPr>
              <w:t>TypeofComplaint</w:t>
            </w:r>
          </w:p>
        </w:tc>
        <w:tc>
          <w:tcPr>
            <w:tcW w:w="1980" w:type="dxa"/>
          </w:tcPr>
          <w:p w14:paraId="7CE04D9F" w14:textId="77777777"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14:paraId="440ED4FB" w14:textId="77777777"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Type of Complaint</w:t>
            </w:r>
          </w:p>
        </w:tc>
      </w:tr>
      <w:tr w:rsidR="00315EB4" w14:paraId="1476BF67" w14:textId="77777777" w:rsidTr="00315EB4">
        <w:tc>
          <w:tcPr>
            <w:tcW w:w="1615" w:type="dxa"/>
          </w:tcPr>
          <w:p w14:paraId="0982D7DA" w14:textId="77777777" w:rsidR="00315EB4" w:rsidRDefault="00315EB4" w:rsidP="00315EB4">
            <w:pPr>
              <w:spacing w:line="360" w:lineRule="auto"/>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complaintDescription</w:t>
            </w:r>
          </w:p>
        </w:tc>
        <w:tc>
          <w:tcPr>
            <w:tcW w:w="1980" w:type="dxa"/>
          </w:tcPr>
          <w:p w14:paraId="7B9F8DE6" w14:textId="77777777"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14:paraId="3313AA3D" w14:textId="77777777"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The description of the complaint</w:t>
            </w:r>
          </w:p>
        </w:tc>
      </w:tr>
      <w:tr w:rsidR="00315EB4" w14:paraId="678053BE" w14:textId="77777777" w:rsidTr="00315EB4">
        <w:tc>
          <w:tcPr>
            <w:tcW w:w="1615" w:type="dxa"/>
          </w:tcPr>
          <w:p w14:paraId="2A9992B5" w14:textId="77777777" w:rsidR="00315EB4" w:rsidRPr="00D57028" w:rsidRDefault="00315EB4" w:rsidP="00D57028">
            <w:pPr>
              <w:spacing w:before="24" w:after="24"/>
              <w:ind w:right="24"/>
              <w:rPr>
                <w:rFonts w:ascii="Arial" w:hAnsi="Arial" w:cs="Arial"/>
                <w:b/>
                <w:bCs/>
                <w:color w:val="000000"/>
                <w:sz w:val="20"/>
                <w:szCs w:val="20"/>
              </w:rPr>
            </w:pPr>
            <w:r>
              <w:rPr>
                <w:rFonts w:ascii="Arial" w:hAnsi="Arial" w:cs="Arial"/>
                <w:b/>
                <w:bCs/>
                <w:color w:val="000000"/>
                <w:sz w:val="20"/>
                <w:szCs w:val="20"/>
              </w:rPr>
              <w:t>complaint_received_date</w:t>
            </w:r>
          </w:p>
        </w:tc>
        <w:tc>
          <w:tcPr>
            <w:tcW w:w="1980" w:type="dxa"/>
          </w:tcPr>
          <w:p w14:paraId="609DFDBF" w14:textId="77777777"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14:paraId="281C79FB" w14:textId="77777777"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Date the complaint was received</w:t>
            </w:r>
          </w:p>
        </w:tc>
      </w:tr>
      <w:tr w:rsidR="00315EB4" w14:paraId="7BD2560A" w14:textId="77777777" w:rsidTr="00315EB4">
        <w:tc>
          <w:tcPr>
            <w:tcW w:w="1615" w:type="dxa"/>
          </w:tcPr>
          <w:p w14:paraId="41199DC1" w14:textId="77777777" w:rsidR="00315EB4" w:rsidRDefault="00315EB4" w:rsidP="00315EB4">
            <w:pPr>
              <w:spacing w:before="24" w:after="24"/>
              <w:ind w:left="24" w:right="24"/>
              <w:rPr>
                <w:rFonts w:ascii="Arial" w:hAnsi="Arial" w:cs="Arial"/>
                <w:b/>
                <w:bCs/>
                <w:color w:val="000000"/>
                <w:sz w:val="20"/>
                <w:szCs w:val="20"/>
              </w:rPr>
            </w:pPr>
            <w:r>
              <w:rPr>
                <w:rFonts w:ascii="Arial" w:hAnsi="Arial" w:cs="Arial"/>
                <w:b/>
                <w:bCs/>
                <w:color w:val="000000"/>
                <w:sz w:val="20"/>
                <w:szCs w:val="20"/>
                <w:shd w:val="clear" w:color="auto" w:fill="FFFFFF"/>
              </w:rPr>
              <w:t>complaintResponse</w:t>
            </w:r>
          </w:p>
        </w:tc>
        <w:tc>
          <w:tcPr>
            <w:tcW w:w="1980" w:type="dxa"/>
          </w:tcPr>
          <w:p w14:paraId="0EC5C703" w14:textId="77777777"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14:paraId="54708605" w14:textId="77777777" w:rsidR="00315EB4" w:rsidRPr="00F21B6C" w:rsidRDefault="00F21B6C" w:rsidP="00FE5876">
            <w:pPr>
              <w:keepNext/>
              <w:spacing w:line="360" w:lineRule="auto"/>
              <w:rPr>
                <w:rFonts w:ascii="Times New Roman" w:hAnsi="Times New Roman" w:cs="Times New Roman"/>
                <w:sz w:val="24"/>
                <w:szCs w:val="24"/>
              </w:rPr>
            </w:pPr>
            <w:r>
              <w:rPr>
                <w:rFonts w:ascii="Times New Roman" w:hAnsi="Times New Roman" w:cs="Times New Roman"/>
                <w:sz w:val="24"/>
                <w:szCs w:val="24"/>
              </w:rPr>
              <w:t>The complaint response message</w:t>
            </w:r>
          </w:p>
        </w:tc>
      </w:tr>
    </w:tbl>
    <w:p w14:paraId="4F3BB0DF" w14:textId="77777777" w:rsidR="00AE05BB" w:rsidRDefault="00FE5876" w:rsidP="00FE5876">
      <w:pPr>
        <w:pStyle w:val="Caption"/>
        <w:rPr>
          <w:rFonts w:ascii="Times New Roman" w:hAnsi="Times New Roman" w:cs="Times New Roman"/>
          <w:b/>
          <w:sz w:val="24"/>
          <w:szCs w:val="24"/>
        </w:rPr>
      </w:pPr>
      <w:bookmarkStart w:id="116" w:name="_Toc83313220"/>
      <w:r>
        <w:t xml:space="preserve">Table </w:t>
      </w:r>
      <w:fldSimple w:instr=" SEQ Table \* ARABIC ">
        <w:r w:rsidR="00353089">
          <w:rPr>
            <w:noProof/>
          </w:rPr>
          <w:t>13</w:t>
        </w:r>
      </w:fldSimple>
      <w:r>
        <w:t xml:space="preserve"> Complaints Table</w:t>
      </w:r>
      <w:bookmarkEnd w:id="116"/>
    </w:p>
    <w:p w14:paraId="3FFD42F0" w14:textId="77777777" w:rsidR="00AE05BB" w:rsidRDefault="00AE05BB" w:rsidP="00F32413">
      <w:pPr>
        <w:spacing w:line="360" w:lineRule="auto"/>
        <w:rPr>
          <w:rFonts w:ascii="Times New Roman" w:hAnsi="Times New Roman" w:cs="Times New Roman"/>
          <w:b/>
          <w:sz w:val="24"/>
          <w:szCs w:val="24"/>
        </w:rPr>
      </w:pPr>
      <w:commentRangeStart w:id="117"/>
      <w:r>
        <w:rPr>
          <w:rFonts w:ascii="Times New Roman" w:hAnsi="Times New Roman" w:cs="Times New Roman"/>
          <w:b/>
          <w:sz w:val="24"/>
          <w:szCs w:val="24"/>
        </w:rPr>
        <w:t>Downloads Table</w:t>
      </w:r>
    </w:p>
    <w:tbl>
      <w:tblPr>
        <w:tblStyle w:val="TableGrid"/>
        <w:tblW w:w="0" w:type="auto"/>
        <w:tblLook w:val="04A0" w:firstRow="1" w:lastRow="0" w:firstColumn="1" w:lastColumn="0" w:noHBand="0" w:noVBand="1"/>
      </w:tblPr>
      <w:tblGrid>
        <w:gridCol w:w="2084"/>
        <w:gridCol w:w="1942"/>
        <w:gridCol w:w="5324"/>
      </w:tblGrid>
      <w:tr w:rsidR="00AE05BB" w14:paraId="14B133EB" w14:textId="77777777" w:rsidTr="006E02C7">
        <w:tc>
          <w:tcPr>
            <w:tcW w:w="1705" w:type="dxa"/>
            <w:shd w:val="clear" w:color="auto" w:fill="00B0F0"/>
          </w:tcPr>
          <w:p w14:paraId="71FDC88D" w14:textId="77777777" w:rsidR="00AE05BB" w:rsidRDefault="00AE05BB" w:rsidP="00AE05BB">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1980" w:type="dxa"/>
            <w:shd w:val="clear" w:color="auto" w:fill="00B0F0"/>
          </w:tcPr>
          <w:p w14:paraId="3003C17C" w14:textId="77777777" w:rsidR="00AE05BB" w:rsidRDefault="00AE05BB" w:rsidP="00AE05BB">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5665" w:type="dxa"/>
            <w:shd w:val="clear" w:color="auto" w:fill="00B0F0"/>
          </w:tcPr>
          <w:p w14:paraId="1B227A0E" w14:textId="77777777" w:rsidR="00AE05BB" w:rsidRDefault="00AE05BB" w:rsidP="00AE05B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AE05BB" w14:paraId="434FB62A" w14:textId="77777777" w:rsidTr="006E02C7">
        <w:tc>
          <w:tcPr>
            <w:tcW w:w="1705" w:type="dxa"/>
          </w:tcPr>
          <w:p w14:paraId="6D218720" w14:textId="77777777" w:rsidR="00AE05BB" w:rsidRPr="006E02C7" w:rsidRDefault="006E02C7" w:rsidP="00AE05BB">
            <w:pPr>
              <w:spacing w:line="360" w:lineRule="auto"/>
              <w:rPr>
                <w:rFonts w:ascii="Times New Roman" w:hAnsi="Times New Roman" w:cs="Times New Roman"/>
                <w:b/>
                <w:sz w:val="24"/>
                <w:szCs w:val="24"/>
              </w:rPr>
            </w:pPr>
            <w:r>
              <w:rPr>
                <w:rFonts w:ascii="Times New Roman" w:hAnsi="Times New Roman" w:cs="Times New Roman"/>
                <w:b/>
                <w:sz w:val="24"/>
                <w:szCs w:val="24"/>
              </w:rPr>
              <w:t>i</w:t>
            </w:r>
            <w:r w:rsidRPr="006E02C7">
              <w:rPr>
                <w:rFonts w:ascii="Times New Roman" w:hAnsi="Times New Roman" w:cs="Times New Roman"/>
                <w:b/>
                <w:sz w:val="24"/>
                <w:szCs w:val="24"/>
              </w:rPr>
              <w:t>d</w:t>
            </w:r>
          </w:p>
        </w:tc>
        <w:tc>
          <w:tcPr>
            <w:tcW w:w="1980" w:type="dxa"/>
          </w:tcPr>
          <w:p w14:paraId="3A49BEC7" w14:textId="77777777" w:rsidR="00AE05BB" w:rsidRPr="001A2B57" w:rsidRDefault="001A2B57" w:rsidP="00AE05BB">
            <w:pPr>
              <w:spacing w:line="360" w:lineRule="auto"/>
              <w:rPr>
                <w:rFonts w:ascii="Times New Roman" w:hAnsi="Times New Roman" w:cs="Times New Roman"/>
                <w:sz w:val="24"/>
                <w:szCs w:val="24"/>
              </w:rPr>
            </w:pPr>
            <w:r>
              <w:rPr>
                <w:rFonts w:ascii="Times New Roman" w:hAnsi="Times New Roman" w:cs="Times New Roman"/>
                <w:sz w:val="24"/>
                <w:szCs w:val="24"/>
              </w:rPr>
              <w:t>i</w:t>
            </w:r>
            <w:r w:rsidRPr="001A2B57">
              <w:rPr>
                <w:rFonts w:ascii="Times New Roman" w:hAnsi="Times New Roman" w:cs="Times New Roman"/>
                <w:sz w:val="24"/>
                <w:szCs w:val="24"/>
              </w:rPr>
              <w:t>nt</w:t>
            </w:r>
            <w:r>
              <w:rPr>
                <w:rFonts w:ascii="Times New Roman" w:hAnsi="Times New Roman" w:cs="Times New Roman"/>
                <w:sz w:val="24"/>
                <w:szCs w:val="24"/>
              </w:rPr>
              <w:t xml:space="preserve"> </w:t>
            </w:r>
            <w:r w:rsidRPr="001A2B57">
              <w:rPr>
                <w:rFonts w:ascii="Times New Roman" w:hAnsi="Times New Roman" w:cs="Times New Roman"/>
                <w:sz w:val="24"/>
                <w:szCs w:val="24"/>
              </w:rPr>
              <w:t>(11)</w:t>
            </w:r>
          </w:p>
        </w:tc>
        <w:tc>
          <w:tcPr>
            <w:tcW w:w="5665" w:type="dxa"/>
          </w:tcPr>
          <w:p w14:paraId="3A289E5A" w14:textId="77777777" w:rsidR="00AE05BB" w:rsidRPr="004C0D64" w:rsidRDefault="004C0D64" w:rsidP="00AE05BB">
            <w:pPr>
              <w:spacing w:line="360" w:lineRule="auto"/>
              <w:rPr>
                <w:rFonts w:ascii="Times New Roman" w:hAnsi="Times New Roman" w:cs="Times New Roman"/>
                <w:sz w:val="24"/>
                <w:szCs w:val="24"/>
              </w:rPr>
            </w:pPr>
            <w:r w:rsidRPr="004C0D64">
              <w:rPr>
                <w:rFonts w:ascii="Times New Roman" w:hAnsi="Times New Roman" w:cs="Times New Roman"/>
                <w:sz w:val="24"/>
                <w:szCs w:val="24"/>
              </w:rPr>
              <w:t>Download</w:t>
            </w:r>
            <w:r>
              <w:rPr>
                <w:rFonts w:ascii="Times New Roman" w:hAnsi="Times New Roman" w:cs="Times New Roman"/>
                <w:sz w:val="24"/>
                <w:szCs w:val="24"/>
              </w:rPr>
              <w:t xml:space="preserve"> identification number (Primary Key, Auto Increment)</w:t>
            </w:r>
          </w:p>
        </w:tc>
      </w:tr>
      <w:tr w:rsidR="00AE05BB" w14:paraId="2380D72F" w14:textId="77777777" w:rsidTr="006E02C7">
        <w:tc>
          <w:tcPr>
            <w:tcW w:w="1705" w:type="dxa"/>
          </w:tcPr>
          <w:p w14:paraId="640C506F" w14:textId="77777777" w:rsidR="00AE05BB" w:rsidRPr="006E02C7" w:rsidRDefault="006E02C7" w:rsidP="00AE05BB">
            <w:pPr>
              <w:spacing w:line="360" w:lineRule="auto"/>
              <w:rPr>
                <w:rFonts w:ascii="Times New Roman" w:hAnsi="Times New Roman" w:cs="Times New Roman"/>
                <w:b/>
                <w:sz w:val="24"/>
                <w:szCs w:val="24"/>
              </w:rPr>
            </w:pPr>
            <w:r w:rsidRPr="006E02C7">
              <w:rPr>
                <w:rFonts w:ascii="Times New Roman" w:hAnsi="Times New Roman" w:cs="Times New Roman"/>
                <w:b/>
                <w:bCs/>
                <w:color w:val="000000"/>
                <w:sz w:val="24"/>
                <w:szCs w:val="24"/>
                <w:shd w:val="clear" w:color="auto" w:fill="FFFFFF"/>
              </w:rPr>
              <w:t>downloadHeading</w:t>
            </w:r>
          </w:p>
        </w:tc>
        <w:tc>
          <w:tcPr>
            <w:tcW w:w="1980" w:type="dxa"/>
          </w:tcPr>
          <w:p w14:paraId="477690BC" w14:textId="77777777" w:rsidR="00AE05BB" w:rsidRPr="001A2B57" w:rsidRDefault="001A2B57" w:rsidP="00AE05BB">
            <w:pPr>
              <w:spacing w:line="360" w:lineRule="auto"/>
              <w:rPr>
                <w:rFonts w:ascii="Times New Roman" w:hAnsi="Times New Roman" w:cs="Times New Roman"/>
                <w:sz w:val="24"/>
                <w:szCs w:val="24"/>
              </w:rPr>
            </w:pPr>
            <w:r w:rsidRPr="001A2B57">
              <w:rPr>
                <w:rFonts w:ascii="Times New Roman" w:hAnsi="Times New Roman" w:cs="Times New Roman"/>
                <w:sz w:val="24"/>
                <w:szCs w:val="24"/>
              </w:rPr>
              <w:t>Varchar(255)</w:t>
            </w:r>
          </w:p>
        </w:tc>
        <w:tc>
          <w:tcPr>
            <w:tcW w:w="5665" w:type="dxa"/>
          </w:tcPr>
          <w:p w14:paraId="2A9B510B" w14:textId="77777777" w:rsidR="00AE05BB" w:rsidRPr="004C0D64" w:rsidRDefault="004C0D64" w:rsidP="00AE05BB">
            <w:pPr>
              <w:spacing w:line="360" w:lineRule="auto"/>
              <w:rPr>
                <w:rFonts w:ascii="Times New Roman" w:hAnsi="Times New Roman" w:cs="Times New Roman"/>
                <w:sz w:val="24"/>
                <w:szCs w:val="24"/>
              </w:rPr>
            </w:pPr>
            <w:r>
              <w:rPr>
                <w:rFonts w:ascii="Times New Roman" w:hAnsi="Times New Roman" w:cs="Times New Roman"/>
                <w:sz w:val="24"/>
                <w:szCs w:val="24"/>
              </w:rPr>
              <w:t>The heading of the download posted by the admin</w:t>
            </w:r>
          </w:p>
        </w:tc>
      </w:tr>
      <w:tr w:rsidR="006E02C7" w14:paraId="160CA1C6" w14:textId="77777777" w:rsidTr="006E02C7">
        <w:tc>
          <w:tcPr>
            <w:tcW w:w="1705" w:type="dxa"/>
          </w:tcPr>
          <w:p w14:paraId="20CBE4CB" w14:textId="77777777" w:rsidR="006E02C7" w:rsidRPr="006E02C7" w:rsidRDefault="006E02C7" w:rsidP="00AE05BB">
            <w:pPr>
              <w:spacing w:line="360" w:lineRule="auto"/>
              <w:rPr>
                <w:rFonts w:ascii="Times New Roman" w:hAnsi="Times New Roman" w:cs="Times New Roman"/>
                <w:b/>
                <w:bCs/>
                <w:color w:val="000000"/>
                <w:sz w:val="24"/>
                <w:szCs w:val="24"/>
                <w:shd w:val="clear" w:color="auto" w:fill="FFFFFF"/>
              </w:rPr>
            </w:pPr>
            <w:r w:rsidRPr="006E02C7">
              <w:rPr>
                <w:rFonts w:ascii="Times New Roman" w:hAnsi="Times New Roman" w:cs="Times New Roman"/>
                <w:b/>
                <w:bCs/>
                <w:color w:val="000000"/>
                <w:sz w:val="24"/>
                <w:szCs w:val="24"/>
                <w:shd w:val="clear" w:color="auto" w:fill="FFFFFF"/>
              </w:rPr>
              <w:t>downloadName</w:t>
            </w:r>
          </w:p>
        </w:tc>
        <w:tc>
          <w:tcPr>
            <w:tcW w:w="1980" w:type="dxa"/>
          </w:tcPr>
          <w:p w14:paraId="4914F47F" w14:textId="77777777" w:rsidR="006E02C7" w:rsidRPr="001A2B57" w:rsidRDefault="001A2B57" w:rsidP="00AE05BB">
            <w:pPr>
              <w:spacing w:line="360" w:lineRule="auto"/>
              <w:rPr>
                <w:rFonts w:ascii="Times New Roman" w:hAnsi="Times New Roman" w:cs="Times New Roman"/>
                <w:sz w:val="24"/>
                <w:szCs w:val="24"/>
              </w:rPr>
            </w:pPr>
            <w:r>
              <w:rPr>
                <w:rFonts w:ascii="Times New Roman" w:hAnsi="Times New Roman" w:cs="Times New Roman"/>
                <w:sz w:val="24"/>
                <w:szCs w:val="24"/>
              </w:rPr>
              <w:t>Varchar (255)</w:t>
            </w:r>
          </w:p>
        </w:tc>
        <w:tc>
          <w:tcPr>
            <w:tcW w:w="5665" w:type="dxa"/>
          </w:tcPr>
          <w:p w14:paraId="43F4812E" w14:textId="77777777" w:rsidR="006E02C7" w:rsidRPr="004C0D64" w:rsidRDefault="004C0D64" w:rsidP="00AE05BB">
            <w:pPr>
              <w:spacing w:line="360" w:lineRule="auto"/>
              <w:rPr>
                <w:rFonts w:ascii="Times New Roman" w:hAnsi="Times New Roman" w:cs="Times New Roman"/>
                <w:sz w:val="24"/>
                <w:szCs w:val="24"/>
              </w:rPr>
            </w:pPr>
            <w:r>
              <w:rPr>
                <w:rFonts w:ascii="Times New Roman" w:hAnsi="Times New Roman" w:cs="Times New Roman"/>
                <w:sz w:val="24"/>
                <w:szCs w:val="24"/>
              </w:rPr>
              <w:t>The Name of the file uploaded as a download</w:t>
            </w:r>
          </w:p>
        </w:tc>
      </w:tr>
      <w:tr w:rsidR="006E02C7" w14:paraId="497ADB70" w14:textId="77777777" w:rsidTr="006E02C7">
        <w:tc>
          <w:tcPr>
            <w:tcW w:w="1705" w:type="dxa"/>
          </w:tcPr>
          <w:p w14:paraId="7DA6D728" w14:textId="77777777" w:rsidR="006E02C7" w:rsidRPr="006E02C7" w:rsidRDefault="006E02C7" w:rsidP="00AE05BB">
            <w:pPr>
              <w:spacing w:line="360" w:lineRule="auto"/>
              <w:rPr>
                <w:rFonts w:ascii="Times New Roman" w:hAnsi="Times New Roman" w:cs="Times New Roman"/>
                <w:b/>
                <w:bCs/>
                <w:color w:val="000000"/>
                <w:sz w:val="24"/>
                <w:szCs w:val="24"/>
                <w:shd w:val="clear" w:color="auto" w:fill="FFFFFF"/>
              </w:rPr>
            </w:pPr>
            <w:r w:rsidRPr="006E02C7">
              <w:rPr>
                <w:rFonts w:ascii="Times New Roman" w:hAnsi="Times New Roman" w:cs="Times New Roman"/>
                <w:b/>
                <w:bCs/>
                <w:color w:val="000000"/>
                <w:sz w:val="24"/>
                <w:szCs w:val="24"/>
                <w:shd w:val="clear" w:color="auto" w:fill="FFFFFF"/>
              </w:rPr>
              <w:t>date_posted</w:t>
            </w:r>
          </w:p>
        </w:tc>
        <w:tc>
          <w:tcPr>
            <w:tcW w:w="1980" w:type="dxa"/>
          </w:tcPr>
          <w:p w14:paraId="04991C83" w14:textId="77777777" w:rsidR="006E02C7" w:rsidRPr="001A2B57" w:rsidRDefault="001A2B57" w:rsidP="00AE05BB">
            <w:pPr>
              <w:spacing w:line="360" w:lineRule="auto"/>
              <w:rPr>
                <w:rFonts w:ascii="Times New Roman" w:hAnsi="Times New Roman" w:cs="Times New Roman"/>
                <w:sz w:val="24"/>
                <w:szCs w:val="24"/>
              </w:rPr>
            </w:pPr>
            <w:r>
              <w:rPr>
                <w:rFonts w:ascii="Times New Roman" w:hAnsi="Times New Roman" w:cs="Times New Roman"/>
                <w:sz w:val="24"/>
                <w:szCs w:val="24"/>
              </w:rPr>
              <w:t>datetime</w:t>
            </w:r>
          </w:p>
        </w:tc>
        <w:tc>
          <w:tcPr>
            <w:tcW w:w="5665" w:type="dxa"/>
          </w:tcPr>
          <w:p w14:paraId="00E76E30" w14:textId="77777777" w:rsidR="006E02C7" w:rsidRPr="004C0D64" w:rsidRDefault="004C0D64" w:rsidP="00FE5876">
            <w:pPr>
              <w:keepNext/>
              <w:spacing w:line="360" w:lineRule="auto"/>
              <w:rPr>
                <w:rFonts w:ascii="Times New Roman" w:hAnsi="Times New Roman" w:cs="Times New Roman"/>
                <w:sz w:val="24"/>
                <w:szCs w:val="24"/>
              </w:rPr>
            </w:pPr>
            <w:r>
              <w:rPr>
                <w:rFonts w:ascii="Times New Roman" w:hAnsi="Times New Roman" w:cs="Times New Roman"/>
                <w:sz w:val="24"/>
                <w:szCs w:val="24"/>
              </w:rPr>
              <w:t>The date the download is posted.</w:t>
            </w:r>
          </w:p>
        </w:tc>
      </w:tr>
    </w:tbl>
    <w:p w14:paraId="094133C7" w14:textId="77777777" w:rsidR="00AE05BB" w:rsidRDefault="00FB3611" w:rsidP="00FE5876">
      <w:pPr>
        <w:pStyle w:val="Caption"/>
        <w:rPr>
          <w:rFonts w:ascii="Times New Roman" w:hAnsi="Times New Roman" w:cs="Times New Roman"/>
          <w:b/>
          <w:sz w:val="24"/>
          <w:szCs w:val="24"/>
        </w:rPr>
      </w:pPr>
      <w:bookmarkStart w:id="118" w:name="_Toc83313221"/>
      <w:commentRangeEnd w:id="117"/>
      <w:r>
        <w:rPr>
          <w:rStyle w:val="CommentReference"/>
          <w:i w:val="0"/>
          <w:iCs w:val="0"/>
          <w:color w:val="auto"/>
        </w:rPr>
        <w:commentReference w:id="117"/>
      </w:r>
      <w:r w:rsidR="00FE5876">
        <w:t xml:space="preserve">Table </w:t>
      </w:r>
      <w:fldSimple w:instr=" SEQ Table \* ARABIC ">
        <w:r w:rsidR="00353089">
          <w:rPr>
            <w:noProof/>
          </w:rPr>
          <w:t>14</w:t>
        </w:r>
      </w:fldSimple>
      <w:r w:rsidR="00FE5876">
        <w:t xml:space="preserve"> Downloads Table</w:t>
      </w:r>
      <w:bookmarkEnd w:id="118"/>
    </w:p>
    <w:p w14:paraId="256C214D" w14:textId="77777777" w:rsidR="009673FD" w:rsidRDefault="009673FD">
      <w:pPr>
        <w:rPr>
          <w:rFonts w:ascii="Times New Roman" w:hAnsi="Times New Roman" w:cs="Times New Roman"/>
          <w:b/>
          <w:sz w:val="24"/>
          <w:szCs w:val="24"/>
        </w:rPr>
      </w:pPr>
      <w:r>
        <w:rPr>
          <w:rFonts w:ascii="Times New Roman" w:hAnsi="Times New Roman" w:cs="Times New Roman"/>
          <w:b/>
          <w:sz w:val="24"/>
          <w:szCs w:val="24"/>
        </w:rPr>
        <w:br w:type="page"/>
      </w:r>
    </w:p>
    <w:p w14:paraId="40464FCE" w14:textId="77777777" w:rsidR="00C12315" w:rsidRDefault="00C12315" w:rsidP="00F32413">
      <w:pPr>
        <w:spacing w:line="360" w:lineRule="auto"/>
        <w:rPr>
          <w:rFonts w:ascii="Times New Roman" w:hAnsi="Times New Roman" w:cs="Times New Roman"/>
          <w:b/>
          <w:sz w:val="24"/>
          <w:szCs w:val="24"/>
        </w:rPr>
      </w:pPr>
      <w:commentRangeStart w:id="119"/>
      <w:r>
        <w:rPr>
          <w:rFonts w:ascii="Times New Roman" w:hAnsi="Times New Roman" w:cs="Times New Roman"/>
          <w:b/>
          <w:sz w:val="24"/>
          <w:szCs w:val="24"/>
        </w:rPr>
        <w:lastRenderedPageBreak/>
        <w:t>Entity Relationship Diagram</w:t>
      </w:r>
      <w:commentRangeEnd w:id="119"/>
      <w:r w:rsidR="00FB3611">
        <w:rPr>
          <w:rStyle w:val="CommentReference"/>
        </w:rPr>
        <w:commentReference w:id="119"/>
      </w:r>
    </w:p>
    <w:p w14:paraId="64705A97" w14:textId="77777777" w:rsidR="00FE5876" w:rsidRDefault="009673FD" w:rsidP="00FE5876">
      <w:pPr>
        <w:keepNext/>
        <w:spacing w:line="360" w:lineRule="auto"/>
      </w:pPr>
      <w:r>
        <w:rPr>
          <w:noProof/>
        </w:rPr>
        <w:drawing>
          <wp:inline distT="0" distB="0" distL="0" distR="0" wp14:anchorId="4168BA70" wp14:editId="69C538CC">
            <wp:extent cx="6218936" cy="487345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770" t="18648" r="20879" b="11260"/>
                    <a:stretch/>
                  </pic:blipFill>
                  <pic:spPr bwMode="auto">
                    <a:xfrm>
                      <a:off x="0" y="0"/>
                      <a:ext cx="6260494" cy="4906018"/>
                    </a:xfrm>
                    <a:prstGeom prst="rect">
                      <a:avLst/>
                    </a:prstGeom>
                    <a:ln>
                      <a:noFill/>
                    </a:ln>
                    <a:extLst>
                      <a:ext uri="{53640926-AAD7-44D8-BBD7-CCE9431645EC}">
                        <a14:shadowObscured xmlns:a14="http://schemas.microsoft.com/office/drawing/2010/main"/>
                      </a:ext>
                    </a:extLst>
                  </pic:spPr>
                </pic:pic>
              </a:graphicData>
            </a:graphic>
          </wp:inline>
        </w:drawing>
      </w:r>
    </w:p>
    <w:p w14:paraId="45503B01" w14:textId="77777777" w:rsidR="00C12315" w:rsidRPr="00315EB4" w:rsidRDefault="00FE5876" w:rsidP="00FE5876">
      <w:pPr>
        <w:pStyle w:val="Caption"/>
        <w:rPr>
          <w:rFonts w:ascii="Times New Roman" w:hAnsi="Times New Roman" w:cs="Times New Roman"/>
          <w:b/>
          <w:sz w:val="24"/>
          <w:szCs w:val="24"/>
        </w:rPr>
      </w:pPr>
      <w:bookmarkStart w:id="121" w:name="_Toc83313150"/>
      <w:r>
        <w:t xml:space="preserve">Figure </w:t>
      </w:r>
      <w:fldSimple w:instr=" SEQ Figure \* ARABIC ">
        <w:r w:rsidR="00353089">
          <w:rPr>
            <w:noProof/>
          </w:rPr>
          <w:t>4</w:t>
        </w:r>
      </w:fldSimple>
      <w:r>
        <w:t xml:space="preserve"> Entitty Relationship Diagram</w:t>
      </w:r>
      <w:bookmarkEnd w:id="121"/>
    </w:p>
    <w:p w14:paraId="31F481A3" w14:textId="77777777" w:rsidR="00304B76" w:rsidRPr="002A4878" w:rsidRDefault="002A4878" w:rsidP="002A4878">
      <w:pPr>
        <w:pStyle w:val="Heading3"/>
        <w:rPr>
          <w:rFonts w:ascii="Times New Roman" w:hAnsi="Times New Roman" w:cs="Times New Roman"/>
          <w:b/>
          <w:color w:val="auto"/>
          <w:sz w:val="28"/>
          <w:szCs w:val="28"/>
        </w:rPr>
      </w:pPr>
      <w:bookmarkStart w:id="122" w:name="_Toc83305044"/>
      <w:r w:rsidRPr="002A4878">
        <w:rPr>
          <w:rFonts w:ascii="Times New Roman" w:hAnsi="Times New Roman" w:cs="Times New Roman"/>
          <w:b/>
          <w:color w:val="auto"/>
          <w:sz w:val="28"/>
          <w:szCs w:val="28"/>
        </w:rPr>
        <w:lastRenderedPageBreak/>
        <w:t>3.7.4</w:t>
      </w:r>
      <w:r w:rsidR="00024A46" w:rsidRPr="002A4878">
        <w:rPr>
          <w:rFonts w:ascii="Times New Roman" w:hAnsi="Times New Roman" w:cs="Times New Roman"/>
          <w:b/>
          <w:color w:val="auto"/>
          <w:sz w:val="28"/>
          <w:szCs w:val="28"/>
        </w:rPr>
        <w:t xml:space="preserve"> Interface Design</w:t>
      </w:r>
      <w:bookmarkEnd w:id="122"/>
    </w:p>
    <w:p w14:paraId="0C1E0FC0" w14:textId="77777777" w:rsidR="00BC6F50" w:rsidRDefault="00BC6F50" w:rsidP="00BC6F50">
      <w:pPr>
        <w:keepNext/>
      </w:pPr>
      <w:r>
        <w:rPr>
          <w:noProof/>
        </w:rPr>
        <w:drawing>
          <wp:inline distT="0" distB="0" distL="0" distR="0" wp14:anchorId="4E20C958" wp14:editId="5AD909A3">
            <wp:extent cx="4491355" cy="3336053"/>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804" t="21956" r="28487" b="24197"/>
                    <a:stretch/>
                  </pic:blipFill>
                  <pic:spPr bwMode="auto">
                    <a:xfrm>
                      <a:off x="0" y="0"/>
                      <a:ext cx="4507918" cy="3348355"/>
                    </a:xfrm>
                    <a:prstGeom prst="rect">
                      <a:avLst/>
                    </a:prstGeom>
                    <a:ln>
                      <a:noFill/>
                    </a:ln>
                    <a:extLst>
                      <a:ext uri="{53640926-AAD7-44D8-BBD7-CCE9431645EC}">
                        <a14:shadowObscured xmlns:a14="http://schemas.microsoft.com/office/drawing/2010/main"/>
                      </a:ext>
                    </a:extLst>
                  </pic:spPr>
                </pic:pic>
              </a:graphicData>
            </a:graphic>
          </wp:inline>
        </w:drawing>
      </w:r>
    </w:p>
    <w:p w14:paraId="784F01CD" w14:textId="77777777" w:rsidR="00BC6F50" w:rsidRDefault="00BC6F50" w:rsidP="00BC6F50">
      <w:pPr>
        <w:pStyle w:val="Caption"/>
      </w:pPr>
      <w:bookmarkStart w:id="123" w:name="_Toc83313151"/>
      <w:r>
        <w:t xml:space="preserve">Figure </w:t>
      </w:r>
      <w:fldSimple w:instr=" SEQ Figure \* ARABIC ">
        <w:r w:rsidR="00353089">
          <w:rPr>
            <w:noProof/>
          </w:rPr>
          <w:t>5</w:t>
        </w:r>
      </w:fldSimple>
      <w:r>
        <w:t xml:space="preserve"> login page design</w:t>
      </w:r>
      <w:bookmarkEnd w:id="123"/>
    </w:p>
    <w:p w14:paraId="0A051980" w14:textId="77777777" w:rsidR="004C5064" w:rsidRDefault="00CA47D8" w:rsidP="004C5064">
      <w:pPr>
        <w:keepNext/>
      </w:pPr>
      <w:r>
        <w:t xml:space="preserve"> </w:t>
      </w:r>
      <w:r w:rsidR="007118C0">
        <w:rPr>
          <w:noProof/>
        </w:rPr>
        <w:drawing>
          <wp:inline distT="0" distB="0" distL="0" distR="0" wp14:anchorId="535395CB" wp14:editId="48A675F2">
            <wp:extent cx="4752870" cy="337909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1282" t="18645" r="28994" b="31119"/>
                    <a:stretch/>
                  </pic:blipFill>
                  <pic:spPr bwMode="auto">
                    <a:xfrm>
                      <a:off x="0" y="0"/>
                      <a:ext cx="4776813" cy="3396121"/>
                    </a:xfrm>
                    <a:prstGeom prst="rect">
                      <a:avLst/>
                    </a:prstGeom>
                    <a:ln>
                      <a:noFill/>
                    </a:ln>
                    <a:extLst>
                      <a:ext uri="{53640926-AAD7-44D8-BBD7-CCE9431645EC}">
                        <a14:shadowObscured xmlns:a14="http://schemas.microsoft.com/office/drawing/2010/main"/>
                      </a:ext>
                    </a:extLst>
                  </pic:spPr>
                </pic:pic>
              </a:graphicData>
            </a:graphic>
          </wp:inline>
        </w:drawing>
      </w:r>
    </w:p>
    <w:p w14:paraId="00AFF914" w14:textId="77777777" w:rsidR="00BC6F50" w:rsidRPr="00BC6F50" w:rsidRDefault="004C5064" w:rsidP="004C5064">
      <w:pPr>
        <w:pStyle w:val="Caption"/>
      </w:pPr>
      <w:bookmarkStart w:id="124" w:name="_Toc83313152"/>
      <w:r>
        <w:t xml:space="preserve">Figure </w:t>
      </w:r>
      <w:fldSimple w:instr=" SEQ Figure \* ARABIC ">
        <w:r w:rsidR="00353089">
          <w:rPr>
            <w:noProof/>
          </w:rPr>
          <w:t>6</w:t>
        </w:r>
      </w:fldSimple>
      <w:r>
        <w:t xml:space="preserve"> Register Form</w:t>
      </w:r>
      <w:bookmarkEnd w:id="124"/>
    </w:p>
    <w:p w14:paraId="79F322DE" w14:textId="77777777" w:rsidR="007D1AF2" w:rsidRDefault="007D1AF2">
      <w:r>
        <w:br w:type="page"/>
      </w:r>
    </w:p>
    <w:p w14:paraId="7F8D9E19" w14:textId="77777777" w:rsidR="00167BA6" w:rsidRDefault="00167BA6" w:rsidP="00167BA6">
      <w:pPr>
        <w:keepNext/>
      </w:pPr>
      <w:r>
        <w:rPr>
          <w:noProof/>
        </w:rPr>
        <w:lastRenderedPageBreak/>
        <w:drawing>
          <wp:inline distT="0" distB="0" distL="0" distR="0" wp14:anchorId="35079FA7" wp14:editId="0084A23D">
            <wp:extent cx="5918479" cy="3435985"/>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318" t="19850" r="22908" b="21199"/>
                    <a:stretch/>
                  </pic:blipFill>
                  <pic:spPr bwMode="auto">
                    <a:xfrm>
                      <a:off x="0" y="0"/>
                      <a:ext cx="5945747" cy="3451816"/>
                    </a:xfrm>
                    <a:prstGeom prst="rect">
                      <a:avLst/>
                    </a:prstGeom>
                    <a:ln>
                      <a:noFill/>
                    </a:ln>
                    <a:extLst>
                      <a:ext uri="{53640926-AAD7-44D8-BBD7-CCE9431645EC}">
                        <a14:shadowObscured xmlns:a14="http://schemas.microsoft.com/office/drawing/2010/main"/>
                      </a:ext>
                    </a:extLst>
                  </pic:spPr>
                </pic:pic>
              </a:graphicData>
            </a:graphic>
          </wp:inline>
        </w:drawing>
      </w:r>
    </w:p>
    <w:p w14:paraId="76F72FC5" w14:textId="77777777" w:rsidR="00024A46" w:rsidRDefault="00167BA6" w:rsidP="00167BA6">
      <w:pPr>
        <w:pStyle w:val="Caption"/>
      </w:pPr>
      <w:bookmarkStart w:id="125" w:name="_Toc83313153"/>
      <w:r>
        <w:t xml:space="preserve">Figure </w:t>
      </w:r>
      <w:fldSimple w:instr=" SEQ Figure \* ARABIC ">
        <w:r w:rsidR="00353089">
          <w:rPr>
            <w:noProof/>
          </w:rPr>
          <w:t>7</w:t>
        </w:r>
      </w:fldSimple>
      <w:r>
        <w:t xml:space="preserve"> Student Dashboard</w:t>
      </w:r>
      <w:bookmarkEnd w:id="125"/>
    </w:p>
    <w:p w14:paraId="03F0A12A" w14:textId="77777777" w:rsidR="00556A5C" w:rsidRDefault="00556A5C" w:rsidP="00556A5C">
      <w:pPr>
        <w:keepNext/>
      </w:pPr>
      <w:r>
        <w:rPr>
          <w:noProof/>
        </w:rPr>
        <w:drawing>
          <wp:inline distT="0" distB="0" distL="0" distR="0" wp14:anchorId="7B50A618" wp14:editId="6000DFCD">
            <wp:extent cx="5897107" cy="323556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6205" t="21653" r="23408" b="19689"/>
                    <a:stretch/>
                  </pic:blipFill>
                  <pic:spPr bwMode="auto">
                    <a:xfrm>
                      <a:off x="0" y="0"/>
                      <a:ext cx="5940465" cy="3259358"/>
                    </a:xfrm>
                    <a:prstGeom prst="rect">
                      <a:avLst/>
                    </a:prstGeom>
                    <a:ln>
                      <a:noFill/>
                    </a:ln>
                    <a:extLst>
                      <a:ext uri="{53640926-AAD7-44D8-BBD7-CCE9431645EC}">
                        <a14:shadowObscured xmlns:a14="http://schemas.microsoft.com/office/drawing/2010/main"/>
                      </a:ext>
                    </a:extLst>
                  </pic:spPr>
                </pic:pic>
              </a:graphicData>
            </a:graphic>
          </wp:inline>
        </w:drawing>
      </w:r>
    </w:p>
    <w:p w14:paraId="416380D4" w14:textId="77777777" w:rsidR="004E2E2E" w:rsidRDefault="00556A5C" w:rsidP="002A4878">
      <w:pPr>
        <w:pStyle w:val="Caption"/>
        <w:tabs>
          <w:tab w:val="left" w:pos="2896"/>
        </w:tabs>
      </w:pPr>
      <w:bookmarkStart w:id="126" w:name="_Toc83313154"/>
      <w:r>
        <w:t xml:space="preserve">Figure </w:t>
      </w:r>
      <w:fldSimple w:instr=" SEQ Figure \* ARABIC ">
        <w:r w:rsidR="00353089">
          <w:rPr>
            <w:noProof/>
          </w:rPr>
          <w:t>8</w:t>
        </w:r>
      </w:fldSimple>
      <w:r>
        <w:t xml:space="preserve"> Admin Dashboard</w:t>
      </w:r>
      <w:bookmarkEnd w:id="126"/>
    </w:p>
    <w:p w14:paraId="2152242D" w14:textId="77777777" w:rsidR="001976AA" w:rsidRDefault="001976AA">
      <w:pPr>
        <w:rPr>
          <w:rFonts w:ascii="Times New Roman" w:hAnsi="Times New Roman" w:cs="Times New Roman"/>
          <w:b/>
          <w:iCs/>
          <w:sz w:val="28"/>
          <w:szCs w:val="28"/>
        </w:rPr>
      </w:pPr>
      <w:r>
        <w:rPr>
          <w:rFonts w:ascii="Times New Roman" w:hAnsi="Times New Roman" w:cs="Times New Roman"/>
          <w:b/>
          <w:i/>
          <w:sz w:val="28"/>
          <w:szCs w:val="28"/>
        </w:rPr>
        <w:br w:type="page"/>
      </w:r>
    </w:p>
    <w:p w14:paraId="6742A00C" w14:textId="77777777" w:rsidR="00556A5C" w:rsidRPr="000C0FA8" w:rsidRDefault="007B2C0D" w:rsidP="000C0FA8">
      <w:pPr>
        <w:pStyle w:val="Heading1"/>
        <w:jc w:val="center"/>
        <w:rPr>
          <w:rFonts w:ascii="Times New Roman" w:hAnsi="Times New Roman" w:cs="Times New Roman"/>
          <w:b/>
          <w:color w:val="auto"/>
        </w:rPr>
      </w:pPr>
      <w:bookmarkStart w:id="127" w:name="_Toc83305045"/>
      <w:r w:rsidRPr="000C0FA8">
        <w:rPr>
          <w:rFonts w:ascii="Times New Roman" w:hAnsi="Times New Roman" w:cs="Times New Roman"/>
          <w:b/>
          <w:color w:val="auto"/>
        </w:rPr>
        <w:lastRenderedPageBreak/>
        <w:t xml:space="preserve">CHAPTER </w:t>
      </w:r>
      <w:r w:rsidR="00943897" w:rsidRPr="000C0FA8">
        <w:rPr>
          <w:rFonts w:ascii="Times New Roman" w:hAnsi="Times New Roman" w:cs="Times New Roman"/>
          <w:b/>
          <w:color w:val="auto"/>
        </w:rPr>
        <w:t>FOUR:</w:t>
      </w:r>
      <w:r w:rsidRPr="000C0FA8">
        <w:rPr>
          <w:rFonts w:ascii="Times New Roman" w:hAnsi="Times New Roman" w:cs="Times New Roman"/>
          <w:b/>
          <w:color w:val="auto"/>
        </w:rPr>
        <w:t xml:space="preserve"> </w:t>
      </w:r>
      <w:r w:rsidR="00943897" w:rsidRPr="000C0FA8">
        <w:rPr>
          <w:rFonts w:ascii="Times New Roman" w:hAnsi="Times New Roman" w:cs="Times New Roman"/>
          <w:b/>
          <w:color w:val="auto"/>
        </w:rPr>
        <w:t>SYSTEM DEVELOPMENT AND IMPLIMENTATION</w:t>
      </w:r>
      <w:bookmarkEnd w:id="127"/>
    </w:p>
    <w:p w14:paraId="0202D410" w14:textId="77777777" w:rsidR="001976AA" w:rsidRPr="009B70D3" w:rsidRDefault="000C0FA8" w:rsidP="009563CF">
      <w:pPr>
        <w:pStyle w:val="Heading2"/>
        <w:spacing w:line="360" w:lineRule="auto"/>
        <w:rPr>
          <w:rFonts w:ascii="Times New Roman" w:hAnsi="Times New Roman" w:cs="Times New Roman"/>
          <w:b/>
          <w:color w:val="auto"/>
          <w:sz w:val="28"/>
          <w:szCs w:val="28"/>
        </w:rPr>
      </w:pPr>
      <w:bookmarkStart w:id="128" w:name="_Toc83305046"/>
      <w:r w:rsidRPr="009B70D3">
        <w:rPr>
          <w:rFonts w:ascii="Times New Roman" w:hAnsi="Times New Roman" w:cs="Times New Roman"/>
          <w:b/>
          <w:color w:val="auto"/>
          <w:sz w:val="28"/>
          <w:szCs w:val="28"/>
        </w:rPr>
        <w:t>4.1</w:t>
      </w:r>
      <w:r w:rsidR="001976AA" w:rsidRPr="009B70D3">
        <w:rPr>
          <w:rFonts w:ascii="Times New Roman" w:hAnsi="Times New Roman" w:cs="Times New Roman"/>
          <w:b/>
          <w:color w:val="auto"/>
          <w:sz w:val="28"/>
          <w:szCs w:val="28"/>
        </w:rPr>
        <w:t xml:space="preserve"> </w:t>
      </w:r>
      <w:r w:rsidR="00A24BF1" w:rsidRPr="009B70D3">
        <w:rPr>
          <w:rFonts w:ascii="Times New Roman" w:hAnsi="Times New Roman" w:cs="Times New Roman"/>
          <w:b/>
          <w:color w:val="auto"/>
          <w:sz w:val="28"/>
          <w:szCs w:val="28"/>
        </w:rPr>
        <w:t>Development Environment: Hardware Components</w:t>
      </w:r>
      <w:bookmarkEnd w:id="128"/>
    </w:p>
    <w:p w14:paraId="418E2C46" w14:textId="77777777" w:rsidR="00F66B3B" w:rsidRDefault="001976AA" w:rsidP="009563CF">
      <w:pPr>
        <w:spacing w:line="360" w:lineRule="auto"/>
        <w:rPr>
          <w:rFonts w:ascii="Times New Roman" w:hAnsi="Times New Roman" w:cs="Times New Roman"/>
          <w:sz w:val="26"/>
          <w:szCs w:val="26"/>
        </w:rPr>
      </w:pPr>
      <w:r>
        <w:rPr>
          <w:rFonts w:ascii="Times New Roman" w:hAnsi="Times New Roman" w:cs="Times New Roman"/>
          <w:sz w:val="26"/>
          <w:szCs w:val="26"/>
        </w:rPr>
        <w:t>These is a list of hardware components that will be used in making the Maseno E-Bursary System.</w:t>
      </w:r>
    </w:p>
    <w:p w14:paraId="064557B2" w14:textId="77777777" w:rsidR="00F66B3B" w:rsidRDefault="00F66B3B" w:rsidP="009563CF">
      <w:pPr>
        <w:spacing w:line="240" w:lineRule="auto"/>
        <w:rPr>
          <w:rFonts w:ascii="Times New Roman" w:hAnsi="Times New Roman" w:cs="Times New Roman"/>
          <w:sz w:val="26"/>
          <w:szCs w:val="26"/>
        </w:rPr>
      </w:pPr>
      <w:r>
        <w:rPr>
          <w:rFonts w:ascii="Times New Roman" w:hAnsi="Times New Roman" w:cs="Times New Roman"/>
          <w:sz w:val="26"/>
          <w:szCs w:val="26"/>
        </w:rPr>
        <w:t>System devices include:</w:t>
      </w:r>
    </w:p>
    <w:p w14:paraId="2D41FF1D" w14:textId="77777777" w:rsidR="009A1DD7" w:rsidRDefault="009A1DD7" w:rsidP="009563CF">
      <w:pPr>
        <w:spacing w:line="240" w:lineRule="auto"/>
        <w:rPr>
          <w:rFonts w:ascii="Times New Roman" w:hAnsi="Times New Roman" w:cs="Times New Roman"/>
          <w:sz w:val="26"/>
          <w:szCs w:val="26"/>
        </w:rPr>
      </w:pPr>
      <w:r>
        <w:rPr>
          <w:rFonts w:ascii="Times New Roman" w:hAnsi="Times New Roman" w:cs="Times New Roman"/>
          <w:b/>
          <w:sz w:val="26"/>
          <w:szCs w:val="26"/>
        </w:rPr>
        <w:t xml:space="preserve">Brand: </w:t>
      </w:r>
      <w:r>
        <w:rPr>
          <w:rFonts w:ascii="Times New Roman" w:hAnsi="Times New Roman" w:cs="Times New Roman"/>
          <w:sz w:val="26"/>
          <w:szCs w:val="26"/>
        </w:rPr>
        <w:t>HP Notebook</w:t>
      </w:r>
    </w:p>
    <w:p w14:paraId="57E4BEE5" w14:textId="77777777" w:rsidR="009A1DD7" w:rsidRDefault="009A1DD7" w:rsidP="009563CF">
      <w:pPr>
        <w:spacing w:line="360" w:lineRule="auto"/>
        <w:rPr>
          <w:rFonts w:ascii="Times New Roman" w:hAnsi="Times New Roman" w:cs="Times New Roman"/>
          <w:sz w:val="26"/>
          <w:szCs w:val="26"/>
        </w:rPr>
      </w:pPr>
      <w:r>
        <w:rPr>
          <w:rFonts w:ascii="Times New Roman" w:hAnsi="Times New Roman" w:cs="Times New Roman"/>
          <w:b/>
          <w:sz w:val="26"/>
          <w:szCs w:val="26"/>
        </w:rPr>
        <w:t xml:space="preserve">Processor: </w:t>
      </w:r>
      <w:r>
        <w:rPr>
          <w:rFonts w:ascii="Times New Roman" w:hAnsi="Times New Roman" w:cs="Times New Roman"/>
          <w:sz w:val="26"/>
          <w:szCs w:val="26"/>
        </w:rPr>
        <w:t>Intel ® Core™ i5-5200U CPU @ 2.20 GHz, 2201 MHz, 2Core(s)</w:t>
      </w:r>
    </w:p>
    <w:p w14:paraId="7D7C3C57" w14:textId="77777777" w:rsidR="00742DA2" w:rsidRDefault="00742DA2" w:rsidP="009563CF">
      <w:pPr>
        <w:spacing w:line="360" w:lineRule="auto"/>
        <w:rPr>
          <w:rFonts w:ascii="Times New Roman" w:hAnsi="Times New Roman" w:cs="Times New Roman"/>
          <w:sz w:val="26"/>
          <w:szCs w:val="26"/>
        </w:rPr>
      </w:pPr>
      <w:r>
        <w:rPr>
          <w:rFonts w:ascii="Times New Roman" w:hAnsi="Times New Roman" w:cs="Times New Roman"/>
          <w:b/>
          <w:sz w:val="26"/>
          <w:szCs w:val="26"/>
        </w:rPr>
        <w:t xml:space="preserve">Hard Disk: </w:t>
      </w:r>
      <w:r>
        <w:rPr>
          <w:rFonts w:ascii="Times New Roman" w:hAnsi="Times New Roman" w:cs="Times New Roman"/>
          <w:sz w:val="26"/>
          <w:szCs w:val="26"/>
        </w:rPr>
        <w:t>1TB hard drive</w:t>
      </w:r>
    </w:p>
    <w:p w14:paraId="2223DE0D" w14:textId="77777777" w:rsidR="00742DA2" w:rsidRDefault="00742DA2" w:rsidP="009563CF">
      <w:pPr>
        <w:spacing w:line="360" w:lineRule="auto"/>
        <w:rPr>
          <w:rFonts w:ascii="Times New Roman" w:hAnsi="Times New Roman" w:cs="Times New Roman"/>
          <w:sz w:val="26"/>
          <w:szCs w:val="26"/>
        </w:rPr>
      </w:pPr>
      <w:r>
        <w:rPr>
          <w:rFonts w:ascii="Times New Roman" w:hAnsi="Times New Roman" w:cs="Times New Roman"/>
          <w:b/>
          <w:sz w:val="26"/>
          <w:szCs w:val="26"/>
        </w:rPr>
        <w:t xml:space="preserve">RAM: </w:t>
      </w:r>
      <w:r>
        <w:rPr>
          <w:rFonts w:ascii="Times New Roman" w:hAnsi="Times New Roman" w:cs="Times New Roman"/>
          <w:sz w:val="26"/>
          <w:szCs w:val="26"/>
        </w:rPr>
        <w:t>8GB RAM</w:t>
      </w:r>
    </w:p>
    <w:p w14:paraId="550A69B8" w14:textId="77777777" w:rsidR="00742DA2" w:rsidRDefault="009563CF" w:rsidP="008A7EA1">
      <w:pPr>
        <w:pStyle w:val="Heading2"/>
        <w:spacing w:line="360" w:lineRule="auto"/>
        <w:rPr>
          <w:rFonts w:ascii="Times New Roman" w:hAnsi="Times New Roman" w:cs="Times New Roman"/>
          <w:b/>
          <w:color w:val="auto"/>
        </w:rPr>
      </w:pPr>
      <w:bookmarkStart w:id="129" w:name="_Toc83305047"/>
      <w:r w:rsidRPr="009563CF">
        <w:rPr>
          <w:rFonts w:ascii="Times New Roman" w:hAnsi="Times New Roman" w:cs="Times New Roman"/>
          <w:b/>
          <w:color w:val="auto"/>
        </w:rPr>
        <w:t xml:space="preserve">4.2 </w:t>
      </w:r>
      <w:r w:rsidR="00CB6375" w:rsidRPr="009563CF">
        <w:rPr>
          <w:rFonts w:ascii="Times New Roman" w:hAnsi="Times New Roman" w:cs="Times New Roman"/>
          <w:b/>
          <w:color w:val="auto"/>
        </w:rPr>
        <w:t>Development Environment: Software Components</w:t>
      </w:r>
      <w:bookmarkEnd w:id="129"/>
    </w:p>
    <w:p w14:paraId="0B869F40" w14:textId="77777777" w:rsidR="008A7EA1" w:rsidRDefault="008A7EA1" w:rsidP="008A7EA1">
      <w:pPr>
        <w:rPr>
          <w:rFonts w:ascii="Times New Roman" w:hAnsi="Times New Roman" w:cs="Times New Roman"/>
          <w:sz w:val="24"/>
          <w:szCs w:val="24"/>
        </w:rPr>
      </w:pPr>
      <w:r w:rsidRPr="00382BBA">
        <w:rPr>
          <w:rFonts w:ascii="Times New Roman" w:hAnsi="Times New Roman" w:cs="Times New Roman"/>
          <w:sz w:val="24"/>
          <w:szCs w:val="24"/>
        </w:rPr>
        <w:t>The following are the software components used in making of the Maseno E-B</w:t>
      </w:r>
      <w:r w:rsidR="00651A7C">
        <w:rPr>
          <w:rFonts w:ascii="Times New Roman" w:hAnsi="Times New Roman" w:cs="Times New Roman"/>
          <w:sz w:val="24"/>
          <w:szCs w:val="24"/>
        </w:rPr>
        <w:t>ursary:</w:t>
      </w:r>
    </w:p>
    <w:p w14:paraId="469800D7" w14:textId="77777777" w:rsidR="00651A7C" w:rsidRDefault="00D0325E" w:rsidP="008A7EA1">
      <w:pPr>
        <w:rPr>
          <w:rFonts w:ascii="Times New Roman" w:hAnsi="Times New Roman" w:cs="Times New Roman"/>
          <w:b/>
          <w:sz w:val="24"/>
          <w:szCs w:val="24"/>
        </w:rPr>
      </w:pPr>
      <w:r>
        <w:rPr>
          <w:rFonts w:ascii="Times New Roman" w:hAnsi="Times New Roman" w:cs="Times New Roman"/>
          <w:b/>
          <w:sz w:val="24"/>
          <w:szCs w:val="24"/>
        </w:rPr>
        <w:t>Windows Operating System</w:t>
      </w:r>
    </w:p>
    <w:p w14:paraId="5065007C" w14:textId="77777777" w:rsidR="00C56928" w:rsidRDefault="00D0325E" w:rsidP="008A7EA1">
      <w:pPr>
        <w:rPr>
          <w:rFonts w:ascii="Times New Roman" w:hAnsi="Times New Roman" w:cs="Times New Roman"/>
          <w:sz w:val="24"/>
          <w:szCs w:val="24"/>
        </w:rPr>
      </w:pPr>
      <w:r>
        <w:rPr>
          <w:rFonts w:ascii="Times New Roman" w:hAnsi="Times New Roman" w:cs="Times New Roman"/>
          <w:sz w:val="24"/>
          <w:szCs w:val="24"/>
        </w:rPr>
        <w:t>Used as the interface between the user and the hardware. Allows installation of applications.</w:t>
      </w:r>
    </w:p>
    <w:p w14:paraId="4DD080B8" w14:textId="77777777" w:rsidR="00527007" w:rsidRDefault="00E41982" w:rsidP="008A7EA1">
      <w:pPr>
        <w:rPr>
          <w:rFonts w:ascii="Times New Roman" w:hAnsi="Times New Roman" w:cs="Times New Roman"/>
          <w:sz w:val="24"/>
          <w:szCs w:val="24"/>
        </w:rPr>
      </w:pPr>
      <w:r w:rsidRPr="00E41982">
        <w:rPr>
          <w:rFonts w:ascii="Times New Roman" w:hAnsi="Times New Roman" w:cs="Times New Roman"/>
          <w:b/>
          <w:sz w:val="24"/>
          <w:szCs w:val="24"/>
        </w:rPr>
        <w:t>Version:</w:t>
      </w:r>
      <w:r>
        <w:rPr>
          <w:rFonts w:ascii="Times New Roman" w:hAnsi="Times New Roman" w:cs="Times New Roman"/>
          <w:sz w:val="24"/>
          <w:szCs w:val="24"/>
        </w:rPr>
        <w:t xml:space="preserve"> </w:t>
      </w:r>
      <w:r w:rsidR="00527007">
        <w:rPr>
          <w:rFonts w:ascii="Times New Roman" w:hAnsi="Times New Roman" w:cs="Times New Roman"/>
          <w:sz w:val="24"/>
          <w:szCs w:val="24"/>
        </w:rPr>
        <w:t>Windows 10 Pro</w:t>
      </w:r>
    </w:p>
    <w:p w14:paraId="52E6ED5B" w14:textId="77777777" w:rsidR="00C56928" w:rsidRDefault="00C56928" w:rsidP="008A7EA1">
      <w:pPr>
        <w:rPr>
          <w:rFonts w:ascii="Times New Roman" w:hAnsi="Times New Roman" w:cs="Times New Roman"/>
          <w:sz w:val="24"/>
          <w:szCs w:val="24"/>
        </w:rPr>
      </w:pPr>
      <w:r w:rsidRPr="0047124F">
        <w:rPr>
          <w:rFonts w:ascii="Times New Roman" w:hAnsi="Times New Roman" w:cs="Times New Roman"/>
          <w:sz w:val="24"/>
          <w:szCs w:val="24"/>
        </w:rPr>
        <w:t>©</w:t>
      </w:r>
      <w:r w:rsidR="0047124F" w:rsidRPr="0047124F">
        <w:rPr>
          <w:rFonts w:ascii="Times New Roman" w:hAnsi="Times New Roman" w:cs="Times New Roman"/>
          <w:sz w:val="24"/>
          <w:szCs w:val="24"/>
        </w:rPr>
        <w:t>Microsoft Corporation</w:t>
      </w:r>
    </w:p>
    <w:p w14:paraId="002CA616" w14:textId="77777777" w:rsidR="00137123" w:rsidRDefault="00137123" w:rsidP="008A7EA1">
      <w:pPr>
        <w:rPr>
          <w:rFonts w:ascii="Times New Roman" w:hAnsi="Times New Roman" w:cs="Times New Roman"/>
          <w:b/>
          <w:sz w:val="24"/>
          <w:szCs w:val="24"/>
        </w:rPr>
      </w:pPr>
      <w:r w:rsidRPr="00137123">
        <w:rPr>
          <w:rFonts w:ascii="Times New Roman" w:hAnsi="Times New Roman" w:cs="Times New Roman"/>
          <w:b/>
          <w:sz w:val="24"/>
          <w:szCs w:val="24"/>
        </w:rPr>
        <w:t>Visual Studio Code</w:t>
      </w:r>
    </w:p>
    <w:p w14:paraId="4BEC4E4B" w14:textId="77777777" w:rsidR="00137123" w:rsidRDefault="00137123" w:rsidP="00137123">
      <w:pPr>
        <w:spacing w:line="360" w:lineRule="auto"/>
        <w:rPr>
          <w:rFonts w:ascii="Times New Roman" w:hAnsi="Times New Roman" w:cs="Times New Roman"/>
          <w:sz w:val="24"/>
          <w:szCs w:val="24"/>
        </w:rPr>
      </w:pPr>
      <w:r w:rsidRPr="00137123">
        <w:rPr>
          <w:rFonts w:ascii="Times New Roman" w:hAnsi="Times New Roman" w:cs="Times New Roman"/>
          <w:sz w:val="24"/>
          <w:szCs w:val="24"/>
        </w:rPr>
        <w:t>Visual Studio Code is a code editor made by Microsoft for Windows, Linux and macOS. Features include support for debugging, syntax highlighting, intelligent code completion, snippets, code refactoring, and embedded Git</w:t>
      </w:r>
      <w:r>
        <w:rPr>
          <w:rFonts w:ascii="Times New Roman" w:hAnsi="Times New Roman" w:cs="Times New Roman"/>
          <w:sz w:val="24"/>
          <w:szCs w:val="24"/>
        </w:rPr>
        <w:t xml:space="preserve">. </w:t>
      </w:r>
    </w:p>
    <w:p w14:paraId="438464D8" w14:textId="77777777" w:rsidR="00783FBE" w:rsidRDefault="00247CFC" w:rsidP="00137123">
      <w:pPr>
        <w:spacing w:line="360" w:lineRule="auto"/>
        <w:rPr>
          <w:rFonts w:ascii="Times New Roman" w:hAnsi="Times New Roman" w:cs="Times New Roman"/>
          <w:b/>
          <w:sz w:val="24"/>
          <w:szCs w:val="24"/>
        </w:rPr>
      </w:pPr>
      <w:r w:rsidRPr="00247CFC">
        <w:rPr>
          <w:rFonts w:ascii="Times New Roman" w:hAnsi="Times New Roman" w:cs="Times New Roman"/>
          <w:b/>
          <w:sz w:val="24"/>
          <w:szCs w:val="24"/>
        </w:rPr>
        <w:t>MAMP</w:t>
      </w:r>
    </w:p>
    <w:p w14:paraId="491D9347" w14:textId="77777777" w:rsidR="00247CFC" w:rsidRDefault="00D54159" w:rsidP="00D54159">
      <w:pPr>
        <w:spacing w:line="360" w:lineRule="auto"/>
        <w:rPr>
          <w:rFonts w:ascii="Times New Roman" w:hAnsi="Times New Roman" w:cs="Times New Roman"/>
          <w:sz w:val="24"/>
          <w:szCs w:val="24"/>
        </w:rPr>
      </w:pPr>
      <w:r>
        <w:rPr>
          <w:rFonts w:ascii="Times New Roman" w:hAnsi="Times New Roman" w:cs="Times New Roman"/>
          <w:sz w:val="24"/>
          <w:szCs w:val="24"/>
        </w:rPr>
        <w:t>MAMP</w:t>
      </w:r>
      <w:r w:rsidRPr="00D54159">
        <w:rPr>
          <w:rFonts w:ascii="Times New Roman" w:hAnsi="Times New Roman" w:cs="Times New Roman"/>
          <w:sz w:val="24"/>
          <w:szCs w:val="24"/>
        </w:rPr>
        <w:t xml:space="preserve"> is a free and open-source cross-platform web server solution stack package developed by Apache Friends, consisting mainly of the Apache HTTP Server, MariaDB database, and interpreters for scripts written in the PHP and Perl programming languages.</w:t>
      </w:r>
    </w:p>
    <w:p w14:paraId="0EA7D859" w14:textId="77777777" w:rsidR="001F5F93" w:rsidRDefault="00E124D4" w:rsidP="00D54159">
      <w:pPr>
        <w:spacing w:line="360" w:lineRule="auto"/>
        <w:rPr>
          <w:rFonts w:ascii="Times New Roman" w:hAnsi="Times New Roman" w:cs="Times New Roman"/>
          <w:sz w:val="24"/>
          <w:szCs w:val="24"/>
        </w:rPr>
      </w:pPr>
      <w:r>
        <w:rPr>
          <w:rFonts w:ascii="Times New Roman" w:hAnsi="Times New Roman" w:cs="Times New Roman"/>
          <w:sz w:val="24"/>
          <w:szCs w:val="24"/>
        </w:rPr>
        <w:t xml:space="preserve">It’s an application meant to provide a web and database server environment to the user on a local machine. </w:t>
      </w:r>
    </w:p>
    <w:p w14:paraId="582381BB" w14:textId="77777777" w:rsidR="003A3829" w:rsidRDefault="003A3829" w:rsidP="00D5415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ClickUp</w:t>
      </w:r>
    </w:p>
    <w:p w14:paraId="6534D400" w14:textId="77777777" w:rsidR="00852C96" w:rsidRDefault="008D6C18" w:rsidP="00D54159">
      <w:pPr>
        <w:spacing w:line="360" w:lineRule="auto"/>
        <w:rPr>
          <w:rFonts w:ascii="Times New Roman" w:hAnsi="Times New Roman" w:cs="Times New Roman"/>
          <w:sz w:val="24"/>
          <w:szCs w:val="24"/>
        </w:rPr>
      </w:pPr>
      <w:r>
        <w:rPr>
          <w:rFonts w:ascii="Times New Roman" w:hAnsi="Times New Roman" w:cs="Times New Roman"/>
          <w:sz w:val="24"/>
          <w:szCs w:val="24"/>
        </w:rPr>
        <w:t>ClickUp is a cloud based collaboration and project management tool.</w:t>
      </w:r>
      <w:r w:rsidR="009F3EA0">
        <w:rPr>
          <w:rFonts w:ascii="Times New Roman" w:hAnsi="Times New Roman" w:cs="Times New Roman"/>
          <w:sz w:val="24"/>
          <w:szCs w:val="24"/>
        </w:rPr>
        <w:t xml:space="preserve"> It was used in task allocation, and time allocation for every activity. </w:t>
      </w:r>
    </w:p>
    <w:p w14:paraId="36B5E183" w14:textId="77777777" w:rsidR="007827E9" w:rsidRPr="007827E9" w:rsidRDefault="007827E9" w:rsidP="007827E9">
      <w:pPr>
        <w:pStyle w:val="Heading2"/>
        <w:keepNext w:val="0"/>
        <w:keepLines w:val="0"/>
        <w:widowControl w:val="0"/>
        <w:tabs>
          <w:tab w:val="left" w:pos="649"/>
        </w:tabs>
        <w:spacing w:before="0" w:line="360" w:lineRule="auto"/>
        <w:rPr>
          <w:rFonts w:ascii="Times New Roman" w:hAnsi="Times New Roman" w:cs="Times New Roman"/>
          <w:b/>
          <w:bCs/>
          <w:color w:val="auto"/>
          <w:sz w:val="28"/>
          <w:szCs w:val="28"/>
        </w:rPr>
      </w:pPr>
      <w:bookmarkStart w:id="130" w:name="_Toc83305048"/>
      <w:r w:rsidRPr="007827E9">
        <w:rPr>
          <w:rFonts w:ascii="Times New Roman" w:hAnsi="Times New Roman" w:cs="Times New Roman"/>
          <w:b/>
          <w:color w:val="auto"/>
          <w:sz w:val="28"/>
          <w:szCs w:val="28"/>
        </w:rPr>
        <w:t xml:space="preserve">4.3 </w:t>
      </w:r>
      <w:bookmarkStart w:id="131" w:name="_TOC_250010"/>
      <w:r w:rsidR="00AE1A17" w:rsidRPr="007827E9">
        <w:rPr>
          <w:rFonts w:ascii="Times New Roman" w:hAnsi="Times New Roman" w:cs="Times New Roman"/>
          <w:b/>
          <w:color w:val="auto"/>
          <w:sz w:val="28"/>
          <w:szCs w:val="28"/>
        </w:rPr>
        <w:t>Sys</w:t>
      </w:r>
      <w:r w:rsidR="00AE1A17" w:rsidRPr="007827E9">
        <w:rPr>
          <w:rFonts w:ascii="Times New Roman" w:hAnsi="Times New Roman" w:cs="Times New Roman"/>
          <w:b/>
          <w:color w:val="auto"/>
          <w:spacing w:val="-6"/>
          <w:sz w:val="28"/>
          <w:szCs w:val="28"/>
        </w:rPr>
        <w:t>t</w:t>
      </w:r>
      <w:r w:rsidR="00AE1A17" w:rsidRPr="007827E9">
        <w:rPr>
          <w:rFonts w:ascii="Times New Roman" w:hAnsi="Times New Roman" w:cs="Times New Roman"/>
          <w:b/>
          <w:color w:val="auto"/>
          <w:spacing w:val="2"/>
          <w:sz w:val="28"/>
          <w:szCs w:val="28"/>
        </w:rPr>
        <w:t>e</w:t>
      </w:r>
      <w:r w:rsidR="00AE1A17" w:rsidRPr="007827E9">
        <w:rPr>
          <w:rFonts w:ascii="Times New Roman" w:hAnsi="Times New Roman" w:cs="Times New Roman"/>
          <w:b/>
          <w:color w:val="auto"/>
          <w:sz w:val="28"/>
          <w:szCs w:val="28"/>
        </w:rPr>
        <w:t>m</w:t>
      </w:r>
      <w:r w:rsidR="00AE1A17" w:rsidRPr="007827E9">
        <w:rPr>
          <w:rFonts w:ascii="Times New Roman" w:hAnsi="Times New Roman" w:cs="Times New Roman"/>
          <w:b/>
          <w:color w:val="auto"/>
          <w:spacing w:val="1"/>
          <w:sz w:val="28"/>
          <w:szCs w:val="28"/>
        </w:rPr>
        <w:t xml:space="preserve"> </w:t>
      </w:r>
      <w:r w:rsidR="00AE1A17" w:rsidRPr="007827E9">
        <w:rPr>
          <w:rFonts w:ascii="Times New Roman" w:hAnsi="Times New Roman" w:cs="Times New Roman"/>
          <w:b/>
          <w:color w:val="auto"/>
          <w:spacing w:val="-7"/>
          <w:sz w:val="28"/>
          <w:szCs w:val="28"/>
        </w:rPr>
        <w:t>T</w:t>
      </w:r>
      <w:r w:rsidR="00AE1A17" w:rsidRPr="007827E9">
        <w:rPr>
          <w:rFonts w:ascii="Times New Roman" w:hAnsi="Times New Roman" w:cs="Times New Roman"/>
          <w:b/>
          <w:color w:val="auto"/>
          <w:spacing w:val="2"/>
          <w:sz w:val="28"/>
          <w:szCs w:val="28"/>
        </w:rPr>
        <w:t>e</w:t>
      </w:r>
      <w:r w:rsidR="00AE1A17" w:rsidRPr="007827E9">
        <w:rPr>
          <w:rFonts w:ascii="Times New Roman" w:hAnsi="Times New Roman" w:cs="Times New Roman"/>
          <w:b/>
          <w:color w:val="auto"/>
          <w:sz w:val="28"/>
          <w:szCs w:val="28"/>
        </w:rPr>
        <w:t>s</w:t>
      </w:r>
      <w:r w:rsidR="00AE1A17" w:rsidRPr="007827E9">
        <w:rPr>
          <w:rFonts w:ascii="Times New Roman" w:hAnsi="Times New Roman" w:cs="Times New Roman"/>
          <w:b/>
          <w:color w:val="auto"/>
          <w:spacing w:val="-7"/>
          <w:sz w:val="28"/>
          <w:szCs w:val="28"/>
        </w:rPr>
        <w:t>t</w:t>
      </w:r>
      <w:r w:rsidR="00AE1A17" w:rsidRPr="007827E9">
        <w:rPr>
          <w:rFonts w:ascii="Times New Roman" w:hAnsi="Times New Roman" w:cs="Times New Roman"/>
          <w:b/>
          <w:color w:val="auto"/>
          <w:spacing w:val="2"/>
          <w:sz w:val="28"/>
          <w:szCs w:val="28"/>
        </w:rPr>
        <w:t>i</w:t>
      </w:r>
      <w:r w:rsidR="00AE1A17" w:rsidRPr="007827E9">
        <w:rPr>
          <w:rFonts w:ascii="Times New Roman" w:hAnsi="Times New Roman" w:cs="Times New Roman"/>
          <w:b/>
          <w:color w:val="auto"/>
          <w:sz w:val="28"/>
          <w:szCs w:val="28"/>
        </w:rPr>
        <w:t>ng</w:t>
      </w:r>
      <w:r w:rsidR="00AE1A17" w:rsidRPr="007827E9">
        <w:rPr>
          <w:rFonts w:ascii="Times New Roman" w:hAnsi="Times New Roman" w:cs="Times New Roman"/>
          <w:b/>
          <w:color w:val="auto"/>
          <w:spacing w:val="-13"/>
          <w:sz w:val="28"/>
          <w:szCs w:val="28"/>
        </w:rPr>
        <w:t xml:space="preserve"> </w:t>
      </w:r>
      <w:r w:rsidR="00C37962" w:rsidRPr="007827E9">
        <w:rPr>
          <w:rFonts w:ascii="Times New Roman" w:hAnsi="Times New Roman" w:cs="Times New Roman"/>
          <w:b/>
          <w:color w:val="auto"/>
          <w:sz w:val="28"/>
          <w:szCs w:val="28"/>
        </w:rPr>
        <w:t>and</w:t>
      </w:r>
      <w:r w:rsidR="00AE1A17" w:rsidRPr="007827E9">
        <w:rPr>
          <w:rFonts w:ascii="Times New Roman" w:hAnsi="Times New Roman" w:cs="Times New Roman"/>
          <w:b/>
          <w:color w:val="auto"/>
          <w:spacing w:val="-3"/>
          <w:sz w:val="28"/>
          <w:szCs w:val="28"/>
        </w:rPr>
        <w:t xml:space="preserve"> </w:t>
      </w:r>
      <w:r w:rsidR="00AE1A17" w:rsidRPr="007827E9">
        <w:rPr>
          <w:rFonts w:ascii="Times New Roman" w:hAnsi="Times New Roman" w:cs="Times New Roman"/>
          <w:b/>
          <w:color w:val="auto"/>
          <w:spacing w:val="2"/>
          <w:sz w:val="28"/>
          <w:szCs w:val="28"/>
        </w:rPr>
        <w:t>E</w:t>
      </w:r>
      <w:r w:rsidR="00AE1A17" w:rsidRPr="007827E9">
        <w:rPr>
          <w:rFonts w:ascii="Times New Roman" w:hAnsi="Times New Roman" w:cs="Times New Roman"/>
          <w:b/>
          <w:color w:val="auto"/>
          <w:spacing w:val="-30"/>
          <w:sz w:val="28"/>
          <w:szCs w:val="28"/>
        </w:rPr>
        <w:t>v</w:t>
      </w:r>
      <w:r w:rsidR="00AE1A17" w:rsidRPr="007827E9">
        <w:rPr>
          <w:rFonts w:ascii="Times New Roman" w:hAnsi="Times New Roman" w:cs="Times New Roman"/>
          <w:b/>
          <w:color w:val="auto"/>
          <w:sz w:val="28"/>
          <w:szCs w:val="28"/>
        </w:rPr>
        <w:t>a</w:t>
      </w:r>
      <w:r w:rsidR="00AE1A17" w:rsidRPr="007827E9">
        <w:rPr>
          <w:rFonts w:ascii="Times New Roman" w:hAnsi="Times New Roman" w:cs="Times New Roman"/>
          <w:b/>
          <w:color w:val="auto"/>
          <w:spacing w:val="2"/>
          <w:sz w:val="28"/>
          <w:szCs w:val="28"/>
        </w:rPr>
        <w:t>l</w:t>
      </w:r>
      <w:r w:rsidR="00AE1A17" w:rsidRPr="007827E9">
        <w:rPr>
          <w:rFonts w:ascii="Times New Roman" w:hAnsi="Times New Roman" w:cs="Times New Roman"/>
          <w:b/>
          <w:color w:val="auto"/>
          <w:sz w:val="28"/>
          <w:szCs w:val="28"/>
        </w:rPr>
        <w:t>u</w:t>
      </w:r>
      <w:r w:rsidR="00AE1A17" w:rsidRPr="007827E9">
        <w:rPr>
          <w:rFonts w:ascii="Times New Roman" w:hAnsi="Times New Roman" w:cs="Times New Roman"/>
          <w:b/>
          <w:color w:val="auto"/>
          <w:spacing w:val="-21"/>
          <w:sz w:val="28"/>
          <w:szCs w:val="28"/>
        </w:rPr>
        <w:t>a</w:t>
      </w:r>
      <w:r w:rsidR="00AE1A17" w:rsidRPr="007827E9">
        <w:rPr>
          <w:rFonts w:ascii="Times New Roman" w:hAnsi="Times New Roman" w:cs="Times New Roman"/>
          <w:b/>
          <w:color w:val="auto"/>
          <w:spacing w:val="-7"/>
          <w:sz w:val="28"/>
          <w:szCs w:val="28"/>
        </w:rPr>
        <w:t>t</w:t>
      </w:r>
      <w:r w:rsidR="00AE1A17" w:rsidRPr="007827E9">
        <w:rPr>
          <w:rFonts w:ascii="Times New Roman" w:hAnsi="Times New Roman" w:cs="Times New Roman"/>
          <w:b/>
          <w:color w:val="auto"/>
          <w:spacing w:val="2"/>
          <w:sz w:val="28"/>
          <w:szCs w:val="28"/>
        </w:rPr>
        <w:t>i</w:t>
      </w:r>
      <w:r w:rsidR="00AE1A17" w:rsidRPr="007827E9">
        <w:rPr>
          <w:rFonts w:ascii="Times New Roman" w:hAnsi="Times New Roman" w:cs="Times New Roman"/>
          <w:b/>
          <w:color w:val="auto"/>
          <w:spacing w:val="-5"/>
          <w:sz w:val="28"/>
          <w:szCs w:val="28"/>
        </w:rPr>
        <w:t>o</w:t>
      </w:r>
      <w:r w:rsidR="00AE1A17" w:rsidRPr="007827E9">
        <w:rPr>
          <w:rFonts w:ascii="Times New Roman" w:hAnsi="Times New Roman" w:cs="Times New Roman"/>
          <w:b/>
          <w:color w:val="auto"/>
          <w:sz w:val="28"/>
          <w:szCs w:val="28"/>
        </w:rPr>
        <w:t>n</w:t>
      </w:r>
      <w:bookmarkEnd w:id="130"/>
      <w:bookmarkEnd w:id="131"/>
    </w:p>
    <w:p w14:paraId="7A992C70" w14:textId="77777777" w:rsidR="007827E9" w:rsidRPr="004711A4" w:rsidRDefault="007827E9" w:rsidP="004711A4">
      <w:pPr>
        <w:spacing w:line="360" w:lineRule="auto"/>
        <w:rPr>
          <w:rFonts w:ascii="Times New Roman" w:eastAsia="Liberation Serif" w:hAnsi="Times New Roman" w:cs="Times New Roman"/>
          <w:sz w:val="24"/>
          <w:szCs w:val="24"/>
        </w:rPr>
      </w:pPr>
      <w:r w:rsidRPr="004711A4">
        <w:rPr>
          <w:rFonts w:ascii="Times New Roman" w:hAnsi="Times New Roman" w:cs="Times New Roman"/>
          <w:spacing w:val="-3"/>
          <w:sz w:val="24"/>
          <w:szCs w:val="24"/>
        </w:rPr>
        <w:t>This</w:t>
      </w:r>
      <w:r w:rsidRPr="004711A4">
        <w:rPr>
          <w:rFonts w:ascii="Times New Roman" w:hAnsi="Times New Roman" w:cs="Times New Roman"/>
          <w:spacing w:val="54"/>
          <w:sz w:val="24"/>
          <w:szCs w:val="24"/>
        </w:rPr>
        <w:t xml:space="preserve"> </w:t>
      </w:r>
      <w:r w:rsidRPr="004711A4">
        <w:rPr>
          <w:rFonts w:ascii="Times New Roman" w:hAnsi="Times New Roman" w:cs="Times New Roman"/>
          <w:spacing w:val="-6"/>
          <w:sz w:val="24"/>
          <w:szCs w:val="24"/>
        </w:rPr>
        <w:t>i</w:t>
      </w:r>
      <w:r w:rsidRPr="004711A4">
        <w:rPr>
          <w:rFonts w:ascii="Times New Roman" w:hAnsi="Times New Roman" w:cs="Times New Roman"/>
          <w:spacing w:val="-5"/>
          <w:sz w:val="24"/>
          <w:szCs w:val="24"/>
        </w:rPr>
        <w:t>s</w:t>
      </w:r>
      <w:r w:rsidRPr="004711A4">
        <w:rPr>
          <w:rFonts w:ascii="Times New Roman" w:hAnsi="Times New Roman" w:cs="Times New Roman"/>
          <w:spacing w:val="45"/>
          <w:sz w:val="24"/>
          <w:szCs w:val="24"/>
        </w:rPr>
        <w:t xml:space="preserve"> </w:t>
      </w:r>
      <w:r w:rsidRPr="004711A4">
        <w:rPr>
          <w:rFonts w:ascii="Times New Roman" w:hAnsi="Times New Roman" w:cs="Times New Roman"/>
          <w:sz w:val="24"/>
          <w:szCs w:val="24"/>
        </w:rPr>
        <w:t>the</w:t>
      </w:r>
      <w:r w:rsidRPr="004711A4">
        <w:rPr>
          <w:rFonts w:ascii="Times New Roman" w:hAnsi="Times New Roman" w:cs="Times New Roman"/>
          <w:spacing w:val="41"/>
          <w:sz w:val="24"/>
          <w:szCs w:val="24"/>
        </w:rPr>
        <w:t xml:space="preserve"> </w:t>
      </w:r>
      <w:r w:rsidRPr="004711A4">
        <w:rPr>
          <w:rFonts w:ascii="Times New Roman" w:hAnsi="Times New Roman" w:cs="Times New Roman"/>
          <w:sz w:val="24"/>
          <w:szCs w:val="24"/>
        </w:rPr>
        <w:t>process</w:t>
      </w:r>
      <w:r w:rsidRPr="004711A4">
        <w:rPr>
          <w:rFonts w:ascii="Times New Roman" w:hAnsi="Times New Roman" w:cs="Times New Roman"/>
          <w:spacing w:val="45"/>
          <w:sz w:val="24"/>
          <w:szCs w:val="24"/>
        </w:rPr>
        <w:t xml:space="preserve"> </w:t>
      </w:r>
      <w:r w:rsidRPr="004711A4">
        <w:rPr>
          <w:rFonts w:ascii="Times New Roman" w:hAnsi="Times New Roman" w:cs="Times New Roman"/>
          <w:spacing w:val="2"/>
          <w:sz w:val="24"/>
          <w:szCs w:val="24"/>
        </w:rPr>
        <w:t>of</w:t>
      </w:r>
      <w:r w:rsidRPr="004711A4">
        <w:rPr>
          <w:rFonts w:ascii="Times New Roman" w:hAnsi="Times New Roman" w:cs="Times New Roman"/>
          <w:spacing w:val="40"/>
          <w:sz w:val="24"/>
          <w:szCs w:val="24"/>
        </w:rPr>
        <w:t xml:space="preserve"> </w:t>
      </w:r>
      <w:r w:rsidRPr="004711A4">
        <w:rPr>
          <w:rFonts w:ascii="Times New Roman" w:hAnsi="Times New Roman" w:cs="Times New Roman"/>
          <w:spacing w:val="-1"/>
          <w:sz w:val="24"/>
          <w:szCs w:val="24"/>
        </w:rPr>
        <w:t>evaluating</w:t>
      </w:r>
      <w:r w:rsidRPr="004711A4">
        <w:rPr>
          <w:rFonts w:ascii="Times New Roman" w:hAnsi="Times New Roman" w:cs="Times New Roman"/>
          <w:spacing w:val="46"/>
          <w:sz w:val="24"/>
          <w:szCs w:val="24"/>
        </w:rPr>
        <w:t xml:space="preserve"> </w:t>
      </w:r>
      <w:r w:rsidRPr="004711A4">
        <w:rPr>
          <w:rFonts w:ascii="Times New Roman" w:hAnsi="Times New Roman" w:cs="Times New Roman"/>
          <w:sz w:val="24"/>
          <w:szCs w:val="24"/>
        </w:rPr>
        <w:t>the</w:t>
      </w:r>
      <w:r w:rsidRPr="004711A4">
        <w:rPr>
          <w:rFonts w:ascii="Times New Roman" w:hAnsi="Times New Roman" w:cs="Times New Roman"/>
          <w:spacing w:val="42"/>
          <w:sz w:val="24"/>
          <w:szCs w:val="24"/>
        </w:rPr>
        <w:t xml:space="preserve"> </w:t>
      </w:r>
      <w:r w:rsidRPr="004711A4">
        <w:rPr>
          <w:rFonts w:ascii="Times New Roman" w:hAnsi="Times New Roman" w:cs="Times New Roman"/>
          <w:sz w:val="24"/>
          <w:szCs w:val="24"/>
        </w:rPr>
        <w:t>system</w:t>
      </w:r>
      <w:r w:rsidRPr="004711A4">
        <w:rPr>
          <w:rFonts w:ascii="Times New Roman" w:hAnsi="Times New Roman" w:cs="Times New Roman"/>
          <w:spacing w:val="47"/>
          <w:sz w:val="24"/>
          <w:szCs w:val="24"/>
        </w:rPr>
        <w:t xml:space="preserve"> </w:t>
      </w:r>
      <w:r w:rsidRPr="004711A4">
        <w:rPr>
          <w:rFonts w:ascii="Times New Roman" w:hAnsi="Times New Roman" w:cs="Times New Roman"/>
          <w:sz w:val="24"/>
          <w:szCs w:val="24"/>
        </w:rPr>
        <w:t>and</w:t>
      </w:r>
      <w:r w:rsidRPr="004711A4">
        <w:rPr>
          <w:rFonts w:ascii="Times New Roman" w:hAnsi="Times New Roman" w:cs="Times New Roman"/>
          <w:spacing w:val="38"/>
          <w:sz w:val="24"/>
          <w:szCs w:val="24"/>
        </w:rPr>
        <w:t xml:space="preserve"> </w:t>
      </w:r>
      <w:r w:rsidRPr="004711A4">
        <w:rPr>
          <w:rFonts w:ascii="Times New Roman" w:hAnsi="Times New Roman" w:cs="Times New Roman"/>
          <w:spacing w:val="-2"/>
          <w:sz w:val="24"/>
          <w:szCs w:val="24"/>
        </w:rPr>
        <w:t>making</w:t>
      </w:r>
      <w:r w:rsidRPr="004711A4">
        <w:rPr>
          <w:rFonts w:ascii="Times New Roman" w:hAnsi="Times New Roman" w:cs="Times New Roman"/>
          <w:spacing w:val="37"/>
          <w:sz w:val="24"/>
          <w:szCs w:val="24"/>
        </w:rPr>
        <w:t xml:space="preserve"> </w:t>
      </w:r>
      <w:r w:rsidRPr="004711A4">
        <w:rPr>
          <w:rFonts w:ascii="Times New Roman" w:hAnsi="Times New Roman" w:cs="Times New Roman"/>
          <w:sz w:val="24"/>
          <w:szCs w:val="24"/>
        </w:rPr>
        <w:t>sure</w:t>
      </w:r>
      <w:r w:rsidRPr="004711A4">
        <w:rPr>
          <w:rFonts w:ascii="Times New Roman" w:hAnsi="Times New Roman" w:cs="Times New Roman"/>
          <w:spacing w:val="42"/>
          <w:sz w:val="24"/>
          <w:szCs w:val="24"/>
        </w:rPr>
        <w:t xml:space="preserve"> </w:t>
      </w:r>
      <w:r w:rsidRPr="004711A4">
        <w:rPr>
          <w:rFonts w:ascii="Times New Roman" w:hAnsi="Times New Roman" w:cs="Times New Roman"/>
          <w:spacing w:val="2"/>
          <w:sz w:val="24"/>
          <w:szCs w:val="24"/>
        </w:rPr>
        <w:t>all</w:t>
      </w:r>
      <w:r w:rsidRPr="004711A4">
        <w:rPr>
          <w:rFonts w:ascii="Times New Roman" w:hAnsi="Times New Roman" w:cs="Times New Roman"/>
          <w:spacing w:val="44"/>
          <w:sz w:val="24"/>
          <w:szCs w:val="24"/>
        </w:rPr>
        <w:t xml:space="preserve"> </w:t>
      </w:r>
      <w:r w:rsidRPr="004711A4">
        <w:rPr>
          <w:rFonts w:ascii="Times New Roman" w:hAnsi="Times New Roman" w:cs="Times New Roman"/>
          <w:sz w:val="24"/>
          <w:szCs w:val="24"/>
        </w:rPr>
        <w:t>the</w:t>
      </w:r>
      <w:r w:rsidRPr="004711A4">
        <w:rPr>
          <w:rFonts w:ascii="Times New Roman" w:hAnsi="Times New Roman" w:cs="Times New Roman"/>
          <w:spacing w:val="41"/>
          <w:sz w:val="24"/>
          <w:szCs w:val="24"/>
        </w:rPr>
        <w:t xml:space="preserve"> </w:t>
      </w:r>
      <w:r w:rsidRPr="004711A4">
        <w:rPr>
          <w:rFonts w:ascii="Times New Roman" w:hAnsi="Times New Roman" w:cs="Times New Roman"/>
          <w:spacing w:val="-2"/>
          <w:sz w:val="24"/>
          <w:szCs w:val="24"/>
        </w:rPr>
        <w:t>errors</w:t>
      </w:r>
      <w:r w:rsidRPr="004711A4">
        <w:rPr>
          <w:rFonts w:ascii="Times New Roman" w:hAnsi="Times New Roman" w:cs="Times New Roman"/>
          <w:spacing w:val="45"/>
          <w:sz w:val="24"/>
          <w:szCs w:val="24"/>
        </w:rPr>
        <w:t xml:space="preserve"> </w:t>
      </w:r>
      <w:r w:rsidRPr="004711A4">
        <w:rPr>
          <w:rFonts w:ascii="Times New Roman" w:hAnsi="Times New Roman" w:cs="Times New Roman"/>
          <w:spacing w:val="2"/>
          <w:sz w:val="24"/>
          <w:szCs w:val="24"/>
        </w:rPr>
        <w:t>made</w:t>
      </w:r>
      <w:r w:rsidRPr="004711A4">
        <w:rPr>
          <w:rFonts w:ascii="Times New Roman" w:hAnsi="Times New Roman" w:cs="Times New Roman"/>
          <w:spacing w:val="54"/>
          <w:w w:val="99"/>
          <w:sz w:val="24"/>
          <w:szCs w:val="24"/>
        </w:rPr>
        <w:t xml:space="preserve"> </w:t>
      </w:r>
      <w:r w:rsidRPr="004711A4">
        <w:rPr>
          <w:rFonts w:ascii="Times New Roman" w:hAnsi="Times New Roman" w:cs="Times New Roman"/>
          <w:spacing w:val="-1"/>
          <w:sz w:val="24"/>
          <w:szCs w:val="24"/>
        </w:rPr>
        <w:t>during</w:t>
      </w:r>
      <w:r w:rsidRPr="004711A4">
        <w:rPr>
          <w:rFonts w:ascii="Times New Roman" w:hAnsi="Times New Roman" w:cs="Times New Roman"/>
          <w:sz w:val="24"/>
          <w:szCs w:val="24"/>
        </w:rPr>
        <w:t xml:space="preserve"> developments</w:t>
      </w:r>
      <w:r w:rsidRPr="004711A4">
        <w:rPr>
          <w:rFonts w:ascii="Times New Roman" w:hAnsi="Times New Roman" w:cs="Times New Roman"/>
          <w:spacing w:val="6"/>
          <w:sz w:val="24"/>
          <w:szCs w:val="24"/>
        </w:rPr>
        <w:t xml:space="preserve"> </w:t>
      </w:r>
      <w:r w:rsidRPr="004711A4">
        <w:rPr>
          <w:rFonts w:ascii="Times New Roman" w:hAnsi="Times New Roman" w:cs="Times New Roman"/>
          <w:spacing w:val="-2"/>
          <w:sz w:val="24"/>
          <w:szCs w:val="24"/>
        </w:rPr>
        <w:t>are</w:t>
      </w:r>
      <w:r w:rsidRPr="004711A4">
        <w:rPr>
          <w:rFonts w:ascii="Times New Roman" w:hAnsi="Times New Roman" w:cs="Times New Roman"/>
          <w:spacing w:val="4"/>
          <w:sz w:val="24"/>
          <w:szCs w:val="24"/>
        </w:rPr>
        <w:t xml:space="preserve"> </w:t>
      </w:r>
      <w:r w:rsidRPr="004711A4">
        <w:rPr>
          <w:rFonts w:ascii="Times New Roman" w:hAnsi="Times New Roman" w:cs="Times New Roman"/>
          <w:spacing w:val="-2"/>
          <w:sz w:val="24"/>
          <w:szCs w:val="24"/>
        </w:rPr>
        <w:t>dealt</w:t>
      </w:r>
      <w:r w:rsidRPr="004711A4">
        <w:rPr>
          <w:rFonts w:ascii="Times New Roman" w:hAnsi="Times New Roman" w:cs="Times New Roman"/>
          <w:spacing w:val="5"/>
          <w:sz w:val="24"/>
          <w:szCs w:val="24"/>
        </w:rPr>
        <w:t xml:space="preserve"> </w:t>
      </w:r>
      <w:r w:rsidRPr="004711A4">
        <w:rPr>
          <w:rFonts w:ascii="Times New Roman" w:hAnsi="Times New Roman" w:cs="Times New Roman"/>
          <w:sz w:val="24"/>
          <w:szCs w:val="24"/>
        </w:rPr>
        <w:t>with.</w:t>
      </w:r>
      <w:r w:rsidRPr="004711A4">
        <w:rPr>
          <w:rFonts w:ascii="Times New Roman" w:hAnsi="Times New Roman" w:cs="Times New Roman"/>
          <w:spacing w:val="2"/>
          <w:sz w:val="24"/>
          <w:szCs w:val="24"/>
        </w:rPr>
        <w:t xml:space="preserve"> </w:t>
      </w:r>
      <w:r w:rsidRPr="004711A4">
        <w:rPr>
          <w:rFonts w:ascii="Times New Roman" w:hAnsi="Times New Roman" w:cs="Times New Roman"/>
          <w:spacing w:val="-1"/>
          <w:sz w:val="24"/>
          <w:szCs w:val="24"/>
        </w:rPr>
        <w:t>Errors</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that</w:t>
      </w:r>
      <w:r w:rsidRPr="004711A4">
        <w:rPr>
          <w:rFonts w:ascii="Times New Roman" w:hAnsi="Times New Roman" w:cs="Times New Roman"/>
          <w:spacing w:val="5"/>
          <w:sz w:val="24"/>
          <w:szCs w:val="24"/>
        </w:rPr>
        <w:t xml:space="preserve"> </w:t>
      </w:r>
      <w:r w:rsidRPr="004711A4">
        <w:rPr>
          <w:rFonts w:ascii="Times New Roman" w:hAnsi="Times New Roman" w:cs="Times New Roman"/>
          <w:sz w:val="24"/>
          <w:szCs w:val="24"/>
        </w:rPr>
        <w:t>may</w:t>
      </w:r>
      <w:r w:rsidRPr="004711A4">
        <w:rPr>
          <w:rFonts w:ascii="Times New Roman" w:hAnsi="Times New Roman" w:cs="Times New Roman"/>
          <w:spacing w:val="9"/>
          <w:sz w:val="24"/>
          <w:szCs w:val="24"/>
        </w:rPr>
        <w:t xml:space="preserve"> </w:t>
      </w:r>
      <w:r w:rsidRPr="004711A4">
        <w:rPr>
          <w:rFonts w:ascii="Times New Roman" w:hAnsi="Times New Roman" w:cs="Times New Roman"/>
          <w:spacing w:val="-1"/>
          <w:sz w:val="24"/>
          <w:szCs w:val="24"/>
        </w:rPr>
        <w:t>occur</w:t>
      </w:r>
      <w:r w:rsidRPr="004711A4">
        <w:rPr>
          <w:rFonts w:ascii="Times New Roman" w:hAnsi="Times New Roman" w:cs="Times New Roman"/>
          <w:sz w:val="24"/>
          <w:szCs w:val="24"/>
        </w:rPr>
        <w:t xml:space="preserve"> </w:t>
      </w:r>
      <w:r w:rsidRPr="004711A4">
        <w:rPr>
          <w:rFonts w:ascii="Times New Roman" w:hAnsi="Times New Roman" w:cs="Times New Roman"/>
          <w:spacing w:val="-1"/>
          <w:sz w:val="24"/>
          <w:szCs w:val="24"/>
        </w:rPr>
        <w:t>as</w:t>
      </w:r>
      <w:r w:rsidRPr="004711A4">
        <w:rPr>
          <w:rFonts w:ascii="Times New Roman" w:hAnsi="Times New Roman" w:cs="Times New Roman"/>
          <w:spacing w:val="6"/>
          <w:sz w:val="24"/>
          <w:szCs w:val="24"/>
        </w:rPr>
        <w:t xml:space="preserve"> </w:t>
      </w:r>
      <w:r w:rsidRPr="004711A4">
        <w:rPr>
          <w:rFonts w:ascii="Times New Roman" w:hAnsi="Times New Roman" w:cs="Times New Roman"/>
          <w:sz w:val="24"/>
          <w:szCs w:val="24"/>
        </w:rPr>
        <w:t>a</w:t>
      </w:r>
      <w:r w:rsidRPr="004711A4">
        <w:rPr>
          <w:rFonts w:ascii="Times New Roman" w:hAnsi="Times New Roman" w:cs="Times New Roman"/>
          <w:spacing w:val="4"/>
          <w:sz w:val="24"/>
          <w:szCs w:val="24"/>
        </w:rPr>
        <w:t xml:space="preserve"> </w:t>
      </w:r>
      <w:r w:rsidRPr="004711A4">
        <w:rPr>
          <w:rFonts w:ascii="Times New Roman" w:hAnsi="Times New Roman" w:cs="Times New Roman"/>
          <w:spacing w:val="-2"/>
          <w:sz w:val="24"/>
          <w:szCs w:val="24"/>
        </w:rPr>
        <w:t>result</w:t>
      </w:r>
      <w:r w:rsidRPr="004711A4">
        <w:rPr>
          <w:rFonts w:ascii="Times New Roman" w:hAnsi="Times New Roman" w:cs="Times New Roman"/>
          <w:spacing w:val="5"/>
          <w:sz w:val="24"/>
          <w:szCs w:val="24"/>
        </w:rPr>
        <w:t xml:space="preserve"> </w:t>
      </w:r>
      <w:r w:rsidRPr="004711A4">
        <w:rPr>
          <w:rFonts w:ascii="Times New Roman" w:hAnsi="Times New Roman" w:cs="Times New Roman"/>
          <w:spacing w:val="2"/>
          <w:sz w:val="24"/>
          <w:szCs w:val="24"/>
        </w:rPr>
        <w:t>of</w:t>
      </w:r>
      <w:r w:rsidRPr="004711A4">
        <w:rPr>
          <w:rFonts w:ascii="Times New Roman" w:hAnsi="Times New Roman" w:cs="Times New Roman"/>
          <w:sz w:val="24"/>
          <w:szCs w:val="24"/>
        </w:rPr>
        <w:t xml:space="preserve"> user input</w:t>
      </w:r>
      <w:r w:rsidRPr="004711A4">
        <w:rPr>
          <w:rFonts w:ascii="Times New Roman" w:hAnsi="Times New Roman" w:cs="Times New Roman"/>
          <w:spacing w:val="5"/>
          <w:sz w:val="24"/>
          <w:szCs w:val="24"/>
        </w:rPr>
        <w:t xml:space="preserve"> </w:t>
      </w:r>
      <w:r w:rsidRPr="004711A4">
        <w:rPr>
          <w:rFonts w:ascii="Times New Roman" w:hAnsi="Times New Roman" w:cs="Times New Roman"/>
          <w:spacing w:val="4"/>
          <w:sz w:val="24"/>
          <w:szCs w:val="24"/>
        </w:rPr>
        <w:t>are</w:t>
      </w:r>
      <w:r w:rsidRPr="004711A4">
        <w:rPr>
          <w:rFonts w:ascii="Times New Roman" w:hAnsi="Times New Roman" w:cs="Times New Roman"/>
          <w:spacing w:val="54"/>
          <w:w w:val="99"/>
          <w:sz w:val="24"/>
          <w:szCs w:val="24"/>
        </w:rPr>
        <w:t xml:space="preserve"> </w:t>
      </w:r>
      <w:r w:rsidRPr="004711A4">
        <w:rPr>
          <w:rFonts w:ascii="Times New Roman" w:hAnsi="Times New Roman" w:cs="Times New Roman"/>
          <w:spacing w:val="-3"/>
          <w:sz w:val="24"/>
          <w:szCs w:val="24"/>
        </w:rPr>
        <w:t>also</w:t>
      </w:r>
      <w:r w:rsidRPr="004711A4">
        <w:rPr>
          <w:rFonts w:ascii="Times New Roman" w:hAnsi="Times New Roman" w:cs="Times New Roman"/>
          <w:spacing w:val="-1"/>
          <w:sz w:val="24"/>
          <w:szCs w:val="24"/>
        </w:rPr>
        <w:t xml:space="preserve"> </w:t>
      </w:r>
      <w:r w:rsidRPr="004711A4">
        <w:rPr>
          <w:rFonts w:ascii="Times New Roman" w:hAnsi="Times New Roman" w:cs="Times New Roman"/>
          <w:spacing w:val="-2"/>
          <w:sz w:val="24"/>
          <w:szCs w:val="24"/>
        </w:rPr>
        <w:t>tackled</w:t>
      </w:r>
      <w:r w:rsidRPr="004711A4">
        <w:rPr>
          <w:rFonts w:ascii="Times New Roman" w:hAnsi="Times New Roman" w:cs="Times New Roman"/>
          <w:spacing w:val="8"/>
          <w:sz w:val="24"/>
          <w:szCs w:val="24"/>
        </w:rPr>
        <w:t xml:space="preserve"> </w:t>
      </w:r>
      <w:r w:rsidRPr="004711A4">
        <w:rPr>
          <w:rFonts w:ascii="Times New Roman" w:hAnsi="Times New Roman" w:cs="Times New Roman"/>
          <w:spacing w:val="-6"/>
          <w:sz w:val="24"/>
          <w:szCs w:val="24"/>
        </w:rPr>
        <w:t>i</w:t>
      </w:r>
      <w:r w:rsidRPr="004711A4">
        <w:rPr>
          <w:rFonts w:ascii="Times New Roman" w:hAnsi="Times New Roman" w:cs="Times New Roman"/>
          <w:spacing w:val="-5"/>
          <w:sz w:val="24"/>
          <w:szCs w:val="24"/>
        </w:rPr>
        <w:t>n</w:t>
      </w:r>
      <w:r w:rsidRPr="004711A4">
        <w:rPr>
          <w:rFonts w:ascii="Times New Roman" w:hAnsi="Times New Roman" w:cs="Times New Roman"/>
          <w:spacing w:val="-1"/>
          <w:sz w:val="24"/>
          <w:szCs w:val="24"/>
        </w:rPr>
        <w:t xml:space="preserve"> </w:t>
      </w:r>
      <w:r w:rsidRPr="004711A4">
        <w:rPr>
          <w:rFonts w:ascii="Times New Roman" w:hAnsi="Times New Roman" w:cs="Times New Roman"/>
          <w:spacing w:val="-2"/>
          <w:sz w:val="24"/>
          <w:szCs w:val="24"/>
        </w:rPr>
        <w:t>this</w:t>
      </w:r>
      <w:r w:rsidRPr="004711A4">
        <w:rPr>
          <w:rFonts w:ascii="Times New Roman" w:hAnsi="Times New Roman" w:cs="Times New Roman"/>
          <w:spacing w:val="-4"/>
          <w:sz w:val="24"/>
          <w:szCs w:val="24"/>
        </w:rPr>
        <w:t xml:space="preserve"> </w:t>
      </w:r>
      <w:r w:rsidRPr="004711A4">
        <w:rPr>
          <w:rFonts w:ascii="Times New Roman" w:hAnsi="Times New Roman" w:cs="Times New Roman"/>
          <w:sz w:val="24"/>
          <w:szCs w:val="24"/>
        </w:rPr>
        <w:t>phase.</w:t>
      </w:r>
      <w:r w:rsidRPr="004711A4">
        <w:rPr>
          <w:rFonts w:ascii="Times New Roman" w:hAnsi="Times New Roman" w:cs="Times New Roman"/>
          <w:spacing w:val="-7"/>
          <w:sz w:val="24"/>
          <w:szCs w:val="24"/>
        </w:rPr>
        <w:t xml:space="preserve"> </w:t>
      </w:r>
      <w:r w:rsidRPr="004711A4">
        <w:rPr>
          <w:rFonts w:ascii="Times New Roman" w:hAnsi="Times New Roman" w:cs="Times New Roman"/>
          <w:spacing w:val="-3"/>
          <w:sz w:val="24"/>
          <w:szCs w:val="24"/>
        </w:rPr>
        <w:t>The</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system</w:t>
      </w:r>
      <w:r w:rsidRPr="004711A4">
        <w:rPr>
          <w:rFonts w:ascii="Times New Roman" w:hAnsi="Times New Roman" w:cs="Times New Roman"/>
          <w:spacing w:val="-1"/>
          <w:sz w:val="24"/>
          <w:szCs w:val="24"/>
        </w:rPr>
        <w:t xml:space="preserve"> will</w:t>
      </w:r>
      <w:r w:rsidRPr="004711A4">
        <w:rPr>
          <w:rFonts w:ascii="Times New Roman" w:hAnsi="Times New Roman" w:cs="Times New Roman"/>
          <w:spacing w:val="-13"/>
          <w:sz w:val="24"/>
          <w:szCs w:val="24"/>
        </w:rPr>
        <w:t xml:space="preserve"> </w:t>
      </w:r>
      <w:r w:rsidRPr="004711A4">
        <w:rPr>
          <w:rFonts w:ascii="Times New Roman" w:hAnsi="Times New Roman" w:cs="Times New Roman"/>
          <w:spacing w:val="-1"/>
          <w:sz w:val="24"/>
          <w:szCs w:val="24"/>
        </w:rPr>
        <w:t>have</w:t>
      </w:r>
      <w:r w:rsidRPr="004711A4">
        <w:rPr>
          <w:rFonts w:ascii="Times New Roman" w:hAnsi="Times New Roman" w:cs="Times New Roman"/>
          <w:spacing w:val="3"/>
          <w:sz w:val="24"/>
          <w:szCs w:val="24"/>
        </w:rPr>
        <w:t xml:space="preserve"> </w:t>
      </w:r>
      <w:r w:rsidRPr="004711A4">
        <w:rPr>
          <w:rFonts w:ascii="Times New Roman" w:hAnsi="Times New Roman" w:cs="Times New Roman"/>
          <w:spacing w:val="-1"/>
          <w:sz w:val="24"/>
          <w:szCs w:val="24"/>
        </w:rPr>
        <w:t>different</w:t>
      </w:r>
      <w:r w:rsidRPr="004711A4">
        <w:rPr>
          <w:rFonts w:ascii="Times New Roman" w:hAnsi="Times New Roman" w:cs="Times New Roman"/>
          <w:spacing w:val="-5"/>
          <w:sz w:val="24"/>
          <w:szCs w:val="24"/>
        </w:rPr>
        <w:t xml:space="preserve"> </w:t>
      </w:r>
      <w:r w:rsidRPr="004711A4">
        <w:rPr>
          <w:rFonts w:ascii="Times New Roman" w:hAnsi="Times New Roman" w:cs="Times New Roman"/>
          <w:spacing w:val="-2"/>
          <w:sz w:val="24"/>
          <w:szCs w:val="24"/>
        </w:rPr>
        <w:t>levels</w:t>
      </w:r>
      <w:r w:rsidRPr="004711A4">
        <w:rPr>
          <w:rFonts w:ascii="Times New Roman" w:hAnsi="Times New Roman" w:cs="Times New Roman"/>
          <w:spacing w:val="-3"/>
          <w:sz w:val="24"/>
          <w:szCs w:val="24"/>
        </w:rPr>
        <w:t xml:space="preserve"> </w:t>
      </w:r>
      <w:r w:rsidRPr="004711A4">
        <w:rPr>
          <w:rFonts w:ascii="Times New Roman" w:hAnsi="Times New Roman" w:cs="Times New Roman"/>
          <w:spacing w:val="2"/>
          <w:sz w:val="24"/>
          <w:szCs w:val="24"/>
        </w:rPr>
        <w:t>of</w:t>
      </w:r>
      <w:r w:rsidRPr="004711A4">
        <w:rPr>
          <w:rFonts w:ascii="Times New Roman" w:hAnsi="Times New Roman" w:cs="Times New Roman"/>
          <w:spacing w:val="-9"/>
          <w:sz w:val="24"/>
          <w:szCs w:val="24"/>
        </w:rPr>
        <w:t xml:space="preserve"> </w:t>
      </w:r>
      <w:r w:rsidRPr="004711A4">
        <w:rPr>
          <w:rFonts w:ascii="Times New Roman" w:hAnsi="Times New Roman" w:cs="Times New Roman"/>
          <w:sz w:val="24"/>
          <w:szCs w:val="24"/>
        </w:rPr>
        <w:t>doing</w:t>
      </w:r>
      <w:r w:rsidRPr="004711A4">
        <w:rPr>
          <w:rFonts w:ascii="Times New Roman" w:hAnsi="Times New Roman" w:cs="Times New Roman"/>
          <w:spacing w:val="-10"/>
          <w:sz w:val="24"/>
          <w:szCs w:val="24"/>
        </w:rPr>
        <w:t xml:space="preserve"> </w:t>
      </w:r>
      <w:r w:rsidRPr="004711A4">
        <w:rPr>
          <w:rFonts w:ascii="Times New Roman" w:hAnsi="Times New Roman" w:cs="Times New Roman"/>
          <w:sz w:val="24"/>
          <w:szCs w:val="24"/>
        </w:rPr>
        <w:t>the</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same.</w:t>
      </w:r>
    </w:p>
    <w:p w14:paraId="614ABA53" w14:textId="77777777" w:rsidR="007827E9" w:rsidRPr="004711A4" w:rsidRDefault="007827E9" w:rsidP="004711A4">
      <w:pPr>
        <w:spacing w:line="360" w:lineRule="auto"/>
        <w:rPr>
          <w:rFonts w:ascii="Times New Roman" w:eastAsia="Liberation Serif" w:hAnsi="Times New Roman" w:cs="Times New Roman"/>
          <w:sz w:val="24"/>
          <w:szCs w:val="24"/>
        </w:rPr>
      </w:pPr>
      <w:r w:rsidRPr="004711A4">
        <w:rPr>
          <w:rFonts w:ascii="Times New Roman" w:hAnsi="Times New Roman" w:cs="Times New Roman"/>
          <w:b/>
          <w:spacing w:val="-2"/>
          <w:sz w:val="24"/>
          <w:szCs w:val="24"/>
        </w:rPr>
        <w:t>Unit</w:t>
      </w:r>
      <w:r w:rsidRPr="004711A4">
        <w:rPr>
          <w:rFonts w:ascii="Times New Roman" w:hAnsi="Times New Roman" w:cs="Times New Roman"/>
          <w:b/>
          <w:spacing w:val="-5"/>
          <w:sz w:val="24"/>
          <w:szCs w:val="24"/>
        </w:rPr>
        <w:t xml:space="preserve"> </w:t>
      </w:r>
      <w:r w:rsidRPr="004711A4">
        <w:rPr>
          <w:rFonts w:ascii="Times New Roman" w:hAnsi="Times New Roman" w:cs="Times New Roman"/>
          <w:b/>
          <w:sz w:val="24"/>
          <w:szCs w:val="24"/>
        </w:rPr>
        <w:t>testing</w:t>
      </w:r>
      <w:r w:rsidRPr="004711A4">
        <w:rPr>
          <w:rFonts w:ascii="Times New Roman" w:hAnsi="Times New Roman" w:cs="Times New Roman"/>
          <w:sz w:val="24"/>
          <w:szCs w:val="24"/>
        </w:rPr>
        <w:t xml:space="preserve">- </w:t>
      </w:r>
      <w:r w:rsidRPr="004711A4">
        <w:rPr>
          <w:rFonts w:ascii="Times New Roman" w:hAnsi="Times New Roman" w:cs="Times New Roman"/>
          <w:spacing w:val="-2"/>
          <w:sz w:val="24"/>
          <w:szCs w:val="24"/>
        </w:rPr>
        <w:t>individual</w:t>
      </w:r>
      <w:r w:rsidRPr="004711A4">
        <w:rPr>
          <w:rFonts w:ascii="Times New Roman" w:hAnsi="Times New Roman" w:cs="Times New Roman"/>
          <w:spacing w:val="-4"/>
          <w:sz w:val="24"/>
          <w:szCs w:val="24"/>
        </w:rPr>
        <w:t xml:space="preserve"> </w:t>
      </w:r>
      <w:r w:rsidRPr="004711A4">
        <w:rPr>
          <w:rFonts w:ascii="Times New Roman" w:hAnsi="Times New Roman" w:cs="Times New Roman"/>
          <w:spacing w:val="-1"/>
          <w:sz w:val="24"/>
          <w:szCs w:val="24"/>
        </w:rPr>
        <w:t>units</w:t>
      </w:r>
      <w:r w:rsidRPr="004711A4">
        <w:rPr>
          <w:rFonts w:ascii="Times New Roman" w:hAnsi="Times New Roman" w:cs="Times New Roman"/>
          <w:spacing w:val="-3"/>
          <w:sz w:val="24"/>
          <w:szCs w:val="24"/>
        </w:rPr>
        <w:t xml:space="preserve"> </w:t>
      </w:r>
      <w:r w:rsidRPr="004711A4">
        <w:rPr>
          <w:rFonts w:ascii="Times New Roman" w:hAnsi="Times New Roman" w:cs="Times New Roman"/>
          <w:spacing w:val="-1"/>
          <w:sz w:val="24"/>
          <w:szCs w:val="24"/>
        </w:rPr>
        <w:t>will</w:t>
      </w:r>
      <w:r w:rsidRPr="004711A4">
        <w:rPr>
          <w:rFonts w:ascii="Times New Roman" w:hAnsi="Times New Roman" w:cs="Times New Roman"/>
          <w:spacing w:val="-4"/>
          <w:sz w:val="24"/>
          <w:szCs w:val="24"/>
        </w:rPr>
        <w:t xml:space="preserve"> </w:t>
      </w:r>
      <w:r w:rsidRPr="004711A4">
        <w:rPr>
          <w:rFonts w:ascii="Times New Roman" w:hAnsi="Times New Roman" w:cs="Times New Roman"/>
          <w:spacing w:val="2"/>
          <w:sz w:val="24"/>
          <w:szCs w:val="24"/>
        </w:rPr>
        <w:t>be</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tested</w:t>
      </w:r>
      <w:r w:rsidRPr="004711A4">
        <w:rPr>
          <w:rFonts w:ascii="Times New Roman" w:hAnsi="Times New Roman" w:cs="Times New Roman"/>
          <w:spacing w:val="-1"/>
          <w:sz w:val="24"/>
          <w:szCs w:val="24"/>
        </w:rPr>
        <w:t xml:space="preserve"> </w:t>
      </w:r>
      <w:r w:rsidRPr="004711A4">
        <w:rPr>
          <w:rFonts w:ascii="Times New Roman" w:hAnsi="Times New Roman" w:cs="Times New Roman"/>
          <w:sz w:val="24"/>
          <w:szCs w:val="24"/>
        </w:rPr>
        <w:t>for</w:t>
      </w:r>
      <w:r w:rsidRPr="004711A4">
        <w:rPr>
          <w:rFonts w:ascii="Times New Roman" w:hAnsi="Times New Roman" w:cs="Times New Roman"/>
          <w:spacing w:val="-8"/>
          <w:sz w:val="24"/>
          <w:szCs w:val="24"/>
        </w:rPr>
        <w:t xml:space="preserve"> </w:t>
      </w:r>
      <w:r w:rsidRPr="004711A4">
        <w:rPr>
          <w:rFonts w:ascii="Times New Roman" w:hAnsi="Times New Roman" w:cs="Times New Roman"/>
          <w:sz w:val="24"/>
          <w:szCs w:val="24"/>
        </w:rPr>
        <w:t>bugs.</w:t>
      </w:r>
    </w:p>
    <w:p w14:paraId="0ADAE2E3" w14:textId="77777777" w:rsidR="00F95A45" w:rsidRPr="004711A4" w:rsidRDefault="007827E9" w:rsidP="004711A4">
      <w:pPr>
        <w:spacing w:line="360" w:lineRule="auto"/>
        <w:rPr>
          <w:rFonts w:ascii="Times New Roman" w:hAnsi="Times New Roman" w:cs="Times New Roman"/>
          <w:spacing w:val="48"/>
          <w:sz w:val="24"/>
          <w:szCs w:val="24"/>
        </w:rPr>
      </w:pPr>
      <w:r w:rsidRPr="004711A4">
        <w:rPr>
          <w:rFonts w:ascii="Times New Roman" w:hAnsi="Times New Roman" w:cs="Times New Roman"/>
          <w:b/>
          <w:spacing w:val="-1"/>
          <w:sz w:val="24"/>
          <w:szCs w:val="24"/>
        </w:rPr>
        <w:t>Integration</w:t>
      </w:r>
      <w:r w:rsidRPr="004711A4">
        <w:rPr>
          <w:rFonts w:ascii="Times New Roman" w:hAnsi="Times New Roman" w:cs="Times New Roman"/>
          <w:b/>
          <w:spacing w:val="6"/>
          <w:sz w:val="24"/>
          <w:szCs w:val="24"/>
        </w:rPr>
        <w:t xml:space="preserve"> </w:t>
      </w:r>
      <w:r w:rsidRPr="004711A4">
        <w:rPr>
          <w:rFonts w:ascii="Times New Roman" w:hAnsi="Times New Roman" w:cs="Times New Roman"/>
          <w:b/>
          <w:spacing w:val="-1"/>
          <w:sz w:val="24"/>
          <w:szCs w:val="24"/>
        </w:rPr>
        <w:t>testing</w:t>
      </w:r>
      <w:r w:rsidRPr="004711A4">
        <w:rPr>
          <w:rFonts w:ascii="Times New Roman" w:hAnsi="Times New Roman" w:cs="Times New Roman"/>
          <w:spacing w:val="-1"/>
          <w:sz w:val="24"/>
          <w:szCs w:val="24"/>
        </w:rPr>
        <w:t>-</w:t>
      </w:r>
      <w:r w:rsidRPr="004711A4">
        <w:rPr>
          <w:rFonts w:ascii="Times New Roman" w:hAnsi="Times New Roman" w:cs="Times New Roman"/>
          <w:sz w:val="24"/>
          <w:szCs w:val="24"/>
        </w:rPr>
        <w:t xml:space="preserve"> </w:t>
      </w:r>
      <w:r w:rsidRPr="004711A4">
        <w:rPr>
          <w:rFonts w:ascii="Times New Roman" w:hAnsi="Times New Roman" w:cs="Times New Roman"/>
          <w:spacing w:val="-1"/>
          <w:sz w:val="24"/>
          <w:szCs w:val="24"/>
        </w:rPr>
        <w:t>units</w:t>
      </w:r>
      <w:r w:rsidRPr="004711A4">
        <w:rPr>
          <w:rFonts w:ascii="Times New Roman" w:hAnsi="Times New Roman" w:cs="Times New Roman"/>
          <w:spacing w:val="5"/>
          <w:sz w:val="24"/>
          <w:szCs w:val="24"/>
        </w:rPr>
        <w:t xml:space="preserve"> </w:t>
      </w:r>
      <w:r w:rsidRPr="004711A4">
        <w:rPr>
          <w:rFonts w:ascii="Times New Roman" w:hAnsi="Times New Roman" w:cs="Times New Roman"/>
          <w:sz w:val="24"/>
          <w:szCs w:val="24"/>
        </w:rPr>
        <w:t>that</w:t>
      </w:r>
      <w:r w:rsidRPr="004711A4">
        <w:rPr>
          <w:rFonts w:ascii="Times New Roman" w:hAnsi="Times New Roman" w:cs="Times New Roman"/>
          <w:spacing w:val="11"/>
          <w:sz w:val="24"/>
          <w:szCs w:val="24"/>
        </w:rPr>
        <w:t xml:space="preserve"> </w:t>
      </w:r>
      <w:r w:rsidRPr="004711A4">
        <w:rPr>
          <w:rFonts w:ascii="Times New Roman" w:hAnsi="Times New Roman" w:cs="Times New Roman"/>
          <w:spacing w:val="-2"/>
          <w:sz w:val="24"/>
          <w:szCs w:val="24"/>
        </w:rPr>
        <w:t>interact</w:t>
      </w:r>
      <w:r w:rsidRPr="004711A4">
        <w:rPr>
          <w:rFonts w:ascii="Times New Roman" w:hAnsi="Times New Roman" w:cs="Times New Roman"/>
          <w:spacing w:val="3"/>
          <w:sz w:val="24"/>
          <w:szCs w:val="24"/>
        </w:rPr>
        <w:t xml:space="preserve"> </w:t>
      </w:r>
      <w:r w:rsidRPr="004711A4">
        <w:rPr>
          <w:rFonts w:ascii="Times New Roman" w:hAnsi="Times New Roman" w:cs="Times New Roman"/>
          <w:spacing w:val="-1"/>
          <w:sz w:val="24"/>
          <w:szCs w:val="24"/>
        </w:rPr>
        <w:t>with</w:t>
      </w:r>
      <w:r w:rsidRPr="004711A4">
        <w:rPr>
          <w:rFonts w:ascii="Times New Roman" w:hAnsi="Times New Roman" w:cs="Times New Roman"/>
          <w:spacing w:val="7"/>
          <w:sz w:val="24"/>
          <w:szCs w:val="24"/>
        </w:rPr>
        <w:t xml:space="preserve"> </w:t>
      </w:r>
      <w:r w:rsidRPr="004711A4">
        <w:rPr>
          <w:rFonts w:ascii="Times New Roman" w:hAnsi="Times New Roman" w:cs="Times New Roman"/>
          <w:spacing w:val="-1"/>
          <w:sz w:val="24"/>
          <w:szCs w:val="24"/>
        </w:rPr>
        <w:t>each</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other</w:t>
      </w:r>
      <w:r w:rsidRPr="004711A4">
        <w:rPr>
          <w:rFonts w:ascii="Times New Roman" w:hAnsi="Times New Roman" w:cs="Times New Roman"/>
          <w:spacing w:val="-1"/>
          <w:sz w:val="24"/>
          <w:szCs w:val="24"/>
        </w:rPr>
        <w:t xml:space="preserve"> will</w:t>
      </w:r>
      <w:r w:rsidRPr="004711A4">
        <w:rPr>
          <w:rFonts w:ascii="Times New Roman" w:hAnsi="Times New Roman" w:cs="Times New Roman"/>
          <w:spacing w:val="4"/>
          <w:sz w:val="24"/>
          <w:szCs w:val="24"/>
        </w:rPr>
        <w:t xml:space="preserve"> </w:t>
      </w:r>
      <w:r w:rsidRPr="004711A4">
        <w:rPr>
          <w:rFonts w:ascii="Times New Roman" w:hAnsi="Times New Roman" w:cs="Times New Roman"/>
          <w:spacing w:val="2"/>
          <w:sz w:val="24"/>
          <w:szCs w:val="24"/>
        </w:rPr>
        <w:t>be</w:t>
      </w:r>
      <w:r w:rsidRPr="004711A4">
        <w:rPr>
          <w:rFonts w:ascii="Times New Roman" w:hAnsi="Times New Roman" w:cs="Times New Roman"/>
          <w:sz w:val="24"/>
          <w:szCs w:val="24"/>
        </w:rPr>
        <w:t xml:space="preserve"> tested</w:t>
      </w:r>
      <w:r w:rsidRPr="004711A4">
        <w:rPr>
          <w:rFonts w:ascii="Times New Roman" w:hAnsi="Times New Roman" w:cs="Times New Roman"/>
          <w:spacing w:val="6"/>
          <w:sz w:val="24"/>
          <w:szCs w:val="24"/>
        </w:rPr>
        <w:t xml:space="preserve"> </w:t>
      </w:r>
      <w:r w:rsidRPr="004711A4">
        <w:rPr>
          <w:rFonts w:ascii="Times New Roman" w:hAnsi="Times New Roman" w:cs="Times New Roman"/>
          <w:spacing w:val="2"/>
          <w:sz w:val="24"/>
          <w:szCs w:val="24"/>
        </w:rPr>
        <w:t>of</w:t>
      </w:r>
      <w:r w:rsidRPr="004711A4">
        <w:rPr>
          <w:rFonts w:ascii="Times New Roman" w:hAnsi="Times New Roman" w:cs="Times New Roman"/>
          <w:spacing w:val="-1"/>
          <w:sz w:val="24"/>
          <w:szCs w:val="24"/>
        </w:rPr>
        <w:t xml:space="preserve"> </w:t>
      </w:r>
      <w:r w:rsidRPr="004711A4">
        <w:rPr>
          <w:rFonts w:ascii="Times New Roman" w:hAnsi="Times New Roman" w:cs="Times New Roman"/>
          <w:sz w:val="24"/>
          <w:szCs w:val="24"/>
        </w:rPr>
        <w:t>any</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 xml:space="preserve">bugs </w:t>
      </w:r>
      <w:r w:rsidRPr="004711A4">
        <w:rPr>
          <w:rFonts w:ascii="Times New Roman" w:hAnsi="Times New Roman" w:cs="Times New Roman"/>
          <w:spacing w:val="48"/>
          <w:sz w:val="24"/>
          <w:szCs w:val="24"/>
        </w:rPr>
        <w:t xml:space="preserve"> </w:t>
      </w:r>
    </w:p>
    <w:p w14:paraId="0A3EE50D" w14:textId="77777777" w:rsidR="007827E9" w:rsidRPr="004711A4" w:rsidRDefault="007827E9" w:rsidP="004711A4">
      <w:pPr>
        <w:spacing w:line="360" w:lineRule="auto"/>
        <w:rPr>
          <w:rFonts w:ascii="Times New Roman" w:eastAsia="Liberation Serif" w:hAnsi="Times New Roman" w:cs="Times New Roman"/>
          <w:sz w:val="24"/>
          <w:szCs w:val="24"/>
        </w:rPr>
      </w:pPr>
      <w:r w:rsidRPr="004711A4">
        <w:rPr>
          <w:rFonts w:ascii="Times New Roman" w:hAnsi="Times New Roman" w:cs="Times New Roman"/>
          <w:b/>
          <w:sz w:val="24"/>
          <w:szCs w:val="24"/>
        </w:rPr>
        <w:t xml:space="preserve">System </w:t>
      </w:r>
      <w:r w:rsidRPr="004711A4">
        <w:rPr>
          <w:rFonts w:ascii="Times New Roman" w:hAnsi="Times New Roman" w:cs="Times New Roman"/>
          <w:b/>
          <w:spacing w:val="44"/>
          <w:sz w:val="24"/>
          <w:szCs w:val="24"/>
        </w:rPr>
        <w:t xml:space="preserve"> </w:t>
      </w:r>
      <w:r w:rsidRPr="004711A4">
        <w:rPr>
          <w:rFonts w:ascii="Times New Roman" w:hAnsi="Times New Roman" w:cs="Times New Roman"/>
          <w:b/>
          <w:spacing w:val="-1"/>
          <w:sz w:val="24"/>
          <w:szCs w:val="24"/>
        </w:rPr>
        <w:t>testing</w:t>
      </w:r>
      <w:r w:rsidRPr="004711A4">
        <w:rPr>
          <w:rFonts w:ascii="Times New Roman" w:hAnsi="Times New Roman" w:cs="Times New Roman"/>
          <w:spacing w:val="-1"/>
          <w:sz w:val="24"/>
          <w:szCs w:val="24"/>
        </w:rPr>
        <w:t>-</w:t>
      </w:r>
      <w:r w:rsidRPr="004711A4">
        <w:rPr>
          <w:rFonts w:ascii="Times New Roman" w:hAnsi="Times New Roman" w:cs="Times New Roman"/>
          <w:sz w:val="24"/>
          <w:szCs w:val="24"/>
        </w:rPr>
        <w:t xml:space="preserve"> </w:t>
      </w:r>
      <w:r w:rsidRPr="004711A4">
        <w:rPr>
          <w:rFonts w:ascii="Times New Roman" w:hAnsi="Times New Roman" w:cs="Times New Roman"/>
          <w:spacing w:val="48"/>
          <w:sz w:val="24"/>
          <w:szCs w:val="24"/>
        </w:rPr>
        <w:t xml:space="preserve"> </w:t>
      </w:r>
      <w:r w:rsidRPr="004711A4">
        <w:rPr>
          <w:rFonts w:ascii="Times New Roman" w:hAnsi="Times New Roman" w:cs="Times New Roman"/>
          <w:sz w:val="24"/>
          <w:szCs w:val="24"/>
        </w:rPr>
        <w:t xml:space="preserve">the </w:t>
      </w:r>
      <w:r w:rsidRPr="004711A4">
        <w:rPr>
          <w:rFonts w:ascii="Times New Roman" w:hAnsi="Times New Roman" w:cs="Times New Roman"/>
          <w:spacing w:val="49"/>
          <w:sz w:val="24"/>
          <w:szCs w:val="24"/>
        </w:rPr>
        <w:t xml:space="preserve"> </w:t>
      </w:r>
      <w:r w:rsidRPr="004711A4">
        <w:rPr>
          <w:rFonts w:ascii="Times New Roman" w:hAnsi="Times New Roman" w:cs="Times New Roman"/>
          <w:spacing w:val="-1"/>
          <w:sz w:val="24"/>
          <w:szCs w:val="24"/>
        </w:rPr>
        <w:t>whole</w:t>
      </w:r>
      <w:r w:rsidRPr="004711A4">
        <w:rPr>
          <w:rFonts w:ascii="Times New Roman" w:hAnsi="Times New Roman" w:cs="Times New Roman"/>
          <w:sz w:val="24"/>
          <w:szCs w:val="24"/>
        </w:rPr>
        <w:t xml:space="preserve"> </w:t>
      </w:r>
      <w:r w:rsidRPr="004711A4">
        <w:rPr>
          <w:rFonts w:ascii="Times New Roman" w:hAnsi="Times New Roman" w:cs="Times New Roman"/>
          <w:spacing w:val="49"/>
          <w:sz w:val="24"/>
          <w:szCs w:val="24"/>
        </w:rPr>
        <w:t xml:space="preserve"> </w:t>
      </w:r>
      <w:r w:rsidRPr="004711A4">
        <w:rPr>
          <w:rFonts w:ascii="Times New Roman" w:hAnsi="Times New Roman" w:cs="Times New Roman"/>
          <w:sz w:val="24"/>
          <w:szCs w:val="24"/>
        </w:rPr>
        <w:t xml:space="preserve">system </w:t>
      </w:r>
      <w:r w:rsidRPr="004711A4">
        <w:rPr>
          <w:rFonts w:ascii="Times New Roman" w:hAnsi="Times New Roman" w:cs="Times New Roman"/>
          <w:spacing w:val="54"/>
          <w:sz w:val="24"/>
          <w:szCs w:val="24"/>
        </w:rPr>
        <w:t xml:space="preserve"> </w:t>
      </w:r>
      <w:r w:rsidRPr="004711A4">
        <w:rPr>
          <w:rFonts w:ascii="Times New Roman" w:hAnsi="Times New Roman" w:cs="Times New Roman"/>
          <w:spacing w:val="-3"/>
          <w:sz w:val="24"/>
          <w:szCs w:val="24"/>
        </w:rPr>
        <w:t>will</w:t>
      </w:r>
      <w:r w:rsidRPr="004711A4">
        <w:rPr>
          <w:rFonts w:ascii="Times New Roman" w:hAnsi="Times New Roman" w:cs="Times New Roman"/>
          <w:sz w:val="24"/>
          <w:szCs w:val="24"/>
        </w:rPr>
        <w:t xml:space="preserve"> </w:t>
      </w:r>
      <w:r w:rsidRPr="004711A4">
        <w:rPr>
          <w:rFonts w:ascii="Times New Roman" w:hAnsi="Times New Roman" w:cs="Times New Roman"/>
          <w:spacing w:val="41"/>
          <w:sz w:val="24"/>
          <w:szCs w:val="24"/>
        </w:rPr>
        <w:t xml:space="preserve"> </w:t>
      </w:r>
      <w:r w:rsidRPr="004711A4">
        <w:rPr>
          <w:rFonts w:ascii="Times New Roman" w:hAnsi="Times New Roman" w:cs="Times New Roman"/>
          <w:spacing w:val="2"/>
          <w:sz w:val="24"/>
          <w:szCs w:val="24"/>
        </w:rPr>
        <w:t>be</w:t>
      </w:r>
      <w:r w:rsidRPr="004711A4">
        <w:rPr>
          <w:rFonts w:ascii="Times New Roman" w:hAnsi="Times New Roman" w:cs="Times New Roman"/>
          <w:sz w:val="24"/>
          <w:szCs w:val="24"/>
        </w:rPr>
        <w:t xml:space="preserve"> </w:t>
      </w:r>
      <w:r w:rsidRPr="004711A4">
        <w:rPr>
          <w:rFonts w:ascii="Times New Roman" w:hAnsi="Times New Roman" w:cs="Times New Roman"/>
          <w:spacing w:val="49"/>
          <w:sz w:val="24"/>
          <w:szCs w:val="24"/>
        </w:rPr>
        <w:t xml:space="preserve"> </w:t>
      </w:r>
      <w:r w:rsidRPr="004711A4">
        <w:rPr>
          <w:rFonts w:ascii="Times New Roman" w:hAnsi="Times New Roman" w:cs="Times New Roman"/>
          <w:sz w:val="24"/>
          <w:szCs w:val="24"/>
        </w:rPr>
        <w:t xml:space="preserve">tested </w:t>
      </w:r>
      <w:r w:rsidRPr="004711A4">
        <w:rPr>
          <w:rFonts w:ascii="Times New Roman" w:hAnsi="Times New Roman" w:cs="Times New Roman"/>
          <w:spacing w:val="54"/>
          <w:sz w:val="24"/>
          <w:szCs w:val="24"/>
        </w:rPr>
        <w:t xml:space="preserve"> </w:t>
      </w:r>
      <w:r w:rsidRPr="004711A4">
        <w:rPr>
          <w:rFonts w:ascii="Times New Roman" w:hAnsi="Times New Roman" w:cs="Times New Roman"/>
          <w:sz w:val="24"/>
          <w:szCs w:val="24"/>
        </w:rPr>
        <w:t xml:space="preserve">for </w:t>
      </w:r>
      <w:r w:rsidRPr="004711A4">
        <w:rPr>
          <w:rFonts w:ascii="Times New Roman" w:hAnsi="Times New Roman" w:cs="Times New Roman"/>
          <w:spacing w:val="47"/>
          <w:sz w:val="24"/>
          <w:szCs w:val="24"/>
        </w:rPr>
        <w:t xml:space="preserve"> </w:t>
      </w:r>
      <w:r w:rsidRPr="004711A4">
        <w:rPr>
          <w:rFonts w:ascii="Times New Roman" w:hAnsi="Times New Roman" w:cs="Times New Roman"/>
          <w:sz w:val="24"/>
          <w:szCs w:val="24"/>
        </w:rPr>
        <w:t xml:space="preserve">any </w:t>
      </w:r>
      <w:r w:rsidRPr="004711A4">
        <w:rPr>
          <w:rFonts w:ascii="Times New Roman" w:hAnsi="Times New Roman" w:cs="Times New Roman"/>
          <w:spacing w:val="54"/>
          <w:sz w:val="24"/>
          <w:szCs w:val="24"/>
        </w:rPr>
        <w:t xml:space="preserve"> </w:t>
      </w:r>
      <w:r w:rsidRPr="004711A4">
        <w:rPr>
          <w:rFonts w:ascii="Times New Roman" w:hAnsi="Times New Roman" w:cs="Times New Roman"/>
          <w:spacing w:val="-2"/>
          <w:sz w:val="24"/>
          <w:szCs w:val="24"/>
        </w:rPr>
        <w:t>errors</w:t>
      </w:r>
      <w:r w:rsidRPr="004711A4">
        <w:rPr>
          <w:rFonts w:ascii="Times New Roman" w:hAnsi="Times New Roman" w:cs="Times New Roman"/>
          <w:sz w:val="24"/>
          <w:szCs w:val="24"/>
        </w:rPr>
        <w:t xml:space="preserve"> </w:t>
      </w:r>
      <w:r w:rsidRPr="004711A4">
        <w:rPr>
          <w:rFonts w:ascii="Times New Roman" w:hAnsi="Times New Roman" w:cs="Times New Roman"/>
          <w:spacing w:val="52"/>
          <w:sz w:val="24"/>
          <w:szCs w:val="24"/>
        </w:rPr>
        <w:t xml:space="preserve"> </w:t>
      </w:r>
      <w:r w:rsidRPr="004711A4">
        <w:rPr>
          <w:rFonts w:ascii="Times New Roman" w:hAnsi="Times New Roman" w:cs="Times New Roman"/>
          <w:spacing w:val="-6"/>
          <w:sz w:val="24"/>
          <w:szCs w:val="24"/>
        </w:rPr>
        <w:t>wh</w:t>
      </w:r>
      <w:r w:rsidRPr="004711A4">
        <w:rPr>
          <w:rFonts w:ascii="Times New Roman" w:hAnsi="Times New Roman" w:cs="Times New Roman"/>
          <w:spacing w:val="-7"/>
          <w:sz w:val="24"/>
          <w:szCs w:val="24"/>
        </w:rPr>
        <w:t>ile</w:t>
      </w:r>
      <w:r w:rsidRPr="004711A4">
        <w:rPr>
          <w:rFonts w:ascii="Times New Roman" w:hAnsi="Times New Roman" w:cs="Times New Roman"/>
          <w:sz w:val="24"/>
          <w:szCs w:val="24"/>
        </w:rPr>
        <w:t xml:space="preserve"> </w:t>
      </w:r>
      <w:r w:rsidRPr="004711A4">
        <w:rPr>
          <w:rFonts w:ascii="Times New Roman" w:hAnsi="Times New Roman" w:cs="Times New Roman"/>
          <w:spacing w:val="59"/>
          <w:sz w:val="24"/>
          <w:szCs w:val="24"/>
        </w:rPr>
        <w:t xml:space="preserve"> </w:t>
      </w:r>
      <w:r w:rsidRPr="004711A4">
        <w:rPr>
          <w:rFonts w:ascii="Times New Roman" w:hAnsi="Times New Roman" w:cs="Times New Roman"/>
          <w:spacing w:val="-2"/>
          <w:sz w:val="24"/>
          <w:szCs w:val="24"/>
        </w:rPr>
        <w:t>fully</w:t>
      </w:r>
    </w:p>
    <w:p w14:paraId="29E5DB3F" w14:textId="77777777" w:rsidR="007827E9" w:rsidRPr="004711A4" w:rsidRDefault="00F95A45" w:rsidP="004711A4">
      <w:pPr>
        <w:spacing w:line="360" w:lineRule="auto"/>
        <w:rPr>
          <w:rFonts w:ascii="Times New Roman" w:eastAsia="Liberation Serif" w:hAnsi="Times New Roman" w:cs="Times New Roman"/>
          <w:sz w:val="24"/>
          <w:szCs w:val="24"/>
        </w:rPr>
      </w:pPr>
      <w:r w:rsidRPr="004711A4">
        <w:rPr>
          <w:rFonts w:ascii="Times New Roman" w:hAnsi="Times New Roman" w:cs="Times New Roman"/>
          <w:spacing w:val="-11"/>
          <w:sz w:val="24"/>
          <w:szCs w:val="24"/>
        </w:rPr>
        <w:t>Implemented</w:t>
      </w:r>
      <w:r w:rsidR="007827E9" w:rsidRPr="004711A4">
        <w:rPr>
          <w:rFonts w:ascii="Times New Roman" w:hAnsi="Times New Roman" w:cs="Times New Roman"/>
          <w:sz w:val="24"/>
          <w:szCs w:val="24"/>
        </w:rPr>
        <w:t>.</w:t>
      </w:r>
    </w:p>
    <w:p w14:paraId="7218CA36" w14:textId="77777777" w:rsidR="007827E9" w:rsidRPr="004711A4" w:rsidRDefault="007827E9" w:rsidP="004711A4">
      <w:pPr>
        <w:spacing w:line="360" w:lineRule="auto"/>
        <w:rPr>
          <w:rFonts w:ascii="Times New Roman" w:hAnsi="Times New Roman" w:cs="Times New Roman"/>
          <w:spacing w:val="-1"/>
          <w:sz w:val="24"/>
          <w:szCs w:val="24"/>
        </w:rPr>
      </w:pPr>
      <w:r w:rsidRPr="004711A4">
        <w:rPr>
          <w:rFonts w:ascii="Times New Roman" w:hAnsi="Times New Roman" w:cs="Times New Roman"/>
          <w:b/>
          <w:spacing w:val="-1"/>
          <w:sz w:val="24"/>
          <w:szCs w:val="24"/>
        </w:rPr>
        <w:t>User/acceptance</w:t>
      </w:r>
      <w:r w:rsidRPr="004711A4">
        <w:rPr>
          <w:rFonts w:ascii="Times New Roman" w:hAnsi="Times New Roman" w:cs="Times New Roman"/>
          <w:b/>
          <w:spacing w:val="22"/>
          <w:sz w:val="24"/>
          <w:szCs w:val="24"/>
        </w:rPr>
        <w:t xml:space="preserve"> </w:t>
      </w:r>
      <w:r w:rsidRPr="004711A4">
        <w:rPr>
          <w:rFonts w:ascii="Times New Roman" w:hAnsi="Times New Roman" w:cs="Times New Roman"/>
          <w:b/>
          <w:spacing w:val="-1"/>
          <w:sz w:val="24"/>
          <w:szCs w:val="24"/>
        </w:rPr>
        <w:t>testing</w:t>
      </w:r>
      <w:r w:rsidRPr="004711A4">
        <w:rPr>
          <w:rFonts w:ascii="Times New Roman" w:hAnsi="Times New Roman" w:cs="Times New Roman"/>
          <w:spacing w:val="-1"/>
          <w:sz w:val="24"/>
          <w:szCs w:val="24"/>
        </w:rPr>
        <w:t>-</w:t>
      </w:r>
      <w:r w:rsidRPr="004711A4">
        <w:rPr>
          <w:rFonts w:ascii="Times New Roman" w:hAnsi="Times New Roman" w:cs="Times New Roman"/>
          <w:spacing w:val="20"/>
          <w:sz w:val="24"/>
          <w:szCs w:val="24"/>
        </w:rPr>
        <w:t xml:space="preserve"> </w:t>
      </w:r>
      <w:r w:rsidRPr="004711A4">
        <w:rPr>
          <w:rFonts w:ascii="Times New Roman" w:hAnsi="Times New Roman" w:cs="Times New Roman"/>
          <w:sz w:val="24"/>
          <w:szCs w:val="24"/>
        </w:rPr>
        <w:t>the</w:t>
      </w:r>
      <w:r w:rsidRPr="004711A4">
        <w:rPr>
          <w:rFonts w:ascii="Times New Roman" w:hAnsi="Times New Roman" w:cs="Times New Roman"/>
          <w:spacing w:val="22"/>
          <w:sz w:val="24"/>
          <w:szCs w:val="24"/>
        </w:rPr>
        <w:t xml:space="preserve"> </w:t>
      </w:r>
      <w:r w:rsidRPr="004711A4">
        <w:rPr>
          <w:rFonts w:ascii="Times New Roman" w:hAnsi="Times New Roman" w:cs="Times New Roman"/>
          <w:sz w:val="24"/>
          <w:szCs w:val="24"/>
        </w:rPr>
        <w:t>system</w:t>
      </w:r>
      <w:r w:rsidRPr="004711A4">
        <w:rPr>
          <w:rFonts w:ascii="Times New Roman" w:hAnsi="Times New Roman" w:cs="Times New Roman"/>
          <w:spacing w:val="28"/>
          <w:sz w:val="24"/>
          <w:szCs w:val="24"/>
        </w:rPr>
        <w:t xml:space="preserve"> </w:t>
      </w:r>
      <w:r w:rsidRPr="004711A4">
        <w:rPr>
          <w:rFonts w:ascii="Times New Roman" w:hAnsi="Times New Roman" w:cs="Times New Roman"/>
          <w:spacing w:val="-3"/>
          <w:sz w:val="24"/>
          <w:szCs w:val="24"/>
        </w:rPr>
        <w:t>will</w:t>
      </w:r>
      <w:r w:rsidRPr="004711A4">
        <w:rPr>
          <w:rFonts w:ascii="Times New Roman" w:hAnsi="Times New Roman" w:cs="Times New Roman"/>
          <w:spacing w:val="14"/>
          <w:sz w:val="24"/>
          <w:szCs w:val="24"/>
        </w:rPr>
        <w:t xml:space="preserve"> </w:t>
      </w:r>
      <w:r w:rsidRPr="004711A4">
        <w:rPr>
          <w:rFonts w:ascii="Times New Roman" w:hAnsi="Times New Roman" w:cs="Times New Roman"/>
          <w:spacing w:val="2"/>
          <w:sz w:val="24"/>
          <w:szCs w:val="24"/>
        </w:rPr>
        <w:t>be</w:t>
      </w:r>
      <w:r w:rsidRPr="004711A4">
        <w:rPr>
          <w:rFonts w:ascii="Times New Roman" w:hAnsi="Times New Roman" w:cs="Times New Roman"/>
          <w:spacing w:val="31"/>
          <w:sz w:val="24"/>
          <w:szCs w:val="24"/>
        </w:rPr>
        <w:t xml:space="preserve"> </w:t>
      </w:r>
      <w:r w:rsidRPr="004711A4">
        <w:rPr>
          <w:rFonts w:ascii="Times New Roman" w:hAnsi="Times New Roman" w:cs="Times New Roman"/>
          <w:spacing w:val="-3"/>
          <w:sz w:val="24"/>
          <w:szCs w:val="24"/>
        </w:rPr>
        <w:t>given</w:t>
      </w:r>
      <w:r w:rsidRPr="004711A4">
        <w:rPr>
          <w:rFonts w:ascii="Times New Roman" w:hAnsi="Times New Roman" w:cs="Times New Roman"/>
          <w:spacing w:val="27"/>
          <w:sz w:val="24"/>
          <w:szCs w:val="24"/>
        </w:rPr>
        <w:t xml:space="preserve"> </w:t>
      </w:r>
      <w:r w:rsidRPr="004711A4">
        <w:rPr>
          <w:rFonts w:ascii="Times New Roman" w:hAnsi="Times New Roman" w:cs="Times New Roman"/>
          <w:sz w:val="24"/>
          <w:szCs w:val="24"/>
        </w:rPr>
        <w:t>to</w:t>
      </w:r>
      <w:r w:rsidRPr="004711A4">
        <w:rPr>
          <w:rFonts w:ascii="Times New Roman" w:hAnsi="Times New Roman" w:cs="Times New Roman"/>
          <w:spacing w:val="28"/>
          <w:sz w:val="24"/>
          <w:szCs w:val="24"/>
        </w:rPr>
        <w:t xml:space="preserve"> </w:t>
      </w:r>
      <w:r w:rsidRPr="004711A4">
        <w:rPr>
          <w:rFonts w:ascii="Times New Roman" w:hAnsi="Times New Roman" w:cs="Times New Roman"/>
          <w:spacing w:val="-1"/>
          <w:sz w:val="24"/>
          <w:szCs w:val="24"/>
        </w:rPr>
        <w:t>several</w:t>
      </w:r>
      <w:r w:rsidRPr="004711A4">
        <w:rPr>
          <w:rFonts w:ascii="Times New Roman" w:hAnsi="Times New Roman" w:cs="Times New Roman"/>
          <w:spacing w:val="15"/>
          <w:sz w:val="24"/>
          <w:szCs w:val="24"/>
        </w:rPr>
        <w:t xml:space="preserve"> </w:t>
      </w:r>
      <w:r w:rsidRPr="004711A4">
        <w:rPr>
          <w:rFonts w:ascii="Times New Roman" w:hAnsi="Times New Roman" w:cs="Times New Roman"/>
          <w:sz w:val="24"/>
          <w:szCs w:val="24"/>
        </w:rPr>
        <w:t>end</w:t>
      </w:r>
      <w:r w:rsidRPr="004711A4">
        <w:rPr>
          <w:rFonts w:ascii="Times New Roman" w:hAnsi="Times New Roman" w:cs="Times New Roman"/>
          <w:spacing w:val="27"/>
          <w:sz w:val="24"/>
          <w:szCs w:val="24"/>
        </w:rPr>
        <w:t xml:space="preserve"> </w:t>
      </w:r>
      <w:r w:rsidRPr="004711A4">
        <w:rPr>
          <w:rFonts w:ascii="Times New Roman" w:hAnsi="Times New Roman" w:cs="Times New Roman"/>
          <w:sz w:val="24"/>
          <w:szCs w:val="24"/>
        </w:rPr>
        <w:t>users</w:t>
      </w:r>
      <w:r w:rsidRPr="004711A4">
        <w:rPr>
          <w:rFonts w:ascii="Times New Roman" w:hAnsi="Times New Roman" w:cs="Times New Roman"/>
          <w:spacing w:val="25"/>
          <w:sz w:val="24"/>
          <w:szCs w:val="24"/>
        </w:rPr>
        <w:t xml:space="preserve"> </w:t>
      </w:r>
      <w:r w:rsidRPr="004711A4">
        <w:rPr>
          <w:rFonts w:ascii="Times New Roman" w:hAnsi="Times New Roman" w:cs="Times New Roman"/>
          <w:sz w:val="24"/>
          <w:szCs w:val="24"/>
        </w:rPr>
        <w:t>and</w:t>
      </w:r>
      <w:r w:rsidRPr="004711A4">
        <w:rPr>
          <w:rFonts w:ascii="Times New Roman" w:hAnsi="Times New Roman" w:cs="Times New Roman"/>
          <w:spacing w:val="28"/>
          <w:sz w:val="24"/>
          <w:szCs w:val="24"/>
        </w:rPr>
        <w:t xml:space="preserve"> </w:t>
      </w:r>
      <w:r w:rsidRPr="004711A4">
        <w:rPr>
          <w:rFonts w:ascii="Times New Roman" w:hAnsi="Times New Roman" w:cs="Times New Roman"/>
          <w:spacing w:val="-2"/>
          <w:sz w:val="24"/>
          <w:szCs w:val="24"/>
        </w:rPr>
        <w:t>they</w:t>
      </w:r>
      <w:r w:rsidRPr="004711A4">
        <w:rPr>
          <w:rFonts w:ascii="Times New Roman" w:hAnsi="Times New Roman" w:cs="Times New Roman"/>
          <w:spacing w:val="27"/>
          <w:sz w:val="24"/>
          <w:szCs w:val="24"/>
        </w:rPr>
        <w:t xml:space="preserve"> </w:t>
      </w:r>
      <w:r w:rsidRPr="004711A4">
        <w:rPr>
          <w:rFonts w:ascii="Times New Roman" w:hAnsi="Times New Roman" w:cs="Times New Roman"/>
          <w:spacing w:val="-3"/>
          <w:sz w:val="24"/>
          <w:szCs w:val="24"/>
        </w:rPr>
        <w:t>will</w:t>
      </w:r>
      <w:r w:rsidRPr="004711A4">
        <w:rPr>
          <w:rFonts w:ascii="Times New Roman" w:hAnsi="Times New Roman" w:cs="Times New Roman"/>
          <w:spacing w:val="66"/>
          <w:w w:val="99"/>
          <w:sz w:val="24"/>
          <w:szCs w:val="24"/>
        </w:rPr>
        <w:t xml:space="preserve"> </w:t>
      </w:r>
      <w:r w:rsidRPr="004711A4">
        <w:rPr>
          <w:rFonts w:ascii="Times New Roman" w:hAnsi="Times New Roman" w:cs="Times New Roman"/>
          <w:spacing w:val="-2"/>
          <w:sz w:val="24"/>
          <w:szCs w:val="24"/>
        </w:rPr>
        <w:t>rate</w:t>
      </w:r>
      <w:r w:rsidRPr="004711A4">
        <w:rPr>
          <w:rFonts w:ascii="Times New Roman" w:hAnsi="Times New Roman" w:cs="Times New Roman"/>
          <w:spacing w:val="-7"/>
          <w:sz w:val="24"/>
          <w:szCs w:val="24"/>
        </w:rPr>
        <w:t xml:space="preserve"> </w:t>
      </w:r>
      <w:r w:rsidRPr="004711A4">
        <w:rPr>
          <w:rFonts w:ascii="Times New Roman" w:hAnsi="Times New Roman" w:cs="Times New Roman"/>
          <w:spacing w:val="-2"/>
          <w:sz w:val="24"/>
          <w:szCs w:val="24"/>
        </w:rPr>
        <w:t xml:space="preserve">usability </w:t>
      </w:r>
      <w:r w:rsidRPr="004711A4">
        <w:rPr>
          <w:rFonts w:ascii="Times New Roman" w:hAnsi="Times New Roman" w:cs="Times New Roman"/>
          <w:sz w:val="24"/>
          <w:szCs w:val="24"/>
        </w:rPr>
        <w:t>and</w:t>
      </w:r>
      <w:r w:rsidRPr="004711A4">
        <w:rPr>
          <w:rFonts w:ascii="Times New Roman" w:hAnsi="Times New Roman" w:cs="Times New Roman"/>
          <w:spacing w:val="-1"/>
          <w:sz w:val="24"/>
          <w:szCs w:val="24"/>
        </w:rPr>
        <w:t xml:space="preserve"> </w:t>
      </w:r>
      <w:r w:rsidRPr="004711A4">
        <w:rPr>
          <w:rFonts w:ascii="Times New Roman" w:hAnsi="Times New Roman" w:cs="Times New Roman"/>
          <w:sz w:val="24"/>
          <w:szCs w:val="24"/>
        </w:rPr>
        <w:t>user</w:t>
      </w:r>
      <w:r w:rsidRPr="004711A4">
        <w:rPr>
          <w:rFonts w:ascii="Times New Roman" w:hAnsi="Times New Roman" w:cs="Times New Roman"/>
          <w:spacing w:val="-9"/>
          <w:sz w:val="24"/>
          <w:szCs w:val="24"/>
        </w:rPr>
        <w:t xml:space="preserve"> </w:t>
      </w:r>
      <w:r w:rsidRPr="004711A4">
        <w:rPr>
          <w:rFonts w:ascii="Times New Roman" w:hAnsi="Times New Roman" w:cs="Times New Roman"/>
          <w:spacing w:val="-1"/>
          <w:sz w:val="24"/>
          <w:szCs w:val="24"/>
        </w:rPr>
        <w:t>friendliness.</w:t>
      </w:r>
    </w:p>
    <w:p w14:paraId="3C128103" w14:textId="77777777" w:rsidR="00FF3FC2" w:rsidRPr="003C5846" w:rsidRDefault="00FF3FC2" w:rsidP="00FF3FC2">
      <w:pPr>
        <w:pStyle w:val="Heading3"/>
        <w:rPr>
          <w:rFonts w:ascii="Times New Roman" w:hAnsi="Times New Roman" w:cs="Times New Roman"/>
          <w:b/>
          <w:color w:val="auto"/>
          <w:sz w:val="28"/>
          <w:szCs w:val="28"/>
        </w:rPr>
      </w:pPr>
      <w:bookmarkStart w:id="132" w:name="_Toc83305049"/>
      <w:r w:rsidRPr="003C5846">
        <w:rPr>
          <w:rFonts w:ascii="Times New Roman" w:hAnsi="Times New Roman" w:cs="Times New Roman"/>
          <w:b/>
          <w:color w:val="auto"/>
          <w:sz w:val="28"/>
          <w:szCs w:val="28"/>
        </w:rPr>
        <w:t xml:space="preserve">4.3.1 </w:t>
      </w:r>
      <w:r w:rsidR="009855E2" w:rsidRPr="003C5846">
        <w:rPr>
          <w:rFonts w:ascii="Times New Roman" w:hAnsi="Times New Roman" w:cs="Times New Roman"/>
          <w:b/>
          <w:color w:val="auto"/>
          <w:sz w:val="28"/>
          <w:szCs w:val="28"/>
        </w:rPr>
        <w:t>Unit Testing</w:t>
      </w:r>
      <w:bookmarkEnd w:id="132"/>
    </w:p>
    <w:p w14:paraId="2CEC329F" w14:textId="77777777" w:rsidR="00CA1C38" w:rsidRDefault="00CA1C38" w:rsidP="00CA1C38">
      <w:pPr>
        <w:spacing w:line="360" w:lineRule="auto"/>
        <w:rPr>
          <w:rFonts w:ascii="Times New Roman" w:hAnsi="Times New Roman" w:cs="Times New Roman"/>
          <w:sz w:val="24"/>
          <w:szCs w:val="24"/>
        </w:rPr>
      </w:pPr>
      <w:r w:rsidRPr="00CA1C38">
        <w:rPr>
          <w:rFonts w:ascii="Times New Roman" w:hAnsi="Times New Roman" w:cs="Times New Roman"/>
          <w:sz w:val="24"/>
          <w:szCs w:val="24"/>
        </w:rPr>
        <w:t>There are several individual modules to undertake testing. These are</w:t>
      </w:r>
      <w:r>
        <w:rPr>
          <w:rFonts w:ascii="Times New Roman" w:hAnsi="Times New Roman" w:cs="Times New Roman"/>
          <w:sz w:val="24"/>
          <w:szCs w:val="24"/>
        </w:rPr>
        <w:t xml:space="preserve">: </w:t>
      </w:r>
    </w:p>
    <w:p w14:paraId="7C5ED221" w14:textId="77777777" w:rsidR="00CA1C38" w:rsidRPr="00FB1DCC" w:rsidRDefault="00CA1C38" w:rsidP="00FB1DCC">
      <w:pPr>
        <w:pStyle w:val="ListParagraph"/>
        <w:numPr>
          <w:ilvl w:val="0"/>
          <w:numId w:val="26"/>
        </w:numPr>
        <w:spacing w:after="0" w:line="360" w:lineRule="auto"/>
        <w:rPr>
          <w:rFonts w:ascii="Times New Roman" w:hAnsi="Times New Roman" w:cs="Times New Roman"/>
          <w:b/>
          <w:sz w:val="24"/>
          <w:szCs w:val="24"/>
        </w:rPr>
      </w:pPr>
      <w:r w:rsidRPr="00FB1DCC">
        <w:rPr>
          <w:rFonts w:ascii="Times New Roman" w:hAnsi="Times New Roman" w:cs="Times New Roman"/>
          <w:b/>
          <w:sz w:val="24"/>
          <w:szCs w:val="24"/>
        </w:rPr>
        <w:t>Student-based modules</w:t>
      </w:r>
    </w:p>
    <w:p w14:paraId="5CB02A0E" w14:textId="77777777" w:rsidR="007C32ED" w:rsidRDefault="00CA1C38" w:rsidP="00FB1DCC">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R</w:t>
      </w:r>
      <w:r w:rsidRPr="00CA1C38">
        <w:rPr>
          <w:rFonts w:ascii="Times New Roman" w:hAnsi="Times New Roman" w:cs="Times New Roman"/>
          <w:sz w:val="24"/>
          <w:szCs w:val="24"/>
        </w:rPr>
        <w:t>egistering into the system, logging in to the system, making an application, viewing application status, filing complaints</w:t>
      </w:r>
      <w:r w:rsidR="007C32ED">
        <w:rPr>
          <w:rFonts w:ascii="Times New Roman" w:hAnsi="Times New Roman" w:cs="Times New Roman"/>
          <w:sz w:val="24"/>
          <w:szCs w:val="24"/>
        </w:rPr>
        <w:t xml:space="preserve">, </w:t>
      </w:r>
      <w:r w:rsidR="001B2408">
        <w:rPr>
          <w:rFonts w:ascii="Times New Roman" w:hAnsi="Times New Roman" w:cs="Times New Roman"/>
          <w:sz w:val="24"/>
          <w:szCs w:val="24"/>
        </w:rPr>
        <w:t>and viewing</w:t>
      </w:r>
      <w:r w:rsidR="001B7821">
        <w:rPr>
          <w:rFonts w:ascii="Times New Roman" w:hAnsi="Times New Roman" w:cs="Times New Roman"/>
          <w:sz w:val="24"/>
          <w:szCs w:val="24"/>
        </w:rPr>
        <w:t xml:space="preserve"> downloads</w:t>
      </w:r>
      <w:r w:rsidR="007C32ED">
        <w:rPr>
          <w:rFonts w:ascii="Times New Roman" w:hAnsi="Times New Roman" w:cs="Times New Roman"/>
          <w:sz w:val="24"/>
          <w:szCs w:val="24"/>
        </w:rPr>
        <w:t>.</w:t>
      </w:r>
    </w:p>
    <w:p w14:paraId="6D4A54D8" w14:textId="77777777" w:rsidR="001B7821" w:rsidRPr="00FB1DCC" w:rsidRDefault="001B7821" w:rsidP="00FB1DCC">
      <w:pPr>
        <w:pStyle w:val="ListParagraph"/>
        <w:numPr>
          <w:ilvl w:val="0"/>
          <w:numId w:val="26"/>
        </w:numPr>
        <w:spacing w:after="0" w:line="360" w:lineRule="auto"/>
        <w:rPr>
          <w:rFonts w:ascii="Times New Roman" w:hAnsi="Times New Roman" w:cs="Times New Roman"/>
          <w:b/>
          <w:sz w:val="24"/>
          <w:szCs w:val="24"/>
        </w:rPr>
      </w:pPr>
      <w:r w:rsidRPr="00FB1DCC">
        <w:rPr>
          <w:rFonts w:ascii="Times New Roman" w:hAnsi="Times New Roman" w:cs="Times New Roman"/>
          <w:b/>
          <w:sz w:val="24"/>
          <w:szCs w:val="24"/>
        </w:rPr>
        <w:t>Admin-Based modules</w:t>
      </w:r>
    </w:p>
    <w:p w14:paraId="57A5C2AD" w14:textId="77777777" w:rsidR="001B7821" w:rsidRPr="001B7821" w:rsidRDefault="001B7821" w:rsidP="00FB1DCC">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Logging into the system, viewing the lit of applicants, vetting the applications, updating application status, payments status, allocation status and disbursement status, Viewing filed com</w:t>
      </w:r>
      <w:r w:rsidR="001B2408">
        <w:rPr>
          <w:rFonts w:ascii="Times New Roman" w:hAnsi="Times New Roman" w:cs="Times New Roman"/>
          <w:sz w:val="24"/>
          <w:szCs w:val="24"/>
        </w:rPr>
        <w:t xml:space="preserve">plaints and responding to them, and </w:t>
      </w:r>
      <w:r>
        <w:rPr>
          <w:rFonts w:ascii="Times New Roman" w:hAnsi="Times New Roman" w:cs="Times New Roman"/>
          <w:sz w:val="24"/>
          <w:szCs w:val="24"/>
        </w:rPr>
        <w:t>Uploading downloads</w:t>
      </w:r>
    </w:p>
    <w:p w14:paraId="0D2A4962" w14:textId="77777777" w:rsidR="00F547F7" w:rsidRDefault="00CA1C38" w:rsidP="00243666">
      <w:pPr>
        <w:spacing w:line="360" w:lineRule="auto"/>
        <w:ind w:left="360"/>
        <w:rPr>
          <w:rFonts w:ascii="Times New Roman" w:hAnsi="Times New Roman" w:cs="Times New Roman"/>
          <w:sz w:val="24"/>
          <w:szCs w:val="24"/>
        </w:rPr>
      </w:pPr>
      <w:r w:rsidRPr="00CA1C38">
        <w:rPr>
          <w:rFonts w:ascii="Times New Roman" w:hAnsi="Times New Roman" w:cs="Times New Roman"/>
          <w:sz w:val="24"/>
          <w:szCs w:val="24"/>
        </w:rPr>
        <w:t>These units will be tested individually. A perfect unit is a unit with no errors.</w:t>
      </w:r>
    </w:p>
    <w:p w14:paraId="2A4DE29C" w14:textId="77777777" w:rsidR="00966C40" w:rsidRDefault="00F547F7" w:rsidP="00F547F7">
      <w:pPr>
        <w:rPr>
          <w:rFonts w:ascii="Times New Roman" w:hAnsi="Times New Roman" w:cs="Times New Roman"/>
          <w:sz w:val="24"/>
          <w:szCs w:val="24"/>
        </w:rPr>
      </w:pPr>
      <w:r>
        <w:rPr>
          <w:rFonts w:ascii="Times New Roman" w:hAnsi="Times New Roman" w:cs="Times New Roman"/>
          <w:sz w:val="24"/>
          <w:szCs w:val="24"/>
        </w:rPr>
        <w:br w:type="page"/>
      </w:r>
    </w:p>
    <w:p w14:paraId="08FB4262" w14:textId="77777777" w:rsidR="00243666" w:rsidRPr="0073432A" w:rsidRDefault="00243666" w:rsidP="00B93CAC">
      <w:pPr>
        <w:pStyle w:val="Heading3"/>
        <w:spacing w:line="360" w:lineRule="auto"/>
        <w:rPr>
          <w:rFonts w:ascii="Times New Roman" w:hAnsi="Times New Roman" w:cs="Times New Roman"/>
          <w:b/>
          <w:color w:val="auto"/>
          <w:sz w:val="28"/>
          <w:szCs w:val="28"/>
        </w:rPr>
      </w:pPr>
      <w:bookmarkStart w:id="133" w:name="_Toc83305050"/>
      <w:r w:rsidRPr="0073432A">
        <w:rPr>
          <w:rFonts w:ascii="Times New Roman" w:hAnsi="Times New Roman" w:cs="Times New Roman"/>
          <w:b/>
          <w:color w:val="auto"/>
          <w:sz w:val="28"/>
          <w:szCs w:val="28"/>
        </w:rPr>
        <w:lastRenderedPageBreak/>
        <w:t xml:space="preserve">4.3.2 </w:t>
      </w:r>
      <w:r w:rsidR="00CA2FA7" w:rsidRPr="0073432A">
        <w:rPr>
          <w:rFonts w:ascii="Times New Roman" w:hAnsi="Times New Roman" w:cs="Times New Roman"/>
          <w:b/>
          <w:color w:val="auto"/>
          <w:sz w:val="28"/>
          <w:szCs w:val="28"/>
        </w:rPr>
        <w:t>Integration Testing</w:t>
      </w:r>
      <w:bookmarkEnd w:id="133"/>
    </w:p>
    <w:p w14:paraId="2A2E568F" w14:textId="77777777" w:rsidR="0010261C" w:rsidRDefault="0010261C" w:rsidP="00B93CAC">
      <w:pPr>
        <w:spacing w:line="360" w:lineRule="auto"/>
        <w:rPr>
          <w:rFonts w:ascii="Times New Roman" w:hAnsi="Times New Roman" w:cs="Times New Roman"/>
          <w:sz w:val="24"/>
          <w:szCs w:val="24"/>
        </w:rPr>
      </w:pPr>
      <w:r w:rsidRPr="0010261C">
        <w:rPr>
          <w:rFonts w:ascii="Times New Roman" w:hAnsi="Times New Roman" w:cs="Times New Roman"/>
          <w:sz w:val="24"/>
          <w:szCs w:val="24"/>
        </w:rPr>
        <w:t>Several modules require other modules to work.</w:t>
      </w:r>
      <w:r w:rsidR="00DE5E13">
        <w:rPr>
          <w:rFonts w:ascii="Times New Roman" w:hAnsi="Times New Roman" w:cs="Times New Roman"/>
          <w:sz w:val="24"/>
          <w:szCs w:val="24"/>
        </w:rPr>
        <w:t xml:space="preserve"> Viewing of applicants by the admin requires the bursary application module to work, the viewing of loan status requires the admin’s updating loan status module, the viewing downloads by the students requires the admin’s upload of downloads.</w:t>
      </w:r>
      <w:r w:rsidR="003B3962">
        <w:rPr>
          <w:rFonts w:ascii="Times New Roman" w:hAnsi="Times New Roman" w:cs="Times New Roman"/>
          <w:sz w:val="24"/>
          <w:szCs w:val="24"/>
        </w:rPr>
        <w:t xml:space="preserve"> </w:t>
      </w:r>
      <w:r w:rsidRPr="0010261C">
        <w:rPr>
          <w:rFonts w:ascii="Times New Roman" w:hAnsi="Times New Roman" w:cs="Times New Roman"/>
          <w:sz w:val="24"/>
          <w:szCs w:val="24"/>
        </w:rPr>
        <w:t xml:space="preserve">A perfect system will allow for smooth integration of </w:t>
      </w:r>
      <w:r w:rsidR="002A5D27">
        <w:rPr>
          <w:rFonts w:ascii="Times New Roman" w:hAnsi="Times New Roman" w:cs="Times New Roman"/>
          <w:sz w:val="24"/>
          <w:szCs w:val="24"/>
        </w:rPr>
        <w:t>the</w:t>
      </w:r>
      <w:r w:rsidRPr="0010261C">
        <w:rPr>
          <w:rFonts w:ascii="Times New Roman" w:hAnsi="Times New Roman" w:cs="Times New Roman"/>
          <w:sz w:val="24"/>
          <w:szCs w:val="24"/>
        </w:rPr>
        <w:t xml:space="preserve"> systems</w:t>
      </w:r>
      <w:r w:rsidR="009E6D95">
        <w:rPr>
          <w:rFonts w:ascii="Times New Roman" w:hAnsi="Times New Roman" w:cs="Times New Roman"/>
          <w:sz w:val="24"/>
          <w:szCs w:val="24"/>
        </w:rPr>
        <w:t xml:space="preserve"> dependent on each other</w:t>
      </w:r>
      <w:r w:rsidRPr="0010261C">
        <w:rPr>
          <w:rFonts w:ascii="Times New Roman" w:hAnsi="Times New Roman" w:cs="Times New Roman"/>
          <w:sz w:val="24"/>
          <w:szCs w:val="24"/>
        </w:rPr>
        <w:t>.</w:t>
      </w:r>
    </w:p>
    <w:p w14:paraId="4EBB8530" w14:textId="77777777" w:rsidR="00FA69AE" w:rsidRPr="00FA69AE" w:rsidRDefault="00FA69AE" w:rsidP="00E97DF8">
      <w:pPr>
        <w:pStyle w:val="Heading3"/>
        <w:spacing w:line="360" w:lineRule="auto"/>
        <w:rPr>
          <w:rFonts w:ascii="Times New Roman" w:hAnsi="Times New Roman" w:cs="Times New Roman"/>
          <w:b/>
          <w:color w:val="auto"/>
          <w:sz w:val="28"/>
          <w:szCs w:val="28"/>
        </w:rPr>
      </w:pPr>
      <w:bookmarkStart w:id="134" w:name="_Toc83305051"/>
      <w:r w:rsidRPr="00FA69AE">
        <w:rPr>
          <w:rFonts w:ascii="Times New Roman" w:hAnsi="Times New Roman" w:cs="Times New Roman"/>
          <w:b/>
          <w:color w:val="auto"/>
          <w:sz w:val="28"/>
          <w:szCs w:val="28"/>
        </w:rPr>
        <w:t xml:space="preserve">4.3.3 </w:t>
      </w:r>
      <w:r w:rsidR="001A3C4F" w:rsidRPr="00FA69AE">
        <w:rPr>
          <w:rFonts w:ascii="Times New Roman" w:hAnsi="Times New Roman" w:cs="Times New Roman"/>
          <w:b/>
          <w:color w:val="auto"/>
          <w:sz w:val="28"/>
          <w:szCs w:val="28"/>
        </w:rPr>
        <w:t>System Testing</w:t>
      </w:r>
      <w:bookmarkEnd w:id="134"/>
    </w:p>
    <w:p w14:paraId="0AF16918" w14:textId="77777777" w:rsidR="00E97DF8" w:rsidRPr="00E97DF8" w:rsidRDefault="00E97DF8" w:rsidP="00E97DF8">
      <w:pPr>
        <w:spacing w:line="360" w:lineRule="auto"/>
        <w:rPr>
          <w:rFonts w:ascii="Times New Roman" w:hAnsi="Times New Roman" w:cs="Times New Roman"/>
          <w:sz w:val="24"/>
          <w:szCs w:val="24"/>
        </w:rPr>
      </w:pPr>
      <w:r w:rsidRPr="00E97DF8">
        <w:rPr>
          <w:rFonts w:ascii="Times New Roman" w:hAnsi="Times New Roman" w:cs="Times New Roman"/>
          <w:sz w:val="24"/>
          <w:szCs w:val="24"/>
        </w:rPr>
        <w:t xml:space="preserve">At the end of development, all the modules having being tested individually and integration checked, will be combined and tested as a whole. The </w:t>
      </w:r>
      <w:r w:rsidR="002C7BA0">
        <w:rPr>
          <w:rFonts w:ascii="Times New Roman" w:hAnsi="Times New Roman" w:cs="Times New Roman"/>
          <w:sz w:val="24"/>
          <w:szCs w:val="24"/>
        </w:rPr>
        <w:t>modules when combined</w:t>
      </w:r>
      <w:r w:rsidRPr="00E97DF8">
        <w:rPr>
          <w:rFonts w:ascii="Times New Roman" w:hAnsi="Times New Roman" w:cs="Times New Roman"/>
          <w:sz w:val="24"/>
          <w:szCs w:val="24"/>
        </w:rPr>
        <w:t xml:space="preserve"> should work as a single unit. A perfect system should run and integrate all the modules without any errors.</w:t>
      </w:r>
    </w:p>
    <w:p w14:paraId="6A596B59" w14:textId="77777777" w:rsidR="007827E9" w:rsidRDefault="00FA7F06" w:rsidP="00FA7F06">
      <w:pPr>
        <w:spacing w:line="360" w:lineRule="auto"/>
        <w:rPr>
          <w:rFonts w:ascii="Times New Roman" w:hAnsi="Times New Roman" w:cs="Times New Roman"/>
          <w:b/>
          <w:sz w:val="28"/>
          <w:szCs w:val="28"/>
        </w:rPr>
      </w:pPr>
      <w:r w:rsidRPr="00FA7F06">
        <w:rPr>
          <w:rFonts w:ascii="Times New Roman" w:hAnsi="Times New Roman" w:cs="Times New Roman"/>
          <w:b/>
          <w:sz w:val="28"/>
          <w:szCs w:val="28"/>
        </w:rPr>
        <w:t>4.3.4 User Testing</w:t>
      </w:r>
    </w:p>
    <w:p w14:paraId="037826ED" w14:textId="77777777" w:rsidR="001D7D59" w:rsidRDefault="0082444E" w:rsidP="0082444E">
      <w:pPr>
        <w:spacing w:line="360" w:lineRule="auto"/>
        <w:rPr>
          <w:rFonts w:ascii="Times New Roman" w:hAnsi="Times New Roman" w:cs="Times New Roman"/>
          <w:sz w:val="24"/>
          <w:szCs w:val="24"/>
        </w:rPr>
      </w:pPr>
      <w:r w:rsidRPr="0082444E">
        <w:rPr>
          <w:rFonts w:ascii="Times New Roman" w:hAnsi="Times New Roman" w:cs="Times New Roman"/>
          <w:sz w:val="24"/>
          <w:szCs w:val="24"/>
        </w:rPr>
        <w:t xml:space="preserve">Several students from the school of computing Maseno University will interact with the system and give feedback on usability and user friendliness. </w:t>
      </w:r>
      <w:r>
        <w:rPr>
          <w:rFonts w:ascii="Times New Roman" w:hAnsi="Times New Roman" w:cs="Times New Roman"/>
          <w:sz w:val="24"/>
          <w:szCs w:val="24"/>
        </w:rPr>
        <w:t>SOMU leaders and Staff from the office of the Registrar</w:t>
      </w:r>
      <w:r w:rsidRPr="0082444E">
        <w:rPr>
          <w:rFonts w:ascii="Times New Roman" w:hAnsi="Times New Roman" w:cs="Times New Roman"/>
          <w:sz w:val="24"/>
          <w:szCs w:val="24"/>
        </w:rPr>
        <w:t xml:space="preserve"> will test the website for </w:t>
      </w:r>
      <w:r w:rsidR="00BA7F7A">
        <w:rPr>
          <w:rFonts w:ascii="Times New Roman" w:hAnsi="Times New Roman" w:cs="Times New Roman"/>
          <w:sz w:val="24"/>
          <w:szCs w:val="24"/>
        </w:rPr>
        <w:t>complete functionality of the admin dashboard, its user friendliness, and convenience of the system</w:t>
      </w:r>
      <w:r w:rsidRPr="0082444E">
        <w:rPr>
          <w:rFonts w:ascii="Times New Roman" w:hAnsi="Times New Roman" w:cs="Times New Roman"/>
          <w:sz w:val="24"/>
          <w:szCs w:val="24"/>
        </w:rPr>
        <w:t xml:space="preserve">. A perfect system will receive good comments from </w:t>
      </w:r>
      <w:r w:rsidR="003E0686">
        <w:rPr>
          <w:rFonts w:ascii="Times New Roman" w:hAnsi="Times New Roman" w:cs="Times New Roman"/>
          <w:sz w:val="24"/>
          <w:szCs w:val="24"/>
        </w:rPr>
        <w:t xml:space="preserve">all kinds of </w:t>
      </w:r>
      <w:r w:rsidRPr="0082444E">
        <w:rPr>
          <w:rFonts w:ascii="Times New Roman" w:hAnsi="Times New Roman" w:cs="Times New Roman"/>
          <w:sz w:val="24"/>
          <w:szCs w:val="24"/>
        </w:rPr>
        <w:t xml:space="preserve">users and </w:t>
      </w:r>
      <w:r w:rsidR="002456F2">
        <w:rPr>
          <w:rFonts w:ascii="Times New Roman" w:hAnsi="Times New Roman" w:cs="Times New Roman"/>
          <w:sz w:val="24"/>
          <w:szCs w:val="24"/>
        </w:rPr>
        <w:t xml:space="preserve">the </w:t>
      </w:r>
      <w:r w:rsidRPr="0082444E">
        <w:rPr>
          <w:rFonts w:ascii="Times New Roman" w:hAnsi="Times New Roman" w:cs="Times New Roman"/>
          <w:sz w:val="24"/>
          <w:szCs w:val="24"/>
        </w:rPr>
        <w:t>user</w:t>
      </w:r>
      <w:r w:rsidR="00562651">
        <w:rPr>
          <w:rFonts w:ascii="Times New Roman" w:hAnsi="Times New Roman" w:cs="Times New Roman"/>
          <w:sz w:val="24"/>
          <w:szCs w:val="24"/>
        </w:rPr>
        <w:t>s</w:t>
      </w:r>
      <w:r w:rsidRPr="0082444E">
        <w:rPr>
          <w:rFonts w:ascii="Times New Roman" w:hAnsi="Times New Roman" w:cs="Times New Roman"/>
          <w:sz w:val="24"/>
          <w:szCs w:val="24"/>
        </w:rPr>
        <w:t xml:space="preserve"> should be able to navigate all the modules with ease.</w:t>
      </w:r>
    </w:p>
    <w:p w14:paraId="337A13A9" w14:textId="77777777" w:rsidR="001D7D59" w:rsidRDefault="001D7D59">
      <w:pPr>
        <w:rPr>
          <w:rFonts w:ascii="Times New Roman" w:hAnsi="Times New Roman" w:cs="Times New Roman"/>
          <w:sz w:val="24"/>
          <w:szCs w:val="24"/>
        </w:rPr>
      </w:pPr>
      <w:r>
        <w:rPr>
          <w:rFonts w:ascii="Times New Roman" w:hAnsi="Times New Roman" w:cs="Times New Roman"/>
          <w:sz w:val="24"/>
          <w:szCs w:val="24"/>
        </w:rPr>
        <w:br w:type="page"/>
      </w:r>
    </w:p>
    <w:p w14:paraId="6D5111C2" w14:textId="77777777" w:rsidR="001D7D59" w:rsidRDefault="001D7D59" w:rsidP="00E671C6">
      <w:pPr>
        <w:pStyle w:val="Heading1"/>
        <w:spacing w:line="360" w:lineRule="auto"/>
        <w:jc w:val="center"/>
        <w:rPr>
          <w:rFonts w:ascii="Times New Roman" w:hAnsi="Times New Roman" w:cs="Times New Roman"/>
          <w:b/>
          <w:color w:val="auto"/>
        </w:rPr>
      </w:pPr>
      <w:r w:rsidRPr="001D7D59">
        <w:rPr>
          <w:rFonts w:ascii="Times New Roman" w:hAnsi="Times New Roman" w:cs="Times New Roman"/>
          <w:b/>
          <w:color w:val="auto"/>
        </w:rPr>
        <w:lastRenderedPageBreak/>
        <w:t xml:space="preserve">CHAPTER FIVE: </w:t>
      </w:r>
      <w:bookmarkStart w:id="135" w:name="_TOC_250004"/>
      <w:r w:rsidRPr="001D7D59">
        <w:rPr>
          <w:rFonts w:ascii="Times New Roman" w:hAnsi="Times New Roman" w:cs="Times New Roman"/>
          <w:b/>
          <w:color w:val="auto"/>
        </w:rPr>
        <w:t>RESULTS AND DISCUSSIONS</w:t>
      </w:r>
      <w:bookmarkEnd w:id="135"/>
    </w:p>
    <w:p w14:paraId="5A2337BC" w14:textId="77777777" w:rsidR="00A57FB8" w:rsidRPr="00BC7B3A" w:rsidRDefault="00A57FB8" w:rsidP="00BC7B3A">
      <w:pPr>
        <w:pStyle w:val="Heading2"/>
        <w:spacing w:line="360" w:lineRule="auto"/>
        <w:rPr>
          <w:rFonts w:ascii="Times New Roman" w:hAnsi="Times New Roman" w:cs="Times New Roman"/>
          <w:b/>
          <w:color w:val="auto"/>
          <w:sz w:val="28"/>
          <w:szCs w:val="28"/>
        </w:rPr>
      </w:pPr>
      <w:r w:rsidRPr="00BC7B3A">
        <w:rPr>
          <w:rFonts w:ascii="Times New Roman" w:hAnsi="Times New Roman" w:cs="Times New Roman"/>
          <w:b/>
          <w:color w:val="auto"/>
          <w:sz w:val="28"/>
          <w:szCs w:val="28"/>
        </w:rPr>
        <w:t>RESULTS AND DICUSSIONS</w:t>
      </w:r>
    </w:p>
    <w:p w14:paraId="141E15AB" w14:textId="77777777" w:rsidR="00383BB3" w:rsidRPr="00383BB3" w:rsidRDefault="00383BB3" w:rsidP="00BC7B3A">
      <w:pPr>
        <w:spacing w:line="360" w:lineRule="auto"/>
        <w:rPr>
          <w:rFonts w:ascii="Times New Roman" w:hAnsi="Times New Roman" w:cs="Times New Roman"/>
          <w:sz w:val="24"/>
          <w:szCs w:val="24"/>
        </w:rPr>
      </w:pPr>
      <w:r w:rsidRPr="00383BB3">
        <w:rPr>
          <w:rFonts w:ascii="Times New Roman" w:hAnsi="Times New Roman" w:cs="Times New Roman"/>
          <w:sz w:val="24"/>
          <w:szCs w:val="24"/>
        </w:rPr>
        <w:t xml:space="preserve">As stipulated in the chapter three above, questionnaires were distributed across a range of actors in Maseno </w:t>
      </w:r>
      <w:r>
        <w:rPr>
          <w:rFonts w:ascii="Times New Roman" w:hAnsi="Times New Roman" w:cs="Times New Roman"/>
          <w:sz w:val="24"/>
          <w:szCs w:val="24"/>
        </w:rPr>
        <w:t>E-Bursary system</w:t>
      </w:r>
      <w:r w:rsidRPr="00383BB3">
        <w:rPr>
          <w:rFonts w:ascii="Times New Roman" w:hAnsi="Times New Roman" w:cs="Times New Roman"/>
          <w:sz w:val="24"/>
          <w:szCs w:val="24"/>
        </w:rPr>
        <w:t>. These questionnaires were later on collected after being filled and the raw data analyzed and tabulated in form of pie charts.</w:t>
      </w:r>
    </w:p>
    <w:p w14:paraId="613209F3" w14:textId="77777777" w:rsidR="00383BB3" w:rsidRPr="00383BB3" w:rsidRDefault="00383BB3" w:rsidP="00383BB3">
      <w:pPr>
        <w:spacing w:line="360" w:lineRule="auto"/>
        <w:rPr>
          <w:rFonts w:ascii="Times New Roman" w:hAnsi="Times New Roman" w:cs="Times New Roman"/>
          <w:sz w:val="24"/>
          <w:szCs w:val="24"/>
        </w:rPr>
      </w:pPr>
      <w:r w:rsidRPr="00383BB3">
        <w:rPr>
          <w:rFonts w:ascii="Times New Roman" w:hAnsi="Times New Roman" w:cs="Times New Roman"/>
          <w:sz w:val="24"/>
          <w:szCs w:val="24"/>
        </w:rPr>
        <w:t xml:space="preserve">The respondents of the questionnaires included some set students, </w:t>
      </w:r>
      <w:r w:rsidR="0067766B">
        <w:rPr>
          <w:rFonts w:ascii="Times New Roman" w:hAnsi="Times New Roman" w:cs="Times New Roman"/>
          <w:sz w:val="24"/>
          <w:szCs w:val="24"/>
        </w:rPr>
        <w:t xml:space="preserve">SOMU leaders </w:t>
      </w:r>
      <w:r w:rsidRPr="00383BB3">
        <w:rPr>
          <w:rFonts w:ascii="Times New Roman" w:hAnsi="Times New Roman" w:cs="Times New Roman"/>
          <w:sz w:val="24"/>
          <w:szCs w:val="24"/>
        </w:rPr>
        <w:t xml:space="preserve">and </w:t>
      </w:r>
      <w:r w:rsidR="0067766B">
        <w:rPr>
          <w:rFonts w:ascii="Times New Roman" w:hAnsi="Times New Roman" w:cs="Times New Roman"/>
          <w:sz w:val="24"/>
          <w:szCs w:val="24"/>
        </w:rPr>
        <w:t>some of the staff from the Registrar’s office</w:t>
      </w:r>
      <w:r w:rsidRPr="00383BB3">
        <w:rPr>
          <w:rFonts w:ascii="Times New Roman" w:hAnsi="Times New Roman" w:cs="Times New Roman"/>
          <w:sz w:val="24"/>
          <w:szCs w:val="24"/>
        </w:rPr>
        <w:t xml:space="preserve"> from their large domain.</w:t>
      </w:r>
    </w:p>
    <w:p w14:paraId="57B49E65" w14:textId="77777777" w:rsidR="00F21B50" w:rsidRDefault="005C33D9" w:rsidP="00383BB3">
      <w:pPr>
        <w:spacing w:line="360" w:lineRule="auto"/>
        <w:rPr>
          <w:rFonts w:ascii="Times New Roman" w:hAnsi="Times New Roman" w:cs="Times New Roman"/>
          <w:sz w:val="24"/>
          <w:szCs w:val="24"/>
        </w:rPr>
      </w:pPr>
      <w:r>
        <w:rPr>
          <w:rFonts w:ascii="Times New Roman" w:hAnsi="Times New Roman" w:cs="Times New Roman"/>
          <w:sz w:val="24"/>
          <w:szCs w:val="24"/>
        </w:rPr>
        <w:t xml:space="preserve">Staff’s and SOMU </w:t>
      </w:r>
      <w:r w:rsidR="005A7463">
        <w:rPr>
          <w:rFonts w:ascii="Times New Roman" w:hAnsi="Times New Roman" w:cs="Times New Roman"/>
          <w:sz w:val="24"/>
          <w:szCs w:val="24"/>
        </w:rPr>
        <w:t>leaders’</w:t>
      </w:r>
      <w:r>
        <w:rPr>
          <w:rFonts w:ascii="Times New Roman" w:hAnsi="Times New Roman" w:cs="Times New Roman"/>
          <w:sz w:val="24"/>
          <w:szCs w:val="24"/>
        </w:rPr>
        <w:t xml:space="preserve"> </w:t>
      </w:r>
      <w:r w:rsidR="00383BB3" w:rsidRPr="00383BB3">
        <w:rPr>
          <w:rFonts w:ascii="Times New Roman" w:hAnsi="Times New Roman" w:cs="Times New Roman"/>
          <w:sz w:val="24"/>
          <w:szCs w:val="24"/>
        </w:rPr>
        <w:t>questionnaire was set up to find out</w:t>
      </w:r>
      <w:r w:rsidR="003A3FCC">
        <w:rPr>
          <w:rFonts w:ascii="Times New Roman" w:hAnsi="Times New Roman" w:cs="Times New Roman"/>
          <w:sz w:val="24"/>
          <w:szCs w:val="24"/>
        </w:rPr>
        <w:t xml:space="preserve"> about the whole process from how they vet applicants to disbursement</w:t>
      </w:r>
      <w:r w:rsidR="00E60504">
        <w:rPr>
          <w:rFonts w:ascii="Times New Roman" w:hAnsi="Times New Roman" w:cs="Times New Roman"/>
          <w:sz w:val="24"/>
          <w:szCs w:val="24"/>
        </w:rPr>
        <w:t xml:space="preserve"> stage</w:t>
      </w:r>
      <w:r w:rsidR="00383BB3" w:rsidRPr="00383BB3">
        <w:rPr>
          <w:rFonts w:ascii="Times New Roman" w:hAnsi="Times New Roman" w:cs="Times New Roman"/>
          <w:sz w:val="24"/>
          <w:szCs w:val="24"/>
        </w:rPr>
        <w:t xml:space="preserve">. </w:t>
      </w:r>
    </w:p>
    <w:p w14:paraId="472D70D7" w14:textId="77777777" w:rsidR="00383BB3" w:rsidRPr="00383BB3" w:rsidRDefault="008D2D79" w:rsidP="00383BB3">
      <w:pPr>
        <w:spacing w:line="360" w:lineRule="auto"/>
        <w:rPr>
          <w:rFonts w:ascii="Times New Roman" w:hAnsi="Times New Roman" w:cs="Times New Roman"/>
          <w:sz w:val="24"/>
          <w:szCs w:val="24"/>
        </w:rPr>
      </w:pPr>
      <w:r>
        <w:rPr>
          <w:rFonts w:ascii="Times New Roman" w:hAnsi="Times New Roman" w:cs="Times New Roman"/>
          <w:sz w:val="24"/>
          <w:szCs w:val="24"/>
        </w:rPr>
        <w:t>T</w:t>
      </w:r>
      <w:r w:rsidR="00383BB3" w:rsidRPr="00383BB3">
        <w:rPr>
          <w:rFonts w:ascii="Times New Roman" w:hAnsi="Times New Roman" w:cs="Times New Roman"/>
          <w:sz w:val="24"/>
          <w:szCs w:val="24"/>
        </w:rPr>
        <w:t xml:space="preserve">his is a survey aimed at finding out the need for an application </w:t>
      </w:r>
      <w:r>
        <w:rPr>
          <w:rFonts w:ascii="Times New Roman" w:hAnsi="Times New Roman" w:cs="Times New Roman"/>
          <w:sz w:val="24"/>
          <w:szCs w:val="24"/>
        </w:rPr>
        <w:t>to help manage bursary applications in Maseno University</w:t>
      </w:r>
      <w:r w:rsidR="00383BB3" w:rsidRPr="00383BB3">
        <w:rPr>
          <w:rFonts w:ascii="Times New Roman" w:hAnsi="Times New Roman" w:cs="Times New Roman"/>
          <w:sz w:val="24"/>
          <w:szCs w:val="24"/>
        </w:rPr>
        <w:t>. Sample raw data of the responds is as follows:</w:t>
      </w:r>
    </w:p>
    <w:p w14:paraId="354ED461" w14:textId="77777777" w:rsidR="0082444E" w:rsidRPr="0082444E" w:rsidRDefault="0082444E" w:rsidP="0082444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58"/>
        <w:gridCol w:w="1670"/>
        <w:gridCol w:w="1740"/>
        <w:gridCol w:w="1677"/>
        <w:gridCol w:w="2340"/>
      </w:tblGrid>
      <w:tr w:rsidR="005F64A1" w14:paraId="4D11149B" w14:textId="77777777" w:rsidTr="00356B54">
        <w:tc>
          <w:tcPr>
            <w:tcW w:w="1658" w:type="dxa"/>
            <w:shd w:val="clear" w:color="auto" w:fill="00B0F0"/>
          </w:tcPr>
          <w:p w14:paraId="2C3652C6" w14:textId="77777777"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Respondent</w:t>
            </w:r>
          </w:p>
          <w:p w14:paraId="3B123EFC" w14:textId="77777777"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(Staff)</w:t>
            </w:r>
          </w:p>
        </w:tc>
        <w:tc>
          <w:tcPr>
            <w:tcW w:w="1670" w:type="dxa"/>
            <w:shd w:val="clear" w:color="auto" w:fill="00B0F0"/>
          </w:tcPr>
          <w:p w14:paraId="46072735" w14:textId="77777777"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Average no. of  applications</w:t>
            </w:r>
          </w:p>
          <w:p w14:paraId="1B77F80B" w14:textId="77777777"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Handled (per semester)</w:t>
            </w:r>
          </w:p>
        </w:tc>
        <w:tc>
          <w:tcPr>
            <w:tcW w:w="1740" w:type="dxa"/>
            <w:shd w:val="clear" w:color="auto" w:fill="00B0F0"/>
          </w:tcPr>
          <w:p w14:paraId="64738507" w14:textId="77777777"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Rate of form loss or misplacement</w:t>
            </w:r>
          </w:p>
          <w:p w14:paraId="3EC33EE0" w14:textId="77777777" w:rsidR="000E03B5" w:rsidRPr="00915C65" w:rsidRDefault="000E03B5" w:rsidP="0036145F">
            <w:pPr>
              <w:rPr>
                <w:rFonts w:ascii="Times New Roman" w:hAnsi="Times New Roman" w:cs="Times New Roman"/>
                <w:b/>
                <w:sz w:val="24"/>
                <w:szCs w:val="24"/>
              </w:rPr>
            </w:pPr>
            <w:r w:rsidRPr="00915C65">
              <w:rPr>
                <w:rFonts w:ascii="Times New Roman" w:hAnsi="Times New Roman" w:cs="Times New Roman"/>
                <w:b/>
                <w:sz w:val="24"/>
                <w:szCs w:val="24"/>
              </w:rPr>
              <w:t>(1-10)</w:t>
            </w:r>
          </w:p>
        </w:tc>
        <w:tc>
          <w:tcPr>
            <w:tcW w:w="1677" w:type="dxa"/>
            <w:shd w:val="clear" w:color="auto" w:fill="00B0F0"/>
          </w:tcPr>
          <w:p w14:paraId="634FEF57" w14:textId="77777777"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Rate of system reliability</w:t>
            </w:r>
          </w:p>
          <w:p w14:paraId="0C9DBFE4" w14:textId="77777777"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(1-10)</w:t>
            </w:r>
          </w:p>
        </w:tc>
        <w:tc>
          <w:tcPr>
            <w:tcW w:w="2340" w:type="dxa"/>
            <w:shd w:val="clear" w:color="auto" w:fill="00B0F0"/>
          </w:tcPr>
          <w:p w14:paraId="1AD734CB" w14:textId="77777777" w:rsidR="005F64A1" w:rsidRPr="00915C65" w:rsidRDefault="00915C65" w:rsidP="0036145F">
            <w:pPr>
              <w:rPr>
                <w:rFonts w:ascii="Times New Roman" w:hAnsi="Times New Roman" w:cs="Times New Roman"/>
                <w:b/>
                <w:sz w:val="24"/>
                <w:szCs w:val="24"/>
              </w:rPr>
            </w:pPr>
            <w:r w:rsidRPr="00915C65">
              <w:rPr>
                <w:rFonts w:ascii="Times New Roman" w:hAnsi="Times New Roman" w:cs="Times New Roman"/>
                <w:b/>
                <w:sz w:val="24"/>
                <w:szCs w:val="24"/>
              </w:rPr>
              <w:t>Challenges</w:t>
            </w:r>
          </w:p>
        </w:tc>
      </w:tr>
      <w:tr w:rsidR="005F64A1" w14:paraId="2888AC85" w14:textId="77777777" w:rsidTr="00915C65">
        <w:tc>
          <w:tcPr>
            <w:tcW w:w="1658" w:type="dxa"/>
          </w:tcPr>
          <w:p w14:paraId="23505561" w14:textId="77777777" w:rsidR="005F64A1" w:rsidRP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Responded 1</w:t>
            </w:r>
          </w:p>
        </w:tc>
        <w:tc>
          <w:tcPr>
            <w:tcW w:w="1670" w:type="dxa"/>
          </w:tcPr>
          <w:p w14:paraId="5BE82043" w14:textId="77777777" w:rsidR="005F64A1" w:rsidRP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&gt;250</w:t>
            </w:r>
          </w:p>
        </w:tc>
        <w:tc>
          <w:tcPr>
            <w:tcW w:w="1740" w:type="dxa"/>
          </w:tcPr>
          <w:p w14:paraId="732A82C1" w14:textId="77777777" w:rsidR="005F64A1" w:rsidRP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677" w:type="dxa"/>
          </w:tcPr>
          <w:p w14:paraId="40E70CD7" w14:textId="77777777" w:rsidR="005F64A1" w:rsidRP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7AE46F24" w14:textId="77777777" w:rsidR="005F64A1" w:rsidRP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Too much paper work</w:t>
            </w:r>
          </w:p>
        </w:tc>
      </w:tr>
      <w:tr w:rsidR="00915C65" w14:paraId="696234D6" w14:textId="77777777" w:rsidTr="00915C65">
        <w:tc>
          <w:tcPr>
            <w:tcW w:w="1658" w:type="dxa"/>
          </w:tcPr>
          <w:p w14:paraId="1E4F2849" w14:textId="77777777" w:rsid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Responded 2</w:t>
            </w:r>
          </w:p>
        </w:tc>
        <w:tc>
          <w:tcPr>
            <w:tcW w:w="1670" w:type="dxa"/>
          </w:tcPr>
          <w:p w14:paraId="5DC93450" w14:textId="77777777" w:rsid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&gt;300</w:t>
            </w:r>
          </w:p>
        </w:tc>
        <w:tc>
          <w:tcPr>
            <w:tcW w:w="1740" w:type="dxa"/>
          </w:tcPr>
          <w:p w14:paraId="0AE8B8F5" w14:textId="77777777" w:rsid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677" w:type="dxa"/>
          </w:tcPr>
          <w:p w14:paraId="1D0C44F4" w14:textId="77777777" w:rsid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340" w:type="dxa"/>
          </w:tcPr>
          <w:p w14:paraId="7ABE1616" w14:textId="77777777" w:rsidR="00915C65" w:rsidRDefault="006E5534" w:rsidP="00FA7F06">
            <w:pPr>
              <w:spacing w:line="360" w:lineRule="auto"/>
              <w:rPr>
                <w:rFonts w:ascii="Times New Roman" w:hAnsi="Times New Roman" w:cs="Times New Roman"/>
                <w:sz w:val="24"/>
                <w:szCs w:val="24"/>
              </w:rPr>
            </w:pPr>
            <w:r>
              <w:rPr>
                <w:rFonts w:ascii="Times New Roman" w:hAnsi="Times New Roman" w:cs="Times New Roman"/>
                <w:sz w:val="24"/>
                <w:szCs w:val="24"/>
              </w:rPr>
              <w:t>Processes are very manual</w:t>
            </w:r>
          </w:p>
        </w:tc>
      </w:tr>
      <w:tr w:rsidR="006E5534" w14:paraId="47FA2154" w14:textId="77777777" w:rsidTr="00915C65">
        <w:tc>
          <w:tcPr>
            <w:tcW w:w="1658" w:type="dxa"/>
          </w:tcPr>
          <w:p w14:paraId="7791F6D7" w14:textId="77777777" w:rsidR="006E5534" w:rsidRDefault="006E5534" w:rsidP="00FA7F06">
            <w:pPr>
              <w:spacing w:line="360" w:lineRule="auto"/>
              <w:rPr>
                <w:rFonts w:ascii="Times New Roman" w:hAnsi="Times New Roman" w:cs="Times New Roman"/>
                <w:sz w:val="24"/>
                <w:szCs w:val="24"/>
              </w:rPr>
            </w:pPr>
            <w:r>
              <w:rPr>
                <w:rFonts w:ascii="Times New Roman" w:hAnsi="Times New Roman" w:cs="Times New Roman"/>
                <w:sz w:val="24"/>
                <w:szCs w:val="24"/>
              </w:rPr>
              <w:t>Responded 3</w:t>
            </w:r>
          </w:p>
        </w:tc>
        <w:tc>
          <w:tcPr>
            <w:tcW w:w="1670" w:type="dxa"/>
          </w:tcPr>
          <w:p w14:paraId="35B79509" w14:textId="77777777" w:rsidR="006E5534" w:rsidRDefault="006E5534" w:rsidP="00FA7F06">
            <w:pPr>
              <w:spacing w:line="360" w:lineRule="auto"/>
              <w:rPr>
                <w:rFonts w:ascii="Times New Roman" w:hAnsi="Times New Roman" w:cs="Times New Roman"/>
                <w:sz w:val="24"/>
                <w:szCs w:val="24"/>
              </w:rPr>
            </w:pPr>
            <w:r>
              <w:rPr>
                <w:rFonts w:ascii="Times New Roman" w:hAnsi="Times New Roman" w:cs="Times New Roman"/>
                <w:sz w:val="24"/>
                <w:szCs w:val="24"/>
              </w:rPr>
              <w:t>&gt;200</w:t>
            </w:r>
          </w:p>
        </w:tc>
        <w:tc>
          <w:tcPr>
            <w:tcW w:w="1740" w:type="dxa"/>
          </w:tcPr>
          <w:p w14:paraId="5EDD48B8" w14:textId="77777777" w:rsidR="006E5534" w:rsidRDefault="006E5534" w:rsidP="00FA7F06">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677" w:type="dxa"/>
          </w:tcPr>
          <w:p w14:paraId="6A3B9B80" w14:textId="77777777" w:rsidR="006E5534" w:rsidRDefault="006E5534" w:rsidP="00FA7F0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0BC9637B" w14:textId="77777777" w:rsidR="006E5534"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Poor handwriting by students.</w:t>
            </w:r>
          </w:p>
        </w:tc>
      </w:tr>
      <w:tr w:rsidR="00992B29" w14:paraId="0A648564" w14:textId="77777777" w:rsidTr="00915C65">
        <w:tc>
          <w:tcPr>
            <w:tcW w:w="1658" w:type="dxa"/>
          </w:tcPr>
          <w:p w14:paraId="61DD5D78" w14:textId="77777777"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 xml:space="preserve">Responded </w:t>
            </w:r>
            <w:r w:rsidR="0052061A">
              <w:rPr>
                <w:rFonts w:ascii="Times New Roman" w:hAnsi="Times New Roman" w:cs="Times New Roman"/>
                <w:sz w:val="24"/>
                <w:szCs w:val="24"/>
              </w:rPr>
              <w:t>4</w:t>
            </w:r>
          </w:p>
        </w:tc>
        <w:tc>
          <w:tcPr>
            <w:tcW w:w="1670" w:type="dxa"/>
          </w:tcPr>
          <w:p w14:paraId="0457A927" w14:textId="77777777"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&gt;300</w:t>
            </w:r>
          </w:p>
        </w:tc>
        <w:tc>
          <w:tcPr>
            <w:tcW w:w="1740" w:type="dxa"/>
          </w:tcPr>
          <w:p w14:paraId="3200E781" w14:textId="77777777"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677" w:type="dxa"/>
          </w:tcPr>
          <w:p w14:paraId="67BE0B64" w14:textId="77777777"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00C7D8C5" w14:textId="77777777"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Form misplacement,</w:t>
            </w:r>
          </w:p>
          <w:p w14:paraId="0DD39E17" w14:textId="77777777"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Tearing of forms</w:t>
            </w:r>
          </w:p>
        </w:tc>
      </w:tr>
      <w:tr w:rsidR="0052061A" w14:paraId="14E97928" w14:textId="77777777" w:rsidTr="00644FAA">
        <w:tc>
          <w:tcPr>
            <w:tcW w:w="1658" w:type="dxa"/>
            <w:shd w:val="clear" w:color="auto" w:fill="D9D9D9" w:themeFill="background1" w:themeFillShade="D9"/>
          </w:tcPr>
          <w:p w14:paraId="4D5E12AC" w14:textId="77777777" w:rsidR="0052061A" w:rsidRPr="0052061A" w:rsidRDefault="0052061A" w:rsidP="00FA7F06">
            <w:pPr>
              <w:spacing w:line="360" w:lineRule="auto"/>
              <w:rPr>
                <w:rFonts w:ascii="Times New Roman" w:hAnsi="Times New Roman" w:cs="Times New Roman"/>
                <w:b/>
                <w:sz w:val="24"/>
                <w:szCs w:val="24"/>
              </w:rPr>
            </w:pPr>
            <w:r w:rsidRPr="0052061A">
              <w:rPr>
                <w:rFonts w:ascii="Times New Roman" w:hAnsi="Times New Roman" w:cs="Times New Roman"/>
                <w:b/>
                <w:sz w:val="24"/>
                <w:szCs w:val="24"/>
              </w:rPr>
              <w:t>Average Case</w:t>
            </w:r>
          </w:p>
        </w:tc>
        <w:tc>
          <w:tcPr>
            <w:tcW w:w="1670" w:type="dxa"/>
            <w:shd w:val="clear" w:color="auto" w:fill="D9D9D9" w:themeFill="background1" w:themeFillShade="D9"/>
          </w:tcPr>
          <w:p w14:paraId="2CFF41AA" w14:textId="77777777" w:rsidR="0052061A" w:rsidRPr="0052061A" w:rsidRDefault="0052061A" w:rsidP="00FA7F06">
            <w:pPr>
              <w:spacing w:line="360" w:lineRule="auto"/>
              <w:rPr>
                <w:rFonts w:ascii="Times New Roman" w:hAnsi="Times New Roman" w:cs="Times New Roman"/>
                <w:b/>
                <w:sz w:val="24"/>
                <w:szCs w:val="24"/>
              </w:rPr>
            </w:pPr>
            <w:r w:rsidRPr="0052061A">
              <w:rPr>
                <w:rFonts w:ascii="Times New Roman" w:hAnsi="Times New Roman" w:cs="Times New Roman"/>
                <w:b/>
                <w:sz w:val="24"/>
                <w:szCs w:val="24"/>
              </w:rPr>
              <w:t>&gt;</w:t>
            </w:r>
            <w:r>
              <w:rPr>
                <w:rFonts w:ascii="Times New Roman" w:hAnsi="Times New Roman" w:cs="Times New Roman"/>
                <w:b/>
                <w:sz w:val="24"/>
                <w:szCs w:val="24"/>
              </w:rPr>
              <w:t>200</w:t>
            </w:r>
          </w:p>
        </w:tc>
        <w:tc>
          <w:tcPr>
            <w:tcW w:w="1740" w:type="dxa"/>
            <w:shd w:val="clear" w:color="auto" w:fill="D9D9D9" w:themeFill="background1" w:themeFillShade="D9"/>
          </w:tcPr>
          <w:p w14:paraId="5786EB93" w14:textId="77777777" w:rsidR="0052061A" w:rsidRPr="0052061A" w:rsidRDefault="0052061A" w:rsidP="00FA7F06">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1677" w:type="dxa"/>
            <w:shd w:val="clear" w:color="auto" w:fill="D9D9D9" w:themeFill="background1" w:themeFillShade="D9"/>
          </w:tcPr>
          <w:p w14:paraId="6E0857EB" w14:textId="77777777" w:rsidR="0052061A" w:rsidRPr="0052061A" w:rsidRDefault="0052061A" w:rsidP="00FA7F06">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2340" w:type="dxa"/>
            <w:shd w:val="clear" w:color="auto" w:fill="D9D9D9" w:themeFill="background1" w:themeFillShade="D9"/>
          </w:tcPr>
          <w:p w14:paraId="5121B354" w14:textId="77777777" w:rsidR="0052061A" w:rsidRPr="0052061A" w:rsidRDefault="0052061A" w:rsidP="00441B97">
            <w:pPr>
              <w:keepNext/>
              <w:spacing w:line="360" w:lineRule="auto"/>
              <w:rPr>
                <w:rFonts w:ascii="Times New Roman" w:hAnsi="Times New Roman" w:cs="Times New Roman"/>
                <w:b/>
                <w:sz w:val="24"/>
                <w:szCs w:val="24"/>
              </w:rPr>
            </w:pPr>
            <w:r>
              <w:rPr>
                <w:rFonts w:ascii="Times New Roman" w:hAnsi="Times New Roman" w:cs="Times New Roman"/>
                <w:b/>
                <w:sz w:val="24"/>
                <w:szCs w:val="24"/>
              </w:rPr>
              <w:t xml:space="preserve">System not reliable and </w:t>
            </w:r>
            <w:r w:rsidR="009B5088">
              <w:rPr>
                <w:rFonts w:ascii="Times New Roman" w:hAnsi="Times New Roman" w:cs="Times New Roman"/>
                <w:b/>
                <w:sz w:val="24"/>
                <w:szCs w:val="24"/>
              </w:rPr>
              <w:t>convenient</w:t>
            </w:r>
            <w:r w:rsidR="00493AAF">
              <w:rPr>
                <w:rFonts w:ascii="Times New Roman" w:hAnsi="Times New Roman" w:cs="Times New Roman"/>
                <w:b/>
                <w:sz w:val="24"/>
                <w:szCs w:val="24"/>
              </w:rPr>
              <w:t>.</w:t>
            </w:r>
          </w:p>
        </w:tc>
      </w:tr>
    </w:tbl>
    <w:p w14:paraId="5BD9ACA0" w14:textId="77777777" w:rsidR="00FA7F06" w:rsidRPr="00DE1398" w:rsidRDefault="00441B97" w:rsidP="00441B97">
      <w:pPr>
        <w:pStyle w:val="Caption"/>
        <w:rPr>
          <w:rFonts w:ascii="Times New Roman" w:hAnsi="Times New Roman" w:cs="Times New Roman"/>
          <w:sz w:val="28"/>
          <w:szCs w:val="28"/>
        </w:rPr>
      </w:pPr>
      <w:bookmarkStart w:id="136" w:name="_Toc83313222"/>
      <w:r>
        <w:t xml:space="preserve">Table </w:t>
      </w:r>
      <w:fldSimple w:instr=" SEQ Table \* ARABIC ">
        <w:r w:rsidR="00353089">
          <w:rPr>
            <w:noProof/>
          </w:rPr>
          <w:t>15</w:t>
        </w:r>
      </w:fldSimple>
      <w:r>
        <w:t xml:space="preserve"> Staff Response Raw data table</w:t>
      </w:r>
      <w:bookmarkEnd w:id="136"/>
    </w:p>
    <w:p w14:paraId="48C05FB3" w14:textId="77777777" w:rsidR="00AB313E" w:rsidRDefault="00AB313E" w:rsidP="00D54159">
      <w:pPr>
        <w:spacing w:line="360" w:lineRule="auto"/>
        <w:rPr>
          <w:rFonts w:ascii="Times New Roman" w:hAnsi="Times New Roman" w:cs="Times New Roman"/>
          <w:sz w:val="24"/>
          <w:szCs w:val="24"/>
        </w:rPr>
      </w:pPr>
    </w:p>
    <w:p w14:paraId="17242D3F" w14:textId="77777777" w:rsidR="00F57341" w:rsidRDefault="00F57341" w:rsidP="00F57341">
      <w:pPr>
        <w:pStyle w:val="BodyText"/>
        <w:tabs>
          <w:tab w:val="left" w:pos="360"/>
        </w:tabs>
        <w:spacing w:before="69" w:line="359" w:lineRule="auto"/>
        <w:ind w:left="221" w:right="99"/>
        <w:jc w:val="both"/>
        <w:rPr>
          <w:rFonts w:ascii="Liberation Serif" w:eastAsia="Liberation Serif" w:hAnsi="Liberation Serif" w:cs="Liberation Serif"/>
          <w:spacing w:val="-3"/>
        </w:rPr>
      </w:pPr>
      <w:r>
        <w:rPr>
          <w:rFonts w:ascii="Liberation Serif" w:eastAsia="Liberation Serif" w:hAnsi="Liberation Serif" w:cs="Liberation Serif"/>
        </w:rPr>
        <w:lastRenderedPageBreak/>
        <w:t>From</w:t>
      </w:r>
      <w:r>
        <w:rPr>
          <w:rFonts w:ascii="Liberation Serif" w:eastAsia="Liberation Serif" w:hAnsi="Liberation Serif" w:cs="Liberation Serif"/>
          <w:spacing w:val="9"/>
        </w:rPr>
        <w:t xml:space="preserve"> </w:t>
      </w:r>
      <w:r>
        <w:rPr>
          <w:rFonts w:ascii="Liberation Serif" w:eastAsia="Liberation Serif" w:hAnsi="Liberation Serif" w:cs="Liberation Serif"/>
          <w:spacing w:val="-2"/>
        </w:rPr>
        <w:t>the</w:t>
      </w:r>
      <w:r>
        <w:rPr>
          <w:rFonts w:ascii="Liberation Serif" w:eastAsia="Liberation Serif" w:hAnsi="Liberation Serif" w:cs="Liberation Serif"/>
          <w:spacing w:val="3"/>
        </w:rPr>
        <w:t xml:space="preserve"> </w:t>
      </w:r>
      <w:r>
        <w:rPr>
          <w:rFonts w:ascii="Liberation Serif" w:eastAsia="Liberation Serif" w:hAnsi="Liberation Serif" w:cs="Liberation Serif"/>
          <w:spacing w:val="-2"/>
        </w:rPr>
        <w:t>tabulated</w:t>
      </w:r>
      <w:r>
        <w:rPr>
          <w:rFonts w:ascii="Liberation Serif" w:eastAsia="Liberation Serif" w:hAnsi="Liberation Serif" w:cs="Liberation Serif"/>
          <w:spacing w:val="8"/>
        </w:rPr>
        <w:t xml:space="preserve"> </w:t>
      </w:r>
      <w:r>
        <w:rPr>
          <w:rFonts w:ascii="Liberation Serif" w:eastAsia="Liberation Serif" w:hAnsi="Liberation Serif" w:cs="Liberation Serif"/>
          <w:spacing w:val="-1"/>
        </w:rPr>
        <w:t>results,</w:t>
      </w:r>
      <w:r>
        <w:rPr>
          <w:rFonts w:ascii="Liberation Serif" w:eastAsia="Liberation Serif" w:hAnsi="Liberation Serif" w:cs="Liberation Serif"/>
          <w:spacing w:val="2"/>
        </w:rPr>
        <w:t xml:space="preserve"> </w:t>
      </w:r>
      <w:r>
        <w:rPr>
          <w:rFonts w:ascii="Liberation Serif" w:eastAsia="Liberation Serif" w:hAnsi="Liberation Serif" w:cs="Liberation Serif"/>
          <w:spacing w:val="-6"/>
        </w:rPr>
        <w:t>it</w:t>
      </w:r>
      <w:r>
        <w:rPr>
          <w:rFonts w:ascii="Liberation Serif" w:eastAsia="Liberation Serif" w:hAnsi="Liberation Serif" w:cs="Liberation Serif"/>
          <w:spacing w:val="14"/>
        </w:rPr>
        <w:t xml:space="preserve"> </w:t>
      </w:r>
      <w:r>
        <w:rPr>
          <w:rFonts w:ascii="Liberation Serif" w:eastAsia="Liberation Serif" w:hAnsi="Liberation Serif" w:cs="Liberation Serif"/>
          <w:spacing w:val="-6"/>
        </w:rPr>
        <w:t>i</w:t>
      </w:r>
      <w:r>
        <w:rPr>
          <w:rFonts w:ascii="Liberation Serif" w:eastAsia="Liberation Serif" w:hAnsi="Liberation Serif" w:cs="Liberation Serif"/>
          <w:spacing w:val="-5"/>
        </w:rPr>
        <w:t>s</w:t>
      </w:r>
      <w:r>
        <w:rPr>
          <w:rFonts w:ascii="Liberation Serif" w:eastAsia="Liberation Serif" w:hAnsi="Liberation Serif" w:cs="Liberation Serif"/>
          <w:spacing w:val="6"/>
        </w:rPr>
        <w:t xml:space="preserve"> </w:t>
      </w:r>
      <w:r>
        <w:rPr>
          <w:rFonts w:ascii="Liberation Serif" w:eastAsia="Liberation Serif" w:hAnsi="Liberation Serif" w:cs="Liberation Serif"/>
          <w:spacing w:val="-1"/>
        </w:rPr>
        <w:t>clear</w:t>
      </w:r>
      <w:r>
        <w:rPr>
          <w:rFonts w:ascii="Liberation Serif" w:eastAsia="Liberation Serif" w:hAnsi="Liberation Serif" w:cs="Liberation Serif"/>
        </w:rPr>
        <w:t xml:space="preserve"> to</w:t>
      </w:r>
      <w:r>
        <w:rPr>
          <w:rFonts w:ascii="Liberation Serif" w:eastAsia="Liberation Serif" w:hAnsi="Liberation Serif" w:cs="Liberation Serif"/>
          <w:spacing w:val="9"/>
        </w:rPr>
        <w:t xml:space="preserve"> </w:t>
      </w:r>
      <w:r>
        <w:rPr>
          <w:rFonts w:ascii="Liberation Serif" w:eastAsia="Liberation Serif" w:hAnsi="Liberation Serif" w:cs="Liberation Serif"/>
        </w:rPr>
        <w:t>say</w:t>
      </w:r>
      <w:r>
        <w:rPr>
          <w:rFonts w:ascii="Liberation Serif" w:eastAsia="Liberation Serif" w:hAnsi="Liberation Serif" w:cs="Liberation Serif"/>
          <w:spacing w:val="9"/>
        </w:rPr>
        <w:t xml:space="preserve"> </w:t>
      </w:r>
      <w:r>
        <w:rPr>
          <w:rFonts w:ascii="Liberation Serif" w:eastAsia="Liberation Serif" w:hAnsi="Liberation Serif" w:cs="Liberation Serif"/>
          <w:spacing w:val="-2"/>
        </w:rPr>
        <w:t>that,</w:t>
      </w:r>
      <w:r>
        <w:rPr>
          <w:rFonts w:ascii="Liberation Serif" w:eastAsia="Liberation Serif" w:hAnsi="Liberation Serif" w:cs="Liberation Serif"/>
          <w:spacing w:val="2"/>
        </w:rPr>
        <w:t xml:space="preserve"> </w:t>
      </w:r>
      <w:r>
        <w:rPr>
          <w:rFonts w:ascii="Liberation Serif" w:eastAsia="Liberation Serif" w:hAnsi="Liberation Serif" w:cs="Liberation Serif"/>
          <w:spacing w:val="1"/>
        </w:rPr>
        <w:t>the</w:t>
      </w:r>
      <w:r>
        <w:rPr>
          <w:rFonts w:ascii="Liberation Serif" w:eastAsia="Liberation Serif" w:hAnsi="Liberation Serif" w:cs="Liberation Serif"/>
          <w:spacing w:val="3"/>
        </w:rPr>
        <w:t xml:space="preserve"> </w:t>
      </w:r>
      <w:r>
        <w:rPr>
          <w:rFonts w:ascii="Liberation Serif" w:eastAsia="Liberation Serif" w:hAnsi="Liberation Serif" w:cs="Liberation Serif"/>
          <w:spacing w:val="-1"/>
        </w:rPr>
        <w:t>staff personnel handle</w:t>
      </w:r>
      <w:r>
        <w:rPr>
          <w:rFonts w:ascii="Liberation Serif" w:eastAsia="Liberation Serif" w:hAnsi="Liberation Serif" w:cs="Liberation Serif"/>
          <w:spacing w:val="1"/>
        </w:rPr>
        <w:t xml:space="preserve"> more</w:t>
      </w:r>
      <w:r>
        <w:rPr>
          <w:rFonts w:ascii="Liberation Serif" w:eastAsia="Liberation Serif" w:hAnsi="Liberation Serif" w:cs="Liberation Serif"/>
          <w:spacing w:val="3"/>
        </w:rPr>
        <w:t xml:space="preserve"> </w:t>
      </w:r>
      <w:r>
        <w:rPr>
          <w:rFonts w:ascii="Liberation Serif" w:eastAsia="Liberation Serif" w:hAnsi="Liberation Serif" w:cs="Liberation Serif"/>
          <w:spacing w:val="-2"/>
        </w:rPr>
        <w:t>than</w:t>
      </w:r>
      <w:r>
        <w:rPr>
          <w:rFonts w:ascii="Liberation Serif" w:eastAsia="Liberation Serif" w:hAnsi="Liberation Serif" w:cs="Liberation Serif"/>
          <w:spacing w:val="8"/>
        </w:rPr>
        <w:t xml:space="preserve"> </w:t>
      </w:r>
      <w:r>
        <w:rPr>
          <w:rFonts w:ascii="Liberation Serif" w:eastAsia="Liberation Serif" w:hAnsi="Liberation Serif" w:cs="Liberation Serif"/>
          <w:spacing w:val="-4"/>
        </w:rPr>
        <w:t>200</w:t>
      </w:r>
      <w:r>
        <w:rPr>
          <w:rFonts w:ascii="Liberation Serif" w:eastAsia="Liberation Serif" w:hAnsi="Liberation Serif" w:cs="Liberation Serif"/>
        </w:rPr>
        <w:t xml:space="preserve"> bursary applications in a semester</w:t>
      </w:r>
      <w:r>
        <w:rPr>
          <w:rFonts w:ascii="Liberation Serif" w:eastAsia="Liberation Serif" w:hAnsi="Liberation Serif" w:cs="Liberation Serif"/>
          <w:spacing w:val="-1"/>
        </w:rPr>
        <w:t>.</w:t>
      </w:r>
      <w:r>
        <w:rPr>
          <w:rFonts w:ascii="Liberation Serif" w:eastAsia="Liberation Serif" w:hAnsi="Liberation Serif" w:cs="Liberation Serif"/>
          <w:spacing w:val="27"/>
        </w:rPr>
        <w:t xml:space="preserve"> </w:t>
      </w:r>
    </w:p>
    <w:p w14:paraId="61E88DD8" w14:textId="77777777" w:rsidR="00DF356B" w:rsidRDefault="00DF356B" w:rsidP="00F57341">
      <w:pPr>
        <w:pStyle w:val="BodyText"/>
        <w:tabs>
          <w:tab w:val="left" w:pos="360"/>
        </w:tabs>
        <w:spacing w:before="69" w:line="359" w:lineRule="auto"/>
        <w:ind w:left="221" w:right="99"/>
        <w:jc w:val="both"/>
        <w:rPr>
          <w:rFonts w:ascii="Liberation Serif" w:eastAsia="Liberation Serif" w:hAnsi="Liberation Serif" w:cs="Liberation Serif"/>
        </w:rPr>
      </w:pPr>
      <w:r>
        <w:rPr>
          <w:rFonts w:ascii="Liberation Serif" w:eastAsia="Liberation Serif" w:hAnsi="Liberation Serif" w:cs="Liberation Serif"/>
        </w:rPr>
        <w:t>The results when presented in a graph would be as follows:</w:t>
      </w:r>
    </w:p>
    <w:p w14:paraId="31968E02" w14:textId="77777777" w:rsidR="00610DF1" w:rsidRDefault="00EC68F5" w:rsidP="00610DF1">
      <w:pPr>
        <w:keepNext/>
      </w:pPr>
      <w:r>
        <w:rPr>
          <w:noProof/>
        </w:rPr>
        <w:drawing>
          <wp:inline distT="0" distB="0" distL="0" distR="0" wp14:anchorId="1C96B53C" wp14:editId="5CB378A4">
            <wp:extent cx="5943600" cy="2682910"/>
            <wp:effectExtent l="0" t="0" r="0" b="3175"/>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7D2A3D6" w14:textId="77777777" w:rsidR="00EC68F5" w:rsidRDefault="00610DF1" w:rsidP="00610DF1">
      <w:pPr>
        <w:pStyle w:val="Caption"/>
      </w:pPr>
      <w:bookmarkStart w:id="137" w:name="_Toc83313155"/>
      <w:r>
        <w:t xml:space="preserve">Figure </w:t>
      </w:r>
      <w:fldSimple w:instr=" SEQ Figure \* ARABIC ">
        <w:r w:rsidR="00353089">
          <w:rPr>
            <w:noProof/>
          </w:rPr>
          <w:t>9</w:t>
        </w:r>
      </w:fldSimple>
      <w:r>
        <w:t xml:space="preserve"> Average no. of applications</w:t>
      </w:r>
      <w:bookmarkEnd w:id="137"/>
    </w:p>
    <w:p w14:paraId="66E44306" w14:textId="77777777" w:rsidR="00EC68F5" w:rsidRDefault="00EC68F5" w:rsidP="008E0AB6"/>
    <w:p w14:paraId="5DEC27CD" w14:textId="77777777" w:rsidR="00610DF1" w:rsidRDefault="00EC68F5" w:rsidP="00610DF1">
      <w:pPr>
        <w:keepNext/>
      </w:pPr>
      <w:r>
        <w:rPr>
          <w:noProof/>
        </w:rPr>
        <w:drawing>
          <wp:inline distT="0" distB="0" distL="0" distR="0" wp14:anchorId="6C280E1B" wp14:editId="57B21C8A">
            <wp:extent cx="5908431" cy="2743200"/>
            <wp:effectExtent l="0" t="0" r="1651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7BFCF85" w14:textId="77777777" w:rsidR="00610DF1" w:rsidRDefault="00610DF1" w:rsidP="00610DF1">
      <w:pPr>
        <w:pStyle w:val="Caption"/>
      </w:pPr>
      <w:bookmarkStart w:id="138" w:name="_Toc83313156"/>
      <w:r>
        <w:t xml:space="preserve">Figure </w:t>
      </w:r>
      <w:fldSimple w:instr=" SEQ Figure \* ARABIC ">
        <w:r w:rsidR="00353089">
          <w:rPr>
            <w:noProof/>
          </w:rPr>
          <w:t>10</w:t>
        </w:r>
      </w:fldSimple>
      <w:r>
        <w:t xml:space="preserve"> Rate of form loss by staff</w:t>
      </w:r>
      <w:bookmarkEnd w:id="138"/>
    </w:p>
    <w:p w14:paraId="2488F84F" w14:textId="77777777" w:rsidR="008E0AB6" w:rsidRDefault="000A29CC" w:rsidP="008E0AB6">
      <w:r>
        <w:t xml:space="preserve"> </w:t>
      </w:r>
    </w:p>
    <w:p w14:paraId="35AAC41E" w14:textId="77777777" w:rsidR="007E0E58" w:rsidRDefault="007E0E58" w:rsidP="008E0AB6"/>
    <w:p w14:paraId="73328F6F" w14:textId="77777777" w:rsidR="00610DF1" w:rsidRDefault="007E0E58" w:rsidP="00610DF1">
      <w:pPr>
        <w:keepNext/>
      </w:pPr>
      <w:r w:rsidRPr="00F74DE9">
        <w:rPr>
          <w:noProof/>
          <w:shd w:val="clear" w:color="auto" w:fill="D9D9D9" w:themeFill="background1" w:themeFillShade="D9"/>
        </w:rPr>
        <w:lastRenderedPageBreak/>
        <w:drawing>
          <wp:inline distT="0" distB="0" distL="0" distR="0" wp14:anchorId="66FDC85A" wp14:editId="30FC05F4">
            <wp:extent cx="5978769" cy="2743200"/>
            <wp:effectExtent l="0" t="0" r="3175"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5B57BAC" w14:textId="77777777" w:rsidR="007E0E58" w:rsidRPr="008E0AB6" w:rsidRDefault="00610DF1" w:rsidP="00610DF1">
      <w:pPr>
        <w:pStyle w:val="Caption"/>
      </w:pPr>
      <w:bookmarkStart w:id="139" w:name="_Toc83313157"/>
      <w:r>
        <w:t xml:space="preserve">Figure </w:t>
      </w:r>
      <w:fldSimple w:instr=" SEQ Figure \* ARABIC ">
        <w:r w:rsidR="00353089">
          <w:rPr>
            <w:noProof/>
          </w:rPr>
          <w:t>11</w:t>
        </w:r>
      </w:fldSimple>
      <w:r>
        <w:t xml:space="preserve"> Rate of system reliability</w:t>
      </w:r>
      <w:bookmarkEnd w:id="139"/>
    </w:p>
    <w:p w14:paraId="4E567A7B" w14:textId="77777777" w:rsidR="005921DE" w:rsidRDefault="005921DE">
      <w:pPr>
        <w:rPr>
          <w:rFonts w:ascii="Times New Roman" w:hAnsi="Times New Roman" w:cs="Times New Roman"/>
          <w:sz w:val="24"/>
          <w:szCs w:val="24"/>
        </w:rPr>
      </w:pPr>
      <w:r>
        <w:rPr>
          <w:rFonts w:ascii="Times New Roman" w:hAnsi="Times New Roman" w:cs="Times New Roman"/>
          <w:sz w:val="24"/>
          <w:szCs w:val="24"/>
        </w:rPr>
        <w:br w:type="page"/>
      </w:r>
    </w:p>
    <w:p w14:paraId="66A5AA68" w14:textId="77777777" w:rsidR="005921DE" w:rsidRPr="005921DE" w:rsidRDefault="005921DE" w:rsidP="005921DE">
      <w:pPr>
        <w:pStyle w:val="Heading1"/>
        <w:spacing w:line="360" w:lineRule="auto"/>
        <w:jc w:val="center"/>
        <w:rPr>
          <w:rFonts w:ascii="Times New Roman" w:hAnsi="Times New Roman" w:cs="Times New Roman"/>
          <w:b/>
          <w:color w:val="auto"/>
        </w:rPr>
      </w:pPr>
      <w:r w:rsidRPr="005921DE">
        <w:rPr>
          <w:rFonts w:ascii="Times New Roman" w:hAnsi="Times New Roman" w:cs="Times New Roman"/>
          <w:b/>
          <w:color w:val="auto"/>
        </w:rPr>
        <w:lastRenderedPageBreak/>
        <w:t xml:space="preserve">CHAPTER FIVE: </w:t>
      </w:r>
      <w:bookmarkStart w:id="140" w:name="CONCLUSION_AND_RECOMMENDATIONS"/>
      <w:bookmarkEnd w:id="140"/>
      <w:r w:rsidRPr="005921DE">
        <w:rPr>
          <w:rFonts w:ascii="Times New Roman" w:hAnsi="Times New Roman" w:cs="Times New Roman"/>
          <w:b/>
          <w:color w:val="auto"/>
        </w:rPr>
        <w:t>CONCLUSION AND RECOMMENDATIONS</w:t>
      </w:r>
    </w:p>
    <w:p w14:paraId="7C873CEE" w14:textId="77777777" w:rsidR="005921DE" w:rsidRPr="00542395" w:rsidRDefault="005921DE" w:rsidP="00542395">
      <w:pPr>
        <w:shd w:val="clear" w:color="auto" w:fill="FFFFFF" w:themeFill="background1"/>
        <w:spacing w:after="0" w:line="360" w:lineRule="auto"/>
        <w:rPr>
          <w:rFonts w:ascii="Times New Roman" w:hAnsi="Times New Roman" w:cs="Times New Roman"/>
          <w:sz w:val="24"/>
          <w:szCs w:val="24"/>
        </w:rPr>
      </w:pPr>
      <w:r w:rsidRPr="00542395">
        <w:rPr>
          <w:rFonts w:ascii="Times New Roman" w:hAnsi="Times New Roman" w:cs="Times New Roman"/>
          <w:sz w:val="24"/>
          <w:szCs w:val="24"/>
        </w:rPr>
        <w:t>This system will make it easy for students to access resources right through their smart</w:t>
      </w:r>
    </w:p>
    <w:p w14:paraId="6B397EE7" w14:textId="77777777" w:rsidR="00B35303" w:rsidRPr="00542395" w:rsidRDefault="005921DE" w:rsidP="00542395">
      <w:pPr>
        <w:shd w:val="clear" w:color="auto" w:fill="FFFFFF" w:themeFill="background1"/>
        <w:spacing w:after="0" w:line="360" w:lineRule="auto"/>
        <w:rPr>
          <w:rFonts w:ascii="Times New Roman" w:hAnsi="Times New Roman" w:cs="Times New Roman"/>
          <w:sz w:val="24"/>
          <w:szCs w:val="24"/>
        </w:rPr>
      </w:pPr>
      <w:r w:rsidRPr="00542395">
        <w:rPr>
          <w:rFonts w:ascii="Times New Roman" w:hAnsi="Times New Roman" w:cs="Times New Roman"/>
          <w:sz w:val="24"/>
          <w:szCs w:val="24"/>
        </w:rPr>
        <w:t xml:space="preserve">Phones. It will help save time since the application shall contain </w:t>
      </w:r>
      <w:r w:rsidR="003B6D87" w:rsidRPr="00542395">
        <w:rPr>
          <w:rFonts w:ascii="Times New Roman" w:hAnsi="Times New Roman" w:cs="Times New Roman"/>
          <w:sz w:val="24"/>
          <w:szCs w:val="24"/>
        </w:rPr>
        <w:t>all the services via the web and every student could access them via their smartphone</w:t>
      </w:r>
      <w:r w:rsidR="0011157A" w:rsidRPr="00542395">
        <w:rPr>
          <w:rFonts w:ascii="Times New Roman" w:hAnsi="Times New Roman" w:cs="Times New Roman"/>
          <w:sz w:val="24"/>
          <w:szCs w:val="24"/>
        </w:rPr>
        <w:t>s</w:t>
      </w:r>
      <w:r w:rsidRPr="00542395">
        <w:rPr>
          <w:rFonts w:ascii="Times New Roman" w:hAnsi="Times New Roman" w:cs="Times New Roman"/>
          <w:sz w:val="24"/>
          <w:szCs w:val="24"/>
        </w:rPr>
        <w:t xml:space="preserve">. Additionally, the students will also </w:t>
      </w:r>
      <w:r w:rsidR="00FD5ADC" w:rsidRPr="00542395">
        <w:rPr>
          <w:rFonts w:ascii="Times New Roman" w:hAnsi="Times New Roman" w:cs="Times New Roman"/>
          <w:sz w:val="24"/>
          <w:szCs w:val="24"/>
        </w:rPr>
        <w:t xml:space="preserve">view </w:t>
      </w:r>
      <w:r w:rsidR="00FF0395" w:rsidRPr="00542395">
        <w:rPr>
          <w:rFonts w:ascii="Times New Roman" w:hAnsi="Times New Roman" w:cs="Times New Roman"/>
          <w:sz w:val="24"/>
          <w:szCs w:val="24"/>
        </w:rPr>
        <w:t>downloads uploaded by the admin</w:t>
      </w:r>
      <w:r w:rsidR="008F1A6A" w:rsidRPr="00542395">
        <w:rPr>
          <w:rFonts w:ascii="Times New Roman" w:hAnsi="Times New Roman" w:cs="Times New Roman"/>
          <w:sz w:val="24"/>
          <w:szCs w:val="24"/>
        </w:rPr>
        <w:t xml:space="preserve"> staff</w:t>
      </w:r>
      <w:r w:rsidR="00FF0395" w:rsidRPr="00542395">
        <w:rPr>
          <w:rFonts w:ascii="Times New Roman" w:hAnsi="Times New Roman" w:cs="Times New Roman"/>
          <w:sz w:val="24"/>
          <w:szCs w:val="24"/>
        </w:rPr>
        <w:t xml:space="preserve"> and </w:t>
      </w:r>
      <w:r w:rsidR="008F1A6A" w:rsidRPr="00542395">
        <w:rPr>
          <w:rFonts w:ascii="Times New Roman" w:hAnsi="Times New Roman" w:cs="Times New Roman"/>
          <w:sz w:val="24"/>
          <w:szCs w:val="24"/>
        </w:rPr>
        <w:t xml:space="preserve">file complaints concerning the bursary via the web </w:t>
      </w:r>
      <w:r w:rsidRPr="00542395">
        <w:rPr>
          <w:rFonts w:ascii="Times New Roman" w:hAnsi="Times New Roman" w:cs="Times New Roman"/>
          <w:sz w:val="24"/>
          <w:szCs w:val="24"/>
        </w:rPr>
        <w:t xml:space="preserve">using their mobile phones rather than going to </w:t>
      </w:r>
      <w:r w:rsidR="00920922" w:rsidRPr="00542395">
        <w:rPr>
          <w:rFonts w:ascii="Times New Roman" w:hAnsi="Times New Roman" w:cs="Times New Roman"/>
          <w:sz w:val="24"/>
          <w:szCs w:val="24"/>
        </w:rPr>
        <w:t>the respective offices</w:t>
      </w:r>
      <w:r w:rsidRPr="00542395">
        <w:rPr>
          <w:rFonts w:ascii="Times New Roman" w:hAnsi="Times New Roman" w:cs="Times New Roman"/>
          <w:sz w:val="24"/>
          <w:szCs w:val="24"/>
        </w:rPr>
        <w:t xml:space="preserve">. </w:t>
      </w:r>
      <w:r w:rsidR="00911276" w:rsidRPr="00542395">
        <w:rPr>
          <w:rFonts w:ascii="Times New Roman" w:hAnsi="Times New Roman" w:cs="Times New Roman"/>
          <w:sz w:val="24"/>
          <w:szCs w:val="24"/>
        </w:rPr>
        <w:t>T</w:t>
      </w:r>
      <w:r w:rsidR="00996272" w:rsidRPr="00542395">
        <w:rPr>
          <w:rFonts w:ascii="Times New Roman" w:hAnsi="Times New Roman" w:cs="Times New Roman"/>
          <w:sz w:val="24"/>
          <w:szCs w:val="24"/>
        </w:rPr>
        <w:t xml:space="preserve">he staff will upload </w:t>
      </w:r>
      <w:r w:rsidR="00911276" w:rsidRPr="00542395">
        <w:rPr>
          <w:rFonts w:ascii="Times New Roman" w:hAnsi="Times New Roman" w:cs="Times New Roman"/>
          <w:sz w:val="24"/>
          <w:szCs w:val="24"/>
        </w:rPr>
        <w:t>downloads from their web application interface which will then appear on the student dashboard</w:t>
      </w:r>
      <w:r w:rsidRPr="00542395">
        <w:rPr>
          <w:rFonts w:ascii="Times New Roman" w:hAnsi="Times New Roman" w:cs="Times New Roman"/>
          <w:sz w:val="24"/>
          <w:szCs w:val="24"/>
        </w:rPr>
        <w:t xml:space="preserve">. Additionally, the </w:t>
      </w:r>
      <w:r w:rsidR="00DE07BA" w:rsidRPr="00542395">
        <w:rPr>
          <w:rFonts w:ascii="Times New Roman" w:hAnsi="Times New Roman" w:cs="Times New Roman"/>
          <w:sz w:val="24"/>
          <w:szCs w:val="24"/>
        </w:rPr>
        <w:t>staff</w:t>
      </w:r>
      <w:r w:rsidRPr="00542395">
        <w:rPr>
          <w:rFonts w:ascii="Times New Roman" w:hAnsi="Times New Roman" w:cs="Times New Roman"/>
          <w:sz w:val="24"/>
          <w:szCs w:val="24"/>
        </w:rPr>
        <w:t xml:space="preserve"> will </w:t>
      </w:r>
      <w:r w:rsidR="00DE07BA" w:rsidRPr="00542395">
        <w:rPr>
          <w:rFonts w:ascii="Times New Roman" w:hAnsi="Times New Roman" w:cs="Times New Roman"/>
          <w:sz w:val="24"/>
          <w:szCs w:val="24"/>
        </w:rPr>
        <w:t>able to view and respond to the complaints raised by students</w:t>
      </w:r>
      <w:r w:rsidR="0037283F" w:rsidRPr="00542395">
        <w:rPr>
          <w:rFonts w:ascii="Times New Roman" w:hAnsi="Times New Roman" w:cs="Times New Roman"/>
          <w:sz w:val="24"/>
          <w:szCs w:val="24"/>
        </w:rPr>
        <w:t xml:space="preserve"> still using the web application</w:t>
      </w:r>
      <w:r w:rsidRPr="00542395">
        <w:rPr>
          <w:rFonts w:ascii="Times New Roman" w:hAnsi="Times New Roman" w:cs="Times New Roman"/>
          <w:sz w:val="24"/>
          <w:szCs w:val="24"/>
        </w:rPr>
        <w:t xml:space="preserve">. The web app will majorly assist </w:t>
      </w:r>
      <w:r w:rsidR="00CA554D" w:rsidRPr="00542395">
        <w:rPr>
          <w:rFonts w:ascii="Times New Roman" w:hAnsi="Times New Roman" w:cs="Times New Roman"/>
          <w:sz w:val="24"/>
          <w:szCs w:val="24"/>
        </w:rPr>
        <w:t>the students in applying for bursaries in Maseno University, track the status of their application, file complaints if any via the same platform and view all the downloads uploaded for them</w:t>
      </w:r>
      <w:r w:rsidRPr="00542395">
        <w:rPr>
          <w:rFonts w:ascii="Times New Roman" w:hAnsi="Times New Roman" w:cs="Times New Roman"/>
          <w:sz w:val="24"/>
          <w:szCs w:val="24"/>
        </w:rPr>
        <w:t>.</w:t>
      </w:r>
    </w:p>
    <w:p w14:paraId="17C65B48" w14:textId="77777777" w:rsidR="005921DE" w:rsidRPr="005921DE" w:rsidRDefault="00742E82" w:rsidP="00542395">
      <w:pPr>
        <w:shd w:val="clear" w:color="auto" w:fill="FFFFFF" w:themeFill="background1"/>
        <w:spacing w:after="0" w:line="360" w:lineRule="auto"/>
        <w:rPr>
          <w:rFonts w:ascii="Times New Roman" w:hAnsi="Times New Roman" w:cs="Times New Roman"/>
          <w:sz w:val="24"/>
          <w:szCs w:val="24"/>
        </w:rPr>
      </w:pPr>
      <w:r w:rsidRPr="00542395">
        <w:rPr>
          <w:rFonts w:ascii="Times New Roman" w:hAnsi="Times New Roman" w:cs="Times New Roman"/>
          <w:sz w:val="24"/>
          <w:szCs w:val="24"/>
        </w:rPr>
        <w:t xml:space="preserve"> The application will still help the </w:t>
      </w:r>
      <w:r w:rsidR="000D61D6" w:rsidRPr="00542395">
        <w:rPr>
          <w:rFonts w:ascii="Times New Roman" w:hAnsi="Times New Roman" w:cs="Times New Roman"/>
          <w:sz w:val="24"/>
          <w:szCs w:val="24"/>
        </w:rPr>
        <w:t>staff</w:t>
      </w:r>
      <w:r w:rsidRPr="00542395">
        <w:rPr>
          <w:rFonts w:ascii="Times New Roman" w:hAnsi="Times New Roman" w:cs="Times New Roman"/>
          <w:sz w:val="24"/>
          <w:szCs w:val="24"/>
        </w:rPr>
        <w:t xml:space="preserve"> administer their services faster, in a </w:t>
      </w:r>
      <w:r w:rsidR="000D61D6" w:rsidRPr="00542395">
        <w:rPr>
          <w:rFonts w:ascii="Times New Roman" w:hAnsi="Times New Roman" w:cs="Times New Roman"/>
          <w:sz w:val="24"/>
          <w:szCs w:val="24"/>
        </w:rPr>
        <w:t>convenient</w:t>
      </w:r>
      <w:r w:rsidRPr="00542395">
        <w:rPr>
          <w:rFonts w:ascii="Times New Roman" w:hAnsi="Times New Roman" w:cs="Times New Roman"/>
          <w:sz w:val="24"/>
          <w:szCs w:val="24"/>
        </w:rPr>
        <w:t xml:space="preserve"> manner and reduce paper work for them</w:t>
      </w:r>
      <w:r w:rsidR="00B56A18" w:rsidRPr="00542395">
        <w:rPr>
          <w:rFonts w:ascii="Times New Roman" w:hAnsi="Times New Roman" w:cs="Times New Roman"/>
          <w:sz w:val="24"/>
          <w:szCs w:val="24"/>
        </w:rPr>
        <w:t xml:space="preserve">. </w:t>
      </w:r>
      <w:r w:rsidR="005921DE" w:rsidRPr="00542395">
        <w:rPr>
          <w:rFonts w:ascii="Times New Roman" w:hAnsi="Times New Roman" w:cs="Times New Roman"/>
          <w:sz w:val="24"/>
          <w:szCs w:val="24"/>
        </w:rPr>
        <w:t>This will enhance convenience</w:t>
      </w:r>
      <w:r w:rsidR="004749FB" w:rsidRPr="00542395">
        <w:rPr>
          <w:rFonts w:ascii="Times New Roman" w:hAnsi="Times New Roman" w:cs="Times New Roman"/>
          <w:sz w:val="24"/>
          <w:szCs w:val="24"/>
        </w:rPr>
        <w:t xml:space="preserve">, reliability and transparency </w:t>
      </w:r>
      <w:r w:rsidR="005921DE" w:rsidRPr="00542395">
        <w:rPr>
          <w:rFonts w:ascii="Times New Roman" w:hAnsi="Times New Roman" w:cs="Times New Roman"/>
          <w:sz w:val="24"/>
          <w:szCs w:val="24"/>
        </w:rPr>
        <w:t xml:space="preserve">for not only the students but also the </w:t>
      </w:r>
      <w:r w:rsidR="004749FB" w:rsidRPr="00542395">
        <w:rPr>
          <w:rFonts w:ascii="Times New Roman" w:hAnsi="Times New Roman" w:cs="Times New Roman"/>
          <w:sz w:val="24"/>
          <w:szCs w:val="24"/>
        </w:rPr>
        <w:t>staff handling the applications</w:t>
      </w:r>
      <w:r w:rsidR="005921DE" w:rsidRPr="00542395">
        <w:rPr>
          <w:rFonts w:ascii="Times New Roman" w:hAnsi="Times New Roman" w:cs="Times New Roman"/>
          <w:sz w:val="24"/>
          <w:szCs w:val="24"/>
        </w:rPr>
        <w:t>.</w:t>
      </w:r>
      <w:r w:rsidR="008721FB" w:rsidRPr="00542395">
        <w:rPr>
          <w:rFonts w:ascii="Times New Roman" w:hAnsi="Times New Roman" w:cs="Times New Roman"/>
          <w:sz w:val="24"/>
          <w:szCs w:val="24"/>
        </w:rPr>
        <w:t xml:space="preserve"> All the services stated above will be available via the web and t</w:t>
      </w:r>
      <w:r w:rsidR="005921DE" w:rsidRPr="00542395">
        <w:rPr>
          <w:rFonts w:ascii="Times New Roman" w:hAnsi="Times New Roman" w:cs="Times New Roman"/>
          <w:sz w:val="24"/>
          <w:szCs w:val="24"/>
        </w:rPr>
        <w:t xml:space="preserve">herefore, one need not to </w:t>
      </w:r>
      <w:r w:rsidR="00EF0F17" w:rsidRPr="00542395">
        <w:rPr>
          <w:rFonts w:ascii="Times New Roman" w:hAnsi="Times New Roman" w:cs="Times New Roman"/>
          <w:sz w:val="24"/>
          <w:szCs w:val="24"/>
        </w:rPr>
        <w:t>switch to a pc to access them since they can be access via the mobile</w:t>
      </w:r>
      <w:r w:rsidR="00B46DCC" w:rsidRPr="00542395">
        <w:rPr>
          <w:rFonts w:ascii="Times New Roman" w:hAnsi="Times New Roman" w:cs="Times New Roman"/>
          <w:sz w:val="24"/>
          <w:szCs w:val="24"/>
        </w:rPr>
        <w:t xml:space="preserve"> at any time</w:t>
      </w:r>
      <w:r w:rsidR="005921DE" w:rsidRPr="00542395">
        <w:rPr>
          <w:rFonts w:ascii="Times New Roman" w:hAnsi="Times New Roman" w:cs="Times New Roman"/>
          <w:sz w:val="24"/>
          <w:szCs w:val="24"/>
        </w:rPr>
        <w:t xml:space="preserve">. The system will be very user friendly, simple for the users both </w:t>
      </w:r>
      <w:r w:rsidR="00997FDA" w:rsidRPr="00542395">
        <w:rPr>
          <w:rFonts w:ascii="Times New Roman" w:hAnsi="Times New Roman" w:cs="Times New Roman"/>
          <w:sz w:val="24"/>
          <w:szCs w:val="24"/>
        </w:rPr>
        <w:t>students and staff</w:t>
      </w:r>
      <w:r w:rsidR="005921DE" w:rsidRPr="00542395">
        <w:rPr>
          <w:rFonts w:ascii="Times New Roman" w:hAnsi="Times New Roman" w:cs="Times New Roman"/>
          <w:sz w:val="24"/>
          <w:szCs w:val="24"/>
        </w:rPr>
        <w:t xml:space="preserve"> to navigate </w:t>
      </w:r>
      <w:r w:rsidR="00E52280" w:rsidRPr="00542395">
        <w:rPr>
          <w:rFonts w:ascii="Times New Roman" w:hAnsi="Times New Roman" w:cs="Times New Roman"/>
          <w:sz w:val="24"/>
          <w:szCs w:val="24"/>
        </w:rPr>
        <w:t>through</w:t>
      </w:r>
      <w:r w:rsidR="005921DE" w:rsidRPr="00542395">
        <w:rPr>
          <w:rFonts w:ascii="Times New Roman" w:hAnsi="Times New Roman" w:cs="Times New Roman"/>
          <w:sz w:val="24"/>
          <w:szCs w:val="24"/>
        </w:rPr>
        <w:t>. Usability and functionality of the system will also be enhanced.</w:t>
      </w:r>
      <w:r w:rsidR="00B35303" w:rsidRPr="00542395">
        <w:rPr>
          <w:rFonts w:ascii="Times New Roman" w:hAnsi="Times New Roman" w:cs="Times New Roman"/>
          <w:sz w:val="24"/>
          <w:szCs w:val="24"/>
        </w:rPr>
        <w:t xml:space="preserve"> </w:t>
      </w:r>
      <w:r w:rsidR="005921DE" w:rsidRPr="00542395">
        <w:rPr>
          <w:rFonts w:ascii="Times New Roman" w:hAnsi="Times New Roman" w:cs="Times New Roman"/>
          <w:sz w:val="24"/>
          <w:szCs w:val="24"/>
        </w:rPr>
        <w:t xml:space="preserve">The future works on this project would include developing the forum module to assist in </w:t>
      </w:r>
      <w:r w:rsidR="009B42ED" w:rsidRPr="00542395">
        <w:rPr>
          <w:rFonts w:ascii="Times New Roman" w:hAnsi="Times New Roman" w:cs="Times New Roman"/>
          <w:sz w:val="24"/>
          <w:szCs w:val="24"/>
        </w:rPr>
        <w:t>having real time interactions between the staff and the students, sort applicants based on the staff’s needs for easy vetting, and generate repor</w:t>
      </w:r>
      <w:r w:rsidR="00C47759" w:rsidRPr="00542395">
        <w:rPr>
          <w:rFonts w:ascii="Times New Roman" w:hAnsi="Times New Roman" w:cs="Times New Roman"/>
          <w:sz w:val="24"/>
          <w:szCs w:val="24"/>
        </w:rPr>
        <w:t xml:space="preserve">ts of all the actions taken. For example </w:t>
      </w:r>
      <w:r w:rsidR="009B42ED" w:rsidRPr="00542395">
        <w:rPr>
          <w:rFonts w:ascii="Times New Roman" w:hAnsi="Times New Roman" w:cs="Times New Roman"/>
          <w:sz w:val="24"/>
          <w:szCs w:val="24"/>
        </w:rPr>
        <w:t xml:space="preserve">List of applicants not verified and why, list of beneficiaries, </w:t>
      </w:r>
      <w:r w:rsidR="005F1C76" w:rsidRPr="00542395">
        <w:rPr>
          <w:rFonts w:ascii="Times New Roman" w:hAnsi="Times New Roman" w:cs="Times New Roman"/>
          <w:sz w:val="24"/>
          <w:szCs w:val="24"/>
        </w:rPr>
        <w:t xml:space="preserve">the </w:t>
      </w:r>
      <w:r w:rsidR="009B42ED" w:rsidRPr="00542395">
        <w:rPr>
          <w:rFonts w:ascii="Times New Roman" w:hAnsi="Times New Roman" w:cs="Times New Roman"/>
          <w:sz w:val="24"/>
          <w:szCs w:val="24"/>
        </w:rPr>
        <w:t>date all the actions were processed etc</w:t>
      </w:r>
      <w:r w:rsidR="005921DE" w:rsidRPr="00542395">
        <w:rPr>
          <w:rFonts w:ascii="Times New Roman" w:hAnsi="Times New Roman" w:cs="Times New Roman"/>
          <w:sz w:val="24"/>
          <w:szCs w:val="24"/>
        </w:rPr>
        <w:t>. The project can even grow farther to serve other universities in the country.</w:t>
      </w:r>
    </w:p>
    <w:p w14:paraId="2FA89A45" w14:textId="77777777" w:rsidR="00C078E7" w:rsidRPr="008D6C18" w:rsidRDefault="00C078E7" w:rsidP="00AB313E">
      <w:pPr>
        <w:tabs>
          <w:tab w:val="left" w:pos="4140"/>
        </w:tabs>
        <w:spacing w:line="360" w:lineRule="auto"/>
        <w:rPr>
          <w:rFonts w:ascii="Times New Roman" w:hAnsi="Times New Roman" w:cs="Times New Roman"/>
          <w:sz w:val="24"/>
          <w:szCs w:val="24"/>
        </w:rPr>
      </w:pPr>
    </w:p>
    <w:p w14:paraId="72331CFC" w14:textId="77777777" w:rsidR="00CE685A" w:rsidRPr="00FA0D64" w:rsidRDefault="001976AA" w:rsidP="00FA0D64">
      <w:pPr>
        <w:rPr>
          <w:rFonts w:ascii="Times New Roman" w:eastAsiaTheme="majorEastAsia" w:hAnsi="Times New Roman" w:cs="Times New Roman"/>
          <w:iCs/>
          <w:sz w:val="26"/>
          <w:szCs w:val="26"/>
        </w:rPr>
      </w:pPr>
      <w:r w:rsidRPr="00F66B3B">
        <w:rPr>
          <w:rFonts w:ascii="Times New Roman" w:hAnsi="Times New Roman" w:cs="Times New Roman"/>
          <w:sz w:val="26"/>
          <w:szCs w:val="26"/>
        </w:rPr>
        <w:br w:type="page"/>
      </w:r>
    </w:p>
    <w:bookmarkStart w:id="141" w:name="_Toc83305052"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Content>
        <w:p w14:paraId="2DEBDA2C" w14:textId="77777777" w:rsidR="004A0CB8" w:rsidRPr="00C45BB5" w:rsidRDefault="004A0CB8" w:rsidP="004A0CB8">
          <w:pPr>
            <w:pStyle w:val="Heading1"/>
            <w:rPr>
              <w:rFonts w:ascii="Times New Roman" w:hAnsi="Times New Roman" w:cs="Times New Roman"/>
              <w:b/>
              <w:color w:val="auto"/>
            </w:rPr>
          </w:pPr>
          <w:r w:rsidRPr="00C45BB5">
            <w:rPr>
              <w:rFonts w:ascii="Times New Roman" w:hAnsi="Times New Roman" w:cs="Times New Roman"/>
              <w:b/>
              <w:color w:val="auto"/>
            </w:rPr>
            <w:t>REFERENCES</w:t>
          </w:r>
          <w:bookmarkEnd w:id="141"/>
        </w:p>
        <w:sdt>
          <w:sdtPr>
            <w:rPr>
              <w:rFonts w:ascii="Times New Roman" w:hAnsi="Times New Roman" w:cs="Times New Roman"/>
            </w:rPr>
            <w:id w:val="-573587230"/>
            <w:bibliography/>
          </w:sdtPr>
          <w:sdtContent>
            <w:p w14:paraId="4C1D8FBE" w14:textId="77777777" w:rsidR="00A867B7" w:rsidRDefault="004A0CB8" w:rsidP="00A867B7">
              <w:pPr>
                <w:pStyle w:val="Bibliography"/>
                <w:ind w:left="720" w:hanging="720"/>
                <w:rPr>
                  <w:noProof/>
                  <w:sz w:val="24"/>
                  <w:szCs w:val="24"/>
                </w:rPr>
              </w:pPr>
              <w:r w:rsidRPr="00C45BB5">
                <w:rPr>
                  <w:rFonts w:ascii="Times New Roman" w:hAnsi="Times New Roman" w:cs="Times New Roman"/>
                  <w:sz w:val="24"/>
                  <w:szCs w:val="24"/>
                </w:rPr>
                <w:fldChar w:fldCharType="begin"/>
              </w:r>
              <w:r w:rsidRPr="00C45BB5">
                <w:rPr>
                  <w:rFonts w:ascii="Times New Roman" w:hAnsi="Times New Roman" w:cs="Times New Roman"/>
                  <w:sz w:val="24"/>
                  <w:szCs w:val="24"/>
                </w:rPr>
                <w:instrText xml:space="preserve"> BIBLIOGRAPHY </w:instrText>
              </w:r>
              <w:r w:rsidRPr="00C45BB5">
                <w:rPr>
                  <w:rFonts w:ascii="Times New Roman" w:hAnsi="Times New Roman" w:cs="Times New Roman"/>
                  <w:sz w:val="24"/>
                  <w:szCs w:val="24"/>
                </w:rPr>
                <w:fldChar w:fldCharType="separate"/>
              </w:r>
              <w:r w:rsidR="00A867B7">
                <w:rPr>
                  <w:noProof/>
                </w:rPr>
                <w:t xml:space="preserve">Arceneaux, N. (2005). The world is a phone booth:. </w:t>
              </w:r>
              <w:r w:rsidR="00A867B7">
                <w:rPr>
                  <w:i/>
                  <w:iCs/>
                  <w:noProof/>
                </w:rPr>
                <w:t>The American response to mobile phones, 1981-2000</w:t>
              </w:r>
              <w:r w:rsidR="00A867B7">
                <w:rPr>
                  <w:noProof/>
                </w:rPr>
                <w:t>.</w:t>
              </w:r>
            </w:p>
            <w:p w14:paraId="252049FC" w14:textId="77777777" w:rsidR="00A867B7" w:rsidRDefault="00A867B7" w:rsidP="00A867B7">
              <w:pPr>
                <w:pStyle w:val="Bibliography"/>
                <w:ind w:left="720" w:hanging="720"/>
                <w:rPr>
                  <w:noProof/>
                </w:rPr>
              </w:pPr>
              <w:r>
                <w:rPr>
                  <w:i/>
                  <w:iCs/>
                  <w:noProof/>
                </w:rPr>
                <w:t>Higher Education Loans Board</w:t>
              </w:r>
              <w:r>
                <w:rPr>
                  <w:noProof/>
                </w:rPr>
                <w:t>. (1995). Retrieved from https://www.helb.co.ke/.</w:t>
              </w:r>
            </w:p>
            <w:p w14:paraId="62C319D8" w14:textId="77777777" w:rsidR="00A867B7" w:rsidRDefault="00A867B7" w:rsidP="00A867B7">
              <w:pPr>
                <w:pStyle w:val="Bibliography"/>
                <w:ind w:left="720" w:hanging="720"/>
                <w:rPr>
                  <w:noProof/>
                </w:rPr>
              </w:pPr>
              <w:r>
                <w:rPr>
                  <w:noProof/>
                </w:rPr>
                <w:t xml:space="preserve">Mugenda, O. M. (2003). Research Methods: Sample size determination. </w:t>
              </w:r>
              <w:r>
                <w:rPr>
                  <w:i/>
                  <w:iCs/>
                  <w:noProof/>
                </w:rPr>
                <w:t>African Centre For Technology Studies.</w:t>
              </w:r>
              <w:r>
                <w:rPr>
                  <w:noProof/>
                </w:rPr>
                <w:t xml:space="preserve"> </w:t>
              </w:r>
            </w:p>
            <w:p w14:paraId="71C35061" w14:textId="77777777" w:rsidR="00A867B7" w:rsidRDefault="00A867B7" w:rsidP="00A867B7">
              <w:pPr>
                <w:pStyle w:val="Bibliography"/>
                <w:ind w:left="720" w:hanging="720"/>
                <w:rPr>
                  <w:noProof/>
                </w:rPr>
              </w:pPr>
              <w:r>
                <w:rPr>
                  <w:i/>
                  <w:iCs/>
                  <w:noProof/>
                </w:rPr>
                <w:t xml:space="preserve">Mwala NG-CDF Online Bursary </w:t>
              </w:r>
              <w:r>
                <w:rPr>
                  <w:noProof/>
                </w:rPr>
                <w:t>. (2020, December). Retrieved from https://www.mwalacdf.co.ke/.</w:t>
              </w:r>
            </w:p>
            <w:p w14:paraId="6CEF7C11" w14:textId="77777777" w:rsidR="00A867B7" w:rsidRDefault="00A867B7" w:rsidP="00A867B7">
              <w:pPr>
                <w:pStyle w:val="Bibliography"/>
                <w:ind w:left="720" w:hanging="720"/>
                <w:rPr>
                  <w:noProof/>
                </w:rPr>
              </w:pPr>
              <w:r>
                <w:rPr>
                  <w:noProof/>
                </w:rPr>
                <w:t xml:space="preserve">Tongco, M. D. (2007). Purposive sampling as a tool for informant selection. </w:t>
              </w:r>
              <w:r>
                <w:rPr>
                  <w:i/>
                  <w:iCs/>
                  <w:noProof/>
                </w:rPr>
                <w:t>Ethnobotany Research and applications</w:t>
              </w:r>
              <w:r>
                <w:rPr>
                  <w:noProof/>
                </w:rPr>
                <w:t>, pp. 147-158.</w:t>
              </w:r>
            </w:p>
            <w:p w14:paraId="3A77887E" w14:textId="77777777" w:rsidR="004A0CB8" w:rsidRPr="00C45BB5" w:rsidRDefault="004A0CB8" w:rsidP="00A867B7">
              <w:pPr>
                <w:rPr>
                  <w:rFonts w:ascii="Times New Roman" w:hAnsi="Times New Roman" w:cs="Times New Roman"/>
                </w:rPr>
              </w:pPr>
              <w:r w:rsidRPr="00C45BB5">
                <w:rPr>
                  <w:rFonts w:ascii="Times New Roman" w:hAnsi="Times New Roman" w:cs="Times New Roman"/>
                  <w:b/>
                  <w:bCs/>
                  <w:noProof/>
                  <w:sz w:val="24"/>
                  <w:szCs w:val="24"/>
                </w:rPr>
                <w:fldChar w:fldCharType="end"/>
              </w:r>
            </w:p>
          </w:sdtContent>
        </w:sdt>
      </w:sdtContent>
    </w:sdt>
    <w:p w14:paraId="16BC2E68" w14:textId="77777777" w:rsidR="004A0CB8" w:rsidRPr="00C45BB5" w:rsidRDefault="004A0CB8" w:rsidP="004A0CB8">
      <w:pPr>
        <w:spacing w:after="0" w:line="360" w:lineRule="auto"/>
        <w:rPr>
          <w:rFonts w:ascii="Times New Roman" w:hAnsi="Times New Roman" w:cs="Times New Roman"/>
        </w:rPr>
      </w:pPr>
    </w:p>
    <w:p w14:paraId="4C4CFD15" w14:textId="77777777" w:rsidR="004A0CB8" w:rsidRPr="00C45BB5" w:rsidRDefault="004A0CB8" w:rsidP="004A0CB8">
      <w:pPr>
        <w:rPr>
          <w:rFonts w:ascii="Times New Roman" w:hAnsi="Times New Roman" w:cs="Times New Roman"/>
        </w:rPr>
      </w:pPr>
    </w:p>
    <w:p w14:paraId="4095FC66" w14:textId="77777777" w:rsidR="004A0CB8" w:rsidRPr="00C45BB5" w:rsidRDefault="00A867B7" w:rsidP="00A867B7">
      <w:pPr>
        <w:tabs>
          <w:tab w:val="left" w:pos="3753"/>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00B2DD" w14:textId="77777777" w:rsidR="00012064" w:rsidRPr="00C45BB5" w:rsidRDefault="00012064">
      <w:pPr>
        <w:rPr>
          <w:rFonts w:ascii="Times New Roman" w:hAnsi="Times New Roman" w:cs="Times New Roman"/>
        </w:rPr>
      </w:pPr>
    </w:p>
    <w:sectPr w:rsidR="00012064" w:rsidRPr="00C45BB5" w:rsidSect="00012064">
      <w:footerReference w:type="default" r:id="rId23"/>
      <w:pgSz w:w="12240" w:h="15840"/>
      <w:pgMar w:top="1440" w:right="1440" w:bottom="1710" w:left="1440" w:header="720" w:footer="81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Chamwama" w:date="2021-09-23T21:13:00Z" w:initials="C">
    <w:p w14:paraId="05486829" w14:textId="77777777" w:rsidR="00276C1C" w:rsidRDefault="00276C1C">
      <w:pPr>
        <w:pStyle w:val="CommentText"/>
      </w:pPr>
      <w:r>
        <w:rPr>
          <w:rStyle w:val="CommentReference"/>
        </w:rPr>
        <w:annotationRef/>
      </w:r>
      <w:r>
        <w:t>Move this in a tabulated form to page 2(Declaration)</w:t>
      </w:r>
    </w:p>
  </w:comment>
  <w:comment w:id="14" w:author="Chamwama" w:date="2021-09-23T21:14:00Z" w:initials="C">
    <w:p w14:paraId="45D093B5" w14:textId="77777777" w:rsidR="00276C1C" w:rsidRDefault="00276C1C">
      <w:pPr>
        <w:pStyle w:val="CommentText"/>
      </w:pPr>
      <w:r>
        <w:rPr>
          <w:rStyle w:val="CommentReference"/>
        </w:rPr>
        <w:annotationRef/>
      </w:r>
      <w:r>
        <w:t>Tabulate these</w:t>
      </w:r>
    </w:p>
  </w:comment>
  <w:comment w:id="34" w:author="Chamwama" w:date="2021-09-23T21:16:00Z" w:initials="C">
    <w:p w14:paraId="6DBF640A" w14:textId="77777777" w:rsidR="00276C1C" w:rsidRDefault="00276C1C">
      <w:pPr>
        <w:pStyle w:val="CommentText"/>
      </w:pPr>
      <w:r>
        <w:rPr>
          <w:rStyle w:val="CommentReference"/>
        </w:rPr>
        <w:annotationRef/>
      </w:r>
      <w:r>
        <w:t>Format all your text as herein</w:t>
      </w:r>
    </w:p>
  </w:comment>
  <w:comment w:id="48" w:author="Chamwama" w:date="2021-09-23T21:18:00Z" w:initials="C">
    <w:p w14:paraId="626DB2F1" w14:textId="77777777" w:rsidR="00276C1C" w:rsidRDefault="00276C1C">
      <w:pPr>
        <w:pStyle w:val="CommentText"/>
      </w:pPr>
      <w:r>
        <w:rPr>
          <w:rStyle w:val="CommentReference"/>
        </w:rPr>
        <w:annotationRef/>
      </w:r>
      <w:r>
        <w:t>Delete these, not necessary for a project</w:t>
      </w:r>
    </w:p>
  </w:comment>
  <w:comment w:id="84" w:author="Chamwama" w:date="2021-09-23T21:20:00Z" w:initials="C">
    <w:p w14:paraId="2576A331" w14:textId="77777777" w:rsidR="00276C1C" w:rsidRDefault="00276C1C">
      <w:pPr>
        <w:pStyle w:val="CommentText"/>
      </w:pPr>
      <w:r>
        <w:rPr>
          <w:rStyle w:val="CommentReference"/>
        </w:rPr>
        <w:annotationRef/>
      </w:r>
      <w:r>
        <w:t>Which tool did you use to draw your use case diagram?</w:t>
      </w:r>
    </w:p>
  </w:comment>
  <w:comment w:id="109" w:author="Chamwama" w:date="2021-09-23T21:21:00Z" w:initials="C">
    <w:p w14:paraId="535F47E5" w14:textId="77777777" w:rsidR="00276C1C" w:rsidRDefault="00276C1C">
      <w:pPr>
        <w:pStyle w:val="CommentText"/>
      </w:pPr>
      <w:r>
        <w:rPr>
          <w:rStyle w:val="CommentReference"/>
        </w:rPr>
        <w:annotationRef/>
      </w:r>
      <w:r>
        <w:t>DON’T store passwords in a database table. Instead use the RDBMS to create user account and user groups</w:t>
      </w:r>
    </w:p>
  </w:comment>
  <w:comment w:id="110" w:author="Chamwama" w:date="2021-09-23T21:22:00Z" w:initials="C">
    <w:p w14:paraId="095605C5" w14:textId="77777777" w:rsidR="00276C1C" w:rsidRDefault="00276C1C">
      <w:pPr>
        <w:pStyle w:val="CommentText"/>
      </w:pPr>
      <w:r>
        <w:rPr>
          <w:rStyle w:val="CommentReference"/>
        </w:rPr>
        <w:annotationRef/>
      </w:r>
      <w:r>
        <w:t>Normalize this table</w:t>
      </w:r>
    </w:p>
  </w:comment>
  <w:comment w:id="112" w:author="Chamwama" w:date="2021-09-23T21:22:00Z" w:initials="C">
    <w:p w14:paraId="4428076B" w14:textId="77777777" w:rsidR="00276C1C" w:rsidRDefault="00276C1C">
      <w:pPr>
        <w:pStyle w:val="CommentText"/>
      </w:pPr>
      <w:r>
        <w:rPr>
          <w:rStyle w:val="CommentReference"/>
        </w:rPr>
        <w:annotationRef/>
      </w:r>
      <w:r>
        <w:t>Normalise this table!</w:t>
      </w:r>
    </w:p>
  </w:comment>
  <w:comment w:id="113" w:author="Chamwama" w:date="2021-09-23T21:22:00Z" w:initials="C">
    <w:p w14:paraId="4EB17E32" w14:textId="77777777" w:rsidR="00276C1C" w:rsidRDefault="00276C1C">
      <w:pPr>
        <w:pStyle w:val="CommentText"/>
      </w:pPr>
      <w:r>
        <w:rPr>
          <w:rStyle w:val="CommentReference"/>
        </w:rPr>
        <w:annotationRef/>
      </w:r>
      <w:r>
        <w:t>Normalize this table</w:t>
      </w:r>
    </w:p>
  </w:comment>
  <w:comment w:id="117" w:author="Chamwama" w:date="2021-09-23T21:23:00Z" w:initials="C">
    <w:p w14:paraId="0A431457" w14:textId="77777777" w:rsidR="00FB3611" w:rsidRDefault="00FB3611">
      <w:pPr>
        <w:pStyle w:val="CommentText"/>
      </w:pPr>
      <w:r>
        <w:rPr>
          <w:rStyle w:val="CommentReference"/>
        </w:rPr>
        <w:annotationRef/>
      </w:r>
      <w:r>
        <w:t>Whats the purpose of this table??</w:t>
      </w:r>
    </w:p>
  </w:comment>
  <w:comment w:id="119" w:author="Chamwama" w:date="2021-09-23T21:24:00Z" w:initials="C">
    <w:p w14:paraId="4A700EB8" w14:textId="77777777" w:rsidR="00FB3611" w:rsidRDefault="00FB3611">
      <w:pPr>
        <w:pStyle w:val="CommentText"/>
      </w:pPr>
      <w:r>
        <w:rPr>
          <w:rStyle w:val="CommentReference"/>
        </w:rPr>
        <w:annotationRef/>
      </w:r>
      <w:r>
        <w:t>Observe table downloads does not relate to any other table in  your database! This is WRONG!</w:t>
      </w:r>
      <w:bookmarkStart w:id="120" w:name="_GoBack"/>
      <w:bookmarkEnd w:id="12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486829" w15:done="0"/>
  <w15:commentEx w15:paraId="45D093B5" w15:done="0"/>
  <w15:commentEx w15:paraId="6DBF640A" w15:done="0"/>
  <w15:commentEx w15:paraId="626DB2F1" w15:done="0"/>
  <w15:commentEx w15:paraId="2576A331" w15:done="0"/>
  <w15:commentEx w15:paraId="535F47E5" w15:done="0"/>
  <w15:commentEx w15:paraId="095605C5" w15:done="0"/>
  <w15:commentEx w15:paraId="4428076B" w15:done="0"/>
  <w15:commentEx w15:paraId="4EB17E32" w15:done="0"/>
  <w15:commentEx w15:paraId="0A431457" w15:done="0"/>
  <w15:commentEx w15:paraId="4A700E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5B98D" w14:textId="77777777" w:rsidR="00917CD5" w:rsidRDefault="00917CD5">
      <w:pPr>
        <w:spacing w:after="0" w:line="240" w:lineRule="auto"/>
      </w:pPr>
      <w:r>
        <w:separator/>
      </w:r>
    </w:p>
  </w:endnote>
  <w:endnote w:type="continuationSeparator" w:id="0">
    <w:p w14:paraId="53F41246" w14:textId="77777777" w:rsidR="00917CD5" w:rsidRDefault="0091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31116"/>
      <w:docPartObj>
        <w:docPartGallery w:val="Page Numbers (Bottom of Page)"/>
        <w:docPartUnique/>
      </w:docPartObj>
    </w:sdtPr>
    <w:sdtEndPr>
      <w:rPr>
        <w:noProof/>
      </w:rPr>
    </w:sdtEndPr>
    <w:sdtContent>
      <w:p w14:paraId="3B93F291" w14:textId="77777777" w:rsidR="00276C1C" w:rsidRDefault="00276C1C">
        <w:pPr>
          <w:pStyle w:val="Footer"/>
          <w:jc w:val="center"/>
        </w:pPr>
        <w:r>
          <w:fldChar w:fldCharType="begin"/>
        </w:r>
        <w:r>
          <w:instrText xml:space="preserve"> PAGE   \* MERGEFORMAT </w:instrText>
        </w:r>
        <w:r>
          <w:fldChar w:fldCharType="separate"/>
        </w:r>
        <w:r w:rsidR="00FB3611">
          <w:rPr>
            <w:noProof/>
          </w:rPr>
          <w:t>viii</w:t>
        </w:r>
        <w:r>
          <w:rPr>
            <w:noProof/>
          </w:rPr>
          <w:fldChar w:fldCharType="end"/>
        </w:r>
      </w:p>
    </w:sdtContent>
  </w:sdt>
  <w:p w14:paraId="35CD8A21" w14:textId="77777777" w:rsidR="00276C1C" w:rsidRDefault="00276C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49231"/>
      <w:docPartObj>
        <w:docPartGallery w:val="Page Numbers (Bottom of Page)"/>
        <w:docPartUnique/>
      </w:docPartObj>
    </w:sdtPr>
    <w:sdtEndPr>
      <w:rPr>
        <w:color w:val="7F7F7F" w:themeColor="background1" w:themeShade="7F"/>
        <w:spacing w:val="60"/>
      </w:rPr>
    </w:sdtEndPr>
    <w:sdtContent>
      <w:p w14:paraId="07B27392" w14:textId="77777777" w:rsidR="00276C1C" w:rsidRDefault="00276C1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B3611" w:rsidRPr="00FB3611">
          <w:rPr>
            <w:b/>
            <w:bCs/>
            <w:noProof/>
          </w:rPr>
          <w:t>28</w:t>
        </w:r>
        <w:r>
          <w:rPr>
            <w:b/>
            <w:bCs/>
            <w:noProof/>
          </w:rPr>
          <w:fldChar w:fldCharType="end"/>
        </w:r>
        <w:r>
          <w:rPr>
            <w:b/>
            <w:bCs/>
          </w:rPr>
          <w:t xml:space="preserve"> | </w:t>
        </w:r>
        <w:r>
          <w:rPr>
            <w:color w:val="7F7F7F" w:themeColor="background1" w:themeShade="7F"/>
            <w:spacing w:val="60"/>
          </w:rPr>
          <w:t>Page</w:t>
        </w:r>
      </w:p>
    </w:sdtContent>
  </w:sdt>
  <w:p w14:paraId="6408639B" w14:textId="77777777" w:rsidR="00276C1C" w:rsidRDefault="00276C1C">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33092" w14:textId="77777777" w:rsidR="00917CD5" w:rsidRDefault="00917CD5">
      <w:pPr>
        <w:spacing w:after="0" w:line="240" w:lineRule="auto"/>
      </w:pPr>
      <w:r>
        <w:separator/>
      </w:r>
    </w:p>
  </w:footnote>
  <w:footnote w:type="continuationSeparator" w:id="0">
    <w:p w14:paraId="3C6CE01A" w14:textId="77777777" w:rsidR="00917CD5" w:rsidRDefault="00917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0707"/>
    <w:multiLevelType w:val="multilevel"/>
    <w:tmpl w:val="B524B140"/>
    <w:lvl w:ilvl="0">
      <w:start w:val="3"/>
      <w:numFmt w:val="decimal"/>
      <w:lvlText w:val="%1"/>
      <w:lvlJc w:val="left"/>
      <w:pPr>
        <w:ind w:left="648" w:hanging="547"/>
      </w:pPr>
      <w:rPr>
        <w:rFonts w:hint="default"/>
      </w:rPr>
    </w:lvl>
    <w:lvl w:ilvl="1">
      <w:start w:val="5"/>
      <w:numFmt w:val="decimal"/>
      <w:lvlText w:val="%1.%2"/>
      <w:lvlJc w:val="left"/>
      <w:pPr>
        <w:ind w:left="648" w:hanging="547"/>
      </w:pPr>
      <w:rPr>
        <w:rFonts w:hint="default"/>
      </w:rPr>
    </w:lvl>
    <w:lvl w:ilvl="2">
      <w:start w:val="4"/>
      <w:numFmt w:val="decimal"/>
      <w:lvlText w:val="%1.%2.%3"/>
      <w:lvlJc w:val="left"/>
      <w:pPr>
        <w:ind w:left="648" w:hanging="547"/>
      </w:pPr>
      <w:rPr>
        <w:rFonts w:ascii="Times New Roman" w:eastAsia="Times New Roman" w:hAnsi="Times New Roman" w:hint="default"/>
        <w:b/>
        <w:bCs/>
        <w:spacing w:val="4"/>
        <w:sz w:val="24"/>
        <w:szCs w:val="24"/>
      </w:rPr>
    </w:lvl>
    <w:lvl w:ilvl="3">
      <w:start w:val="1"/>
      <w:numFmt w:val="decimal"/>
      <w:lvlText w:val="%1.%2.%3.%4"/>
      <w:lvlJc w:val="left"/>
      <w:pPr>
        <w:ind w:left="888" w:hanging="729"/>
      </w:pPr>
      <w:rPr>
        <w:rFonts w:ascii="Times New Roman" w:eastAsia="Times New Roman" w:hAnsi="Times New Roman" w:hint="default"/>
        <w:b/>
        <w:bCs/>
        <w:spacing w:val="4"/>
        <w:sz w:val="24"/>
        <w:szCs w:val="24"/>
      </w:rPr>
    </w:lvl>
    <w:lvl w:ilvl="4">
      <w:start w:val="1"/>
      <w:numFmt w:val="bullet"/>
      <w:lvlText w:val="•"/>
      <w:lvlJc w:val="left"/>
      <w:pPr>
        <w:ind w:left="3686" w:hanging="729"/>
      </w:pPr>
      <w:rPr>
        <w:rFonts w:hint="default"/>
      </w:rPr>
    </w:lvl>
    <w:lvl w:ilvl="5">
      <w:start w:val="1"/>
      <w:numFmt w:val="bullet"/>
      <w:lvlText w:val="•"/>
      <w:lvlJc w:val="left"/>
      <w:pPr>
        <w:ind w:left="4619" w:hanging="729"/>
      </w:pPr>
      <w:rPr>
        <w:rFonts w:hint="default"/>
      </w:rPr>
    </w:lvl>
    <w:lvl w:ilvl="6">
      <w:start w:val="1"/>
      <w:numFmt w:val="bullet"/>
      <w:lvlText w:val="•"/>
      <w:lvlJc w:val="left"/>
      <w:pPr>
        <w:ind w:left="5552" w:hanging="729"/>
      </w:pPr>
      <w:rPr>
        <w:rFonts w:hint="default"/>
      </w:rPr>
    </w:lvl>
    <w:lvl w:ilvl="7">
      <w:start w:val="1"/>
      <w:numFmt w:val="bullet"/>
      <w:lvlText w:val="•"/>
      <w:lvlJc w:val="left"/>
      <w:pPr>
        <w:ind w:left="6485" w:hanging="729"/>
      </w:pPr>
      <w:rPr>
        <w:rFonts w:hint="default"/>
      </w:rPr>
    </w:lvl>
    <w:lvl w:ilvl="8">
      <w:start w:val="1"/>
      <w:numFmt w:val="bullet"/>
      <w:lvlText w:val="•"/>
      <w:lvlJc w:val="left"/>
      <w:pPr>
        <w:ind w:left="7418" w:hanging="729"/>
      </w:pPr>
      <w:rPr>
        <w:rFonts w:hint="default"/>
      </w:rPr>
    </w:lvl>
  </w:abstractNum>
  <w:abstractNum w:abstractNumId="1">
    <w:nsid w:val="08585BB9"/>
    <w:multiLevelType w:val="hybridMultilevel"/>
    <w:tmpl w:val="389E5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966BD"/>
    <w:multiLevelType w:val="hybridMultilevel"/>
    <w:tmpl w:val="40CC5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77873"/>
    <w:multiLevelType w:val="hybridMultilevel"/>
    <w:tmpl w:val="2E4E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26357"/>
    <w:multiLevelType w:val="hybridMultilevel"/>
    <w:tmpl w:val="B8B81CC2"/>
    <w:lvl w:ilvl="0" w:tplc="04090015">
      <w:start w:val="1"/>
      <w:numFmt w:val="upperLetter"/>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8">
    <w:nsid w:val="27937CD6"/>
    <w:multiLevelType w:val="hybridMultilevel"/>
    <w:tmpl w:val="C262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2F491D"/>
    <w:multiLevelType w:val="hybridMultilevel"/>
    <w:tmpl w:val="5E52D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9287E"/>
    <w:multiLevelType w:val="hybridMultilevel"/>
    <w:tmpl w:val="5EDED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4012F0"/>
    <w:multiLevelType w:val="multilevel"/>
    <w:tmpl w:val="7F6A686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4313F62"/>
    <w:multiLevelType w:val="hybridMultilevel"/>
    <w:tmpl w:val="13AE6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753C11"/>
    <w:multiLevelType w:val="hybridMultilevel"/>
    <w:tmpl w:val="31C6C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43E69"/>
    <w:multiLevelType w:val="hybridMultilevel"/>
    <w:tmpl w:val="F348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3F0ABA"/>
    <w:multiLevelType w:val="multilevel"/>
    <w:tmpl w:val="5828624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AE2765"/>
    <w:multiLevelType w:val="hybridMultilevel"/>
    <w:tmpl w:val="F2D2F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95E52"/>
    <w:multiLevelType w:val="hybridMultilevel"/>
    <w:tmpl w:val="8A50B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A5741A"/>
    <w:multiLevelType w:val="hybridMultilevel"/>
    <w:tmpl w:val="C47E9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301050"/>
    <w:multiLevelType w:val="hybridMultilevel"/>
    <w:tmpl w:val="1D8AB2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2563FF8"/>
    <w:multiLevelType w:val="hybridMultilevel"/>
    <w:tmpl w:val="8A2C50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4">
    <w:nsid w:val="62BA4979"/>
    <w:multiLevelType w:val="hybridMultilevel"/>
    <w:tmpl w:val="CF5A25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926A00"/>
    <w:multiLevelType w:val="hybridMultilevel"/>
    <w:tmpl w:val="BABA02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072DC"/>
    <w:multiLevelType w:val="multilevel"/>
    <w:tmpl w:val="D2627D8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6"/>
  </w:num>
  <w:num w:numId="4">
    <w:abstractNumId w:val="11"/>
  </w:num>
  <w:num w:numId="5">
    <w:abstractNumId w:val="27"/>
  </w:num>
  <w:num w:numId="6">
    <w:abstractNumId w:val="12"/>
  </w:num>
  <w:num w:numId="7">
    <w:abstractNumId w:val="5"/>
  </w:num>
  <w:num w:numId="8">
    <w:abstractNumId w:val="8"/>
  </w:num>
  <w:num w:numId="9">
    <w:abstractNumId w:val="15"/>
  </w:num>
  <w:num w:numId="10">
    <w:abstractNumId w:val="9"/>
  </w:num>
  <w:num w:numId="11">
    <w:abstractNumId w:val="21"/>
  </w:num>
  <w:num w:numId="12">
    <w:abstractNumId w:val="26"/>
  </w:num>
  <w:num w:numId="13">
    <w:abstractNumId w:val="22"/>
  </w:num>
  <w:num w:numId="14">
    <w:abstractNumId w:val="24"/>
  </w:num>
  <w:num w:numId="15">
    <w:abstractNumId w:val="2"/>
  </w:num>
  <w:num w:numId="16">
    <w:abstractNumId w:val="13"/>
  </w:num>
  <w:num w:numId="17">
    <w:abstractNumId w:val="25"/>
  </w:num>
  <w:num w:numId="18">
    <w:abstractNumId w:val="19"/>
  </w:num>
  <w:num w:numId="19">
    <w:abstractNumId w:val="20"/>
  </w:num>
  <w:num w:numId="20">
    <w:abstractNumId w:val="18"/>
  </w:num>
  <w:num w:numId="21">
    <w:abstractNumId w:val="3"/>
  </w:num>
  <w:num w:numId="22">
    <w:abstractNumId w:val="10"/>
  </w:num>
  <w:num w:numId="23">
    <w:abstractNumId w:val="17"/>
  </w:num>
  <w:num w:numId="24">
    <w:abstractNumId w:val="1"/>
  </w:num>
  <w:num w:numId="25">
    <w:abstractNumId w:val="0"/>
  </w:num>
  <w:num w:numId="26">
    <w:abstractNumId w:val="14"/>
  </w:num>
  <w:num w:numId="27">
    <w:abstractNumId w:val="23"/>
  </w:num>
  <w:num w:numId="2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mwama">
    <w15:presenceInfo w15:providerId="None" w15:userId="Chamw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00B50"/>
    <w:rsid w:val="00000EAD"/>
    <w:rsid w:val="000065AC"/>
    <w:rsid w:val="00010DE6"/>
    <w:rsid w:val="00012064"/>
    <w:rsid w:val="00017A77"/>
    <w:rsid w:val="000224DE"/>
    <w:rsid w:val="00024A46"/>
    <w:rsid w:val="00033EE2"/>
    <w:rsid w:val="00035138"/>
    <w:rsid w:val="00035C22"/>
    <w:rsid w:val="0003627D"/>
    <w:rsid w:val="00036E33"/>
    <w:rsid w:val="0003733F"/>
    <w:rsid w:val="00042D1E"/>
    <w:rsid w:val="00052212"/>
    <w:rsid w:val="00053C7D"/>
    <w:rsid w:val="00060477"/>
    <w:rsid w:val="00061C40"/>
    <w:rsid w:val="00071044"/>
    <w:rsid w:val="000815EC"/>
    <w:rsid w:val="00097455"/>
    <w:rsid w:val="000A29CC"/>
    <w:rsid w:val="000A30DC"/>
    <w:rsid w:val="000A378C"/>
    <w:rsid w:val="000B070F"/>
    <w:rsid w:val="000B36EB"/>
    <w:rsid w:val="000B6B21"/>
    <w:rsid w:val="000C0FA8"/>
    <w:rsid w:val="000C166D"/>
    <w:rsid w:val="000C3F2C"/>
    <w:rsid w:val="000D250D"/>
    <w:rsid w:val="000D61D6"/>
    <w:rsid w:val="000E03B5"/>
    <w:rsid w:val="000F38FE"/>
    <w:rsid w:val="000F3E25"/>
    <w:rsid w:val="000F790D"/>
    <w:rsid w:val="0010261C"/>
    <w:rsid w:val="00110760"/>
    <w:rsid w:val="0011157A"/>
    <w:rsid w:val="0012664B"/>
    <w:rsid w:val="00126F3D"/>
    <w:rsid w:val="00135489"/>
    <w:rsid w:val="00137123"/>
    <w:rsid w:val="00167BA6"/>
    <w:rsid w:val="00173219"/>
    <w:rsid w:val="00174FF7"/>
    <w:rsid w:val="00175F5E"/>
    <w:rsid w:val="00181D10"/>
    <w:rsid w:val="00183398"/>
    <w:rsid w:val="001845DE"/>
    <w:rsid w:val="00185B23"/>
    <w:rsid w:val="0019121D"/>
    <w:rsid w:val="001928F1"/>
    <w:rsid w:val="001976AA"/>
    <w:rsid w:val="001A23C4"/>
    <w:rsid w:val="001A25E5"/>
    <w:rsid w:val="001A2B57"/>
    <w:rsid w:val="001A3C4F"/>
    <w:rsid w:val="001B2408"/>
    <w:rsid w:val="001B53CF"/>
    <w:rsid w:val="001B5F2D"/>
    <w:rsid w:val="001B7821"/>
    <w:rsid w:val="001C1C45"/>
    <w:rsid w:val="001C635A"/>
    <w:rsid w:val="001D179D"/>
    <w:rsid w:val="001D7D59"/>
    <w:rsid w:val="001E03ED"/>
    <w:rsid w:val="001E064A"/>
    <w:rsid w:val="001E7FD8"/>
    <w:rsid w:val="001F5626"/>
    <w:rsid w:val="001F5F93"/>
    <w:rsid w:val="002032E8"/>
    <w:rsid w:val="00204F35"/>
    <w:rsid w:val="00206B5B"/>
    <w:rsid w:val="00207FF9"/>
    <w:rsid w:val="002149AC"/>
    <w:rsid w:val="00214AD9"/>
    <w:rsid w:val="00243599"/>
    <w:rsid w:val="00243666"/>
    <w:rsid w:val="0024533C"/>
    <w:rsid w:val="002456F2"/>
    <w:rsid w:val="00247CFC"/>
    <w:rsid w:val="0025594F"/>
    <w:rsid w:val="0026131F"/>
    <w:rsid w:val="0026233C"/>
    <w:rsid w:val="002634F8"/>
    <w:rsid w:val="0026440C"/>
    <w:rsid w:val="002658E8"/>
    <w:rsid w:val="00265AC0"/>
    <w:rsid w:val="00272021"/>
    <w:rsid w:val="00276C1C"/>
    <w:rsid w:val="00280AF7"/>
    <w:rsid w:val="00281B97"/>
    <w:rsid w:val="002903D5"/>
    <w:rsid w:val="00290AAE"/>
    <w:rsid w:val="002956AD"/>
    <w:rsid w:val="00296A21"/>
    <w:rsid w:val="002A1432"/>
    <w:rsid w:val="002A4878"/>
    <w:rsid w:val="002A59C1"/>
    <w:rsid w:val="002A5D27"/>
    <w:rsid w:val="002A6E6D"/>
    <w:rsid w:val="002C380E"/>
    <w:rsid w:val="002C777A"/>
    <w:rsid w:val="002C7BA0"/>
    <w:rsid w:val="002E5E95"/>
    <w:rsid w:val="002F2A74"/>
    <w:rsid w:val="00304B76"/>
    <w:rsid w:val="00311E63"/>
    <w:rsid w:val="00315EB4"/>
    <w:rsid w:val="00316A38"/>
    <w:rsid w:val="00326793"/>
    <w:rsid w:val="00327C21"/>
    <w:rsid w:val="0033516C"/>
    <w:rsid w:val="0034463E"/>
    <w:rsid w:val="00344743"/>
    <w:rsid w:val="00347BE1"/>
    <w:rsid w:val="0035064A"/>
    <w:rsid w:val="00350B9C"/>
    <w:rsid w:val="00351BE2"/>
    <w:rsid w:val="00353089"/>
    <w:rsid w:val="0035519E"/>
    <w:rsid w:val="00355EDD"/>
    <w:rsid w:val="0035627B"/>
    <w:rsid w:val="00356B54"/>
    <w:rsid w:val="003572FB"/>
    <w:rsid w:val="0036145F"/>
    <w:rsid w:val="003617C5"/>
    <w:rsid w:val="003667D9"/>
    <w:rsid w:val="0037283F"/>
    <w:rsid w:val="00373553"/>
    <w:rsid w:val="00375B5D"/>
    <w:rsid w:val="00382BBA"/>
    <w:rsid w:val="00383BB3"/>
    <w:rsid w:val="003862A5"/>
    <w:rsid w:val="00390D50"/>
    <w:rsid w:val="00391853"/>
    <w:rsid w:val="003A3829"/>
    <w:rsid w:val="003A3FCC"/>
    <w:rsid w:val="003A7333"/>
    <w:rsid w:val="003B0F72"/>
    <w:rsid w:val="003B3962"/>
    <w:rsid w:val="003B6D87"/>
    <w:rsid w:val="003C0C15"/>
    <w:rsid w:val="003C2DDA"/>
    <w:rsid w:val="003C5846"/>
    <w:rsid w:val="003D5C79"/>
    <w:rsid w:val="003D6FB8"/>
    <w:rsid w:val="003E0686"/>
    <w:rsid w:val="00401143"/>
    <w:rsid w:val="00402AFC"/>
    <w:rsid w:val="004032CB"/>
    <w:rsid w:val="004045E4"/>
    <w:rsid w:val="00405719"/>
    <w:rsid w:val="00405D71"/>
    <w:rsid w:val="00412512"/>
    <w:rsid w:val="004173E3"/>
    <w:rsid w:val="00421EF4"/>
    <w:rsid w:val="00441B97"/>
    <w:rsid w:val="00443C9E"/>
    <w:rsid w:val="0045584D"/>
    <w:rsid w:val="00463665"/>
    <w:rsid w:val="004711A4"/>
    <w:rsid w:val="0047124F"/>
    <w:rsid w:val="004749FB"/>
    <w:rsid w:val="00475138"/>
    <w:rsid w:val="0047654E"/>
    <w:rsid w:val="004765DB"/>
    <w:rsid w:val="0048357B"/>
    <w:rsid w:val="004844EC"/>
    <w:rsid w:val="00493AAF"/>
    <w:rsid w:val="00493BB2"/>
    <w:rsid w:val="0049650B"/>
    <w:rsid w:val="0049679B"/>
    <w:rsid w:val="004A0CB8"/>
    <w:rsid w:val="004A586E"/>
    <w:rsid w:val="004B6D5F"/>
    <w:rsid w:val="004B7CE6"/>
    <w:rsid w:val="004C0D64"/>
    <w:rsid w:val="004C3062"/>
    <w:rsid w:val="004C5064"/>
    <w:rsid w:val="004D0942"/>
    <w:rsid w:val="004D2F49"/>
    <w:rsid w:val="004D448D"/>
    <w:rsid w:val="004D5516"/>
    <w:rsid w:val="004D60D8"/>
    <w:rsid w:val="004D6C5E"/>
    <w:rsid w:val="004E138F"/>
    <w:rsid w:val="004E1E98"/>
    <w:rsid w:val="004E2E2E"/>
    <w:rsid w:val="004F0661"/>
    <w:rsid w:val="004F1CBD"/>
    <w:rsid w:val="004F2E29"/>
    <w:rsid w:val="004F2FD4"/>
    <w:rsid w:val="004F4B8C"/>
    <w:rsid w:val="004F5FE1"/>
    <w:rsid w:val="0050109F"/>
    <w:rsid w:val="005054FA"/>
    <w:rsid w:val="0052061A"/>
    <w:rsid w:val="00520829"/>
    <w:rsid w:val="00527007"/>
    <w:rsid w:val="00540837"/>
    <w:rsid w:val="00542395"/>
    <w:rsid w:val="005458DA"/>
    <w:rsid w:val="005478BB"/>
    <w:rsid w:val="00547B0F"/>
    <w:rsid w:val="00556A5C"/>
    <w:rsid w:val="00562651"/>
    <w:rsid w:val="0056392B"/>
    <w:rsid w:val="00564098"/>
    <w:rsid w:val="0057123F"/>
    <w:rsid w:val="00576932"/>
    <w:rsid w:val="00580D99"/>
    <w:rsid w:val="00585A9B"/>
    <w:rsid w:val="005921DE"/>
    <w:rsid w:val="00592D0A"/>
    <w:rsid w:val="005A1BD3"/>
    <w:rsid w:val="005A4C2E"/>
    <w:rsid w:val="005A53DA"/>
    <w:rsid w:val="005A7463"/>
    <w:rsid w:val="005B7D7E"/>
    <w:rsid w:val="005C2641"/>
    <w:rsid w:val="005C33D9"/>
    <w:rsid w:val="005D4A34"/>
    <w:rsid w:val="005D6072"/>
    <w:rsid w:val="005D71D4"/>
    <w:rsid w:val="005E6B75"/>
    <w:rsid w:val="005E7577"/>
    <w:rsid w:val="005F18AA"/>
    <w:rsid w:val="005F1C76"/>
    <w:rsid w:val="005F55FC"/>
    <w:rsid w:val="005F64A1"/>
    <w:rsid w:val="0060051F"/>
    <w:rsid w:val="006007DB"/>
    <w:rsid w:val="0060462A"/>
    <w:rsid w:val="00610DF1"/>
    <w:rsid w:val="006121B7"/>
    <w:rsid w:val="0061330B"/>
    <w:rsid w:val="00616AA7"/>
    <w:rsid w:val="006249CB"/>
    <w:rsid w:val="006309C4"/>
    <w:rsid w:val="00631AED"/>
    <w:rsid w:val="0063580E"/>
    <w:rsid w:val="00635865"/>
    <w:rsid w:val="00644FAA"/>
    <w:rsid w:val="00651A7C"/>
    <w:rsid w:val="00653B14"/>
    <w:rsid w:val="006554ED"/>
    <w:rsid w:val="0065763E"/>
    <w:rsid w:val="0066285F"/>
    <w:rsid w:val="00663A44"/>
    <w:rsid w:val="006704B2"/>
    <w:rsid w:val="00674CC7"/>
    <w:rsid w:val="0067766B"/>
    <w:rsid w:val="00680BA8"/>
    <w:rsid w:val="00683122"/>
    <w:rsid w:val="006877C5"/>
    <w:rsid w:val="006A152B"/>
    <w:rsid w:val="006A4831"/>
    <w:rsid w:val="006B05E1"/>
    <w:rsid w:val="006B437D"/>
    <w:rsid w:val="006D18FA"/>
    <w:rsid w:val="006D1E0B"/>
    <w:rsid w:val="006D3390"/>
    <w:rsid w:val="006E02C7"/>
    <w:rsid w:val="006E0FC1"/>
    <w:rsid w:val="006E341D"/>
    <w:rsid w:val="006E5534"/>
    <w:rsid w:val="006F0942"/>
    <w:rsid w:val="006F54FD"/>
    <w:rsid w:val="006F7F73"/>
    <w:rsid w:val="00700FCD"/>
    <w:rsid w:val="007026AC"/>
    <w:rsid w:val="00702C42"/>
    <w:rsid w:val="00705341"/>
    <w:rsid w:val="007107A2"/>
    <w:rsid w:val="007118C0"/>
    <w:rsid w:val="00713F33"/>
    <w:rsid w:val="00715CF5"/>
    <w:rsid w:val="007170C2"/>
    <w:rsid w:val="00725579"/>
    <w:rsid w:val="007318F2"/>
    <w:rsid w:val="0073351E"/>
    <w:rsid w:val="0073432A"/>
    <w:rsid w:val="00735259"/>
    <w:rsid w:val="007412B3"/>
    <w:rsid w:val="00742DA2"/>
    <w:rsid w:val="00742E82"/>
    <w:rsid w:val="007447FE"/>
    <w:rsid w:val="00745D71"/>
    <w:rsid w:val="00745FB0"/>
    <w:rsid w:val="0075469E"/>
    <w:rsid w:val="00756DF1"/>
    <w:rsid w:val="00766AEE"/>
    <w:rsid w:val="007676CA"/>
    <w:rsid w:val="00781106"/>
    <w:rsid w:val="007827E9"/>
    <w:rsid w:val="00783FBE"/>
    <w:rsid w:val="007939D0"/>
    <w:rsid w:val="007946E9"/>
    <w:rsid w:val="007A386E"/>
    <w:rsid w:val="007A6B7F"/>
    <w:rsid w:val="007B2C0D"/>
    <w:rsid w:val="007C0768"/>
    <w:rsid w:val="007C32ED"/>
    <w:rsid w:val="007C6230"/>
    <w:rsid w:val="007D1AF2"/>
    <w:rsid w:val="007D2F12"/>
    <w:rsid w:val="007D3895"/>
    <w:rsid w:val="007D5845"/>
    <w:rsid w:val="007D66C0"/>
    <w:rsid w:val="007E0E58"/>
    <w:rsid w:val="007E4152"/>
    <w:rsid w:val="007E43B7"/>
    <w:rsid w:val="007F21B7"/>
    <w:rsid w:val="007F47EF"/>
    <w:rsid w:val="007F7276"/>
    <w:rsid w:val="008027E5"/>
    <w:rsid w:val="008146A2"/>
    <w:rsid w:val="00815F94"/>
    <w:rsid w:val="008160AC"/>
    <w:rsid w:val="00820BEC"/>
    <w:rsid w:val="00822522"/>
    <w:rsid w:val="0082444E"/>
    <w:rsid w:val="0083595A"/>
    <w:rsid w:val="00835C5E"/>
    <w:rsid w:val="008442E3"/>
    <w:rsid w:val="00850744"/>
    <w:rsid w:val="0085097D"/>
    <w:rsid w:val="00851A15"/>
    <w:rsid w:val="00852C96"/>
    <w:rsid w:val="008531AE"/>
    <w:rsid w:val="0085567B"/>
    <w:rsid w:val="008601AD"/>
    <w:rsid w:val="00862A47"/>
    <w:rsid w:val="008655A5"/>
    <w:rsid w:val="008721FB"/>
    <w:rsid w:val="008727ED"/>
    <w:rsid w:val="00873850"/>
    <w:rsid w:val="00874DF5"/>
    <w:rsid w:val="00882A6B"/>
    <w:rsid w:val="00883E49"/>
    <w:rsid w:val="00884325"/>
    <w:rsid w:val="008904A5"/>
    <w:rsid w:val="00892F1A"/>
    <w:rsid w:val="00895A37"/>
    <w:rsid w:val="008A7EA1"/>
    <w:rsid w:val="008B0B2A"/>
    <w:rsid w:val="008B41AE"/>
    <w:rsid w:val="008C0449"/>
    <w:rsid w:val="008C281A"/>
    <w:rsid w:val="008D2D79"/>
    <w:rsid w:val="008D3499"/>
    <w:rsid w:val="008D4ADC"/>
    <w:rsid w:val="008D6C18"/>
    <w:rsid w:val="008D6F17"/>
    <w:rsid w:val="008E0AB6"/>
    <w:rsid w:val="008E12CC"/>
    <w:rsid w:val="008E227E"/>
    <w:rsid w:val="008E32E2"/>
    <w:rsid w:val="008E52B7"/>
    <w:rsid w:val="008E54AD"/>
    <w:rsid w:val="008E651D"/>
    <w:rsid w:val="008F1A6A"/>
    <w:rsid w:val="008F39AD"/>
    <w:rsid w:val="009002A9"/>
    <w:rsid w:val="00901B28"/>
    <w:rsid w:val="009051FC"/>
    <w:rsid w:val="00911276"/>
    <w:rsid w:val="009117BF"/>
    <w:rsid w:val="00914598"/>
    <w:rsid w:val="00915336"/>
    <w:rsid w:val="00915C65"/>
    <w:rsid w:val="00917CD5"/>
    <w:rsid w:val="00920922"/>
    <w:rsid w:val="00921CBC"/>
    <w:rsid w:val="009255C8"/>
    <w:rsid w:val="0092711F"/>
    <w:rsid w:val="00937F33"/>
    <w:rsid w:val="00942FCD"/>
    <w:rsid w:val="00943897"/>
    <w:rsid w:val="00944EA3"/>
    <w:rsid w:val="0095396A"/>
    <w:rsid w:val="00955D79"/>
    <w:rsid w:val="009563CF"/>
    <w:rsid w:val="00957AB2"/>
    <w:rsid w:val="00962B98"/>
    <w:rsid w:val="00965915"/>
    <w:rsid w:val="00966C40"/>
    <w:rsid w:val="009673FD"/>
    <w:rsid w:val="00970C49"/>
    <w:rsid w:val="00973218"/>
    <w:rsid w:val="00974E5B"/>
    <w:rsid w:val="009855E2"/>
    <w:rsid w:val="00990546"/>
    <w:rsid w:val="00992B29"/>
    <w:rsid w:val="00996272"/>
    <w:rsid w:val="00997496"/>
    <w:rsid w:val="00997FDA"/>
    <w:rsid w:val="009A1DD7"/>
    <w:rsid w:val="009A472B"/>
    <w:rsid w:val="009A5E60"/>
    <w:rsid w:val="009B0059"/>
    <w:rsid w:val="009B42ED"/>
    <w:rsid w:val="009B4CF2"/>
    <w:rsid w:val="009B5088"/>
    <w:rsid w:val="009B70D3"/>
    <w:rsid w:val="009B736C"/>
    <w:rsid w:val="009C2EFB"/>
    <w:rsid w:val="009C52F8"/>
    <w:rsid w:val="009D28F4"/>
    <w:rsid w:val="009D4A75"/>
    <w:rsid w:val="009E24F1"/>
    <w:rsid w:val="009E4934"/>
    <w:rsid w:val="009E6D95"/>
    <w:rsid w:val="009E73B1"/>
    <w:rsid w:val="009F08E9"/>
    <w:rsid w:val="009F383C"/>
    <w:rsid w:val="009F3EA0"/>
    <w:rsid w:val="00A05116"/>
    <w:rsid w:val="00A05327"/>
    <w:rsid w:val="00A06C28"/>
    <w:rsid w:val="00A116CD"/>
    <w:rsid w:val="00A171EB"/>
    <w:rsid w:val="00A24BF1"/>
    <w:rsid w:val="00A260E9"/>
    <w:rsid w:val="00A50A80"/>
    <w:rsid w:val="00A52418"/>
    <w:rsid w:val="00A56324"/>
    <w:rsid w:val="00A57FB8"/>
    <w:rsid w:val="00A625DA"/>
    <w:rsid w:val="00A65921"/>
    <w:rsid w:val="00A65FAD"/>
    <w:rsid w:val="00A7636B"/>
    <w:rsid w:val="00A81252"/>
    <w:rsid w:val="00A823C6"/>
    <w:rsid w:val="00A867B7"/>
    <w:rsid w:val="00A90F5E"/>
    <w:rsid w:val="00AA3F14"/>
    <w:rsid w:val="00AB313E"/>
    <w:rsid w:val="00AB3FEF"/>
    <w:rsid w:val="00AB7BA6"/>
    <w:rsid w:val="00AD066B"/>
    <w:rsid w:val="00AD092B"/>
    <w:rsid w:val="00AE05BB"/>
    <w:rsid w:val="00AE0EBF"/>
    <w:rsid w:val="00AE1A17"/>
    <w:rsid w:val="00AE2CB8"/>
    <w:rsid w:val="00AE4C20"/>
    <w:rsid w:val="00AE67DB"/>
    <w:rsid w:val="00AF004F"/>
    <w:rsid w:val="00AF6498"/>
    <w:rsid w:val="00B0027F"/>
    <w:rsid w:val="00B027BD"/>
    <w:rsid w:val="00B117F3"/>
    <w:rsid w:val="00B153B9"/>
    <w:rsid w:val="00B17608"/>
    <w:rsid w:val="00B22D27"/>
    <w:rsid w:val="00B26CE4"/>
    <w:rsid w:val="00B30201"/>
    <w:rsid w:val="00B34699"/>
    <w:rsid w:val="00B35303"/>
    <w:rsid w:val="00B359D5"/>
    <w:rsid w:val="00B46DCC"/>
    <w:rsid w:val="00B47D30"/>
    <w:rsid w:val="00B54325"/>
    <w:rsid w:val="00B56A18"/>
    <w:rsid w:val="00B61CC9"/>
    <w:rsid w:val="00B62E85"/>
    <w:rsid w:val="00B646AE"/>
    <w:rsid w:val="00B74480"/>
    <w:rsid w:val="00B75ACA"/>
    <w:rsid w:val="00B761AD"/>
    <w:rsid w:val="00B80E98"/>
    <w:rsid w:val="00B82AEF"/>
    <w:rsid w:val="00B920A3"/>
    <w:rsid w:val="00B93CAC"/>
    <w:rsid w:val="00B95C62"/>
    <w:rsid w:val="00B973C4"/>
    <w:rsid w:val="00BA2C34"/>
    <w:rsid w:val="00BA6C26"/>
    <w:rsid w:val="00BA7418"/>
    <w:rsid w:val="00BA78E2"/>
    <w:rsid w:val="00BA7F7A"/>
    <w:rsid w:val="00BB69C2"/>
    <w:rsid w:val="00BC4BAB"/>
    <w:rsid w:val="00BC6F50"/>
    <w:rsid w:val="00BC7B3A"/>
    <w:rsid w:val="00BD0580"/>
    <w:rsid w:val="00BD3456"/>
    <w:rsid w:val="00BE1362"/>
    <w:rsid w:val="00BE293D"/>
    <w:rsid w:val="00BF1861"/>
    <w:rsid w:val="00BF213B"/>
    <w:rsid w:val="00BF4410"/>
    <w:rsid w:val="00C03664"/>
    <w:rsid w:val="00C04BF7"/>
    <w:rsid w:val="00C078E7"/>
    <w:rsid w:val="00C12315"/>
    <w:rsid w:val="00C126CB"/>
    <w:rsid w:val="00C1369E"/>
    <w:rsid w:val="00C13711"/>
    <w:rsid w:val="00C15B82"/>
    <w:rsid w:val="00C30A1A"/>
    <w:rsid w:val="00C37962"/>
    <w:rsid w:val="00C418D4"/>
    <w:rsid w:val="00C444F2"/>
    <w:rsid w:val="00C44699"/>
    <w:rsid w:val="00C45BB5"/>
    <w:rsid w:val="00C47759"/>
    <w:rsid w:val="00C51BF5"/>
    <w:rsid w:val="00C56928"/>
    <w:rsid w:val="00C637A5"/>
    <w:rsid w:val="00C65B14"/>
    <w:rsid w:val="00C67C05"/>
    <w:rsid w:val="00C70723"/>
    <w:rsid w:val="00C738A0"/>
    <w:rsid w:val="00C75C64"/>
    <w:rsid w:val="00C76A82"/>
    <w:rsid w:val="00C9441F"/>
    <w:rsid w:val="00C956FD"/>
    <w:rsid w:val="00C963C7"/>
    <w:rsid w:val="00C97ED4"/>
    <w:rsid w:val="00CA153F"/>
    <w:rsid w:val="00CA1C38"/>
    <w:rsid w:val="00CA2FA7"/>
    <w:rsid w:val="00CA47D8"/>
    <w:rsid w:val="00CA554D"/>
    <w:rsid w:val="00CA6B6F"/>
    <w:rsid w:val="00CB6375"/>
    <w:rsid w:val="00CC42C0"/>
    <w:rsid w:val="00CE04CA"/>
    <w:rsid w:val="00CE4167"/>
    <w:rsid w:val="00CE685A"/>
    <w:rsid w:val="00CF776E"/>
    <w:rsid w:val="00D0325E"/>
    <w:rsid w:val="00D11AC0"/>
    <w:rsid w:val="00D24FEF"/>
    <w:rsid w:val="00D258CB"/>
    <w:rsid w:val="00D26E49"/>
    <w:rsid w:val="00D35207"/>
    <w:rsid w:val="00D41710"/>
    <w:rsid w:val="00D43816"/>
    <w:rsid w:val="00D50125"/>
    <w:rsid w:val="00D54159"/>
    <w:rsid w:val="00D55BC0"/>
    <w:rsid w:val="00D562DA"/>
    <w:rsid w:val="00D57028"/>
    <w:rsid w:val="00D617B0"/>
    <w:rsid w:val="00D62C30"/>
    <w:rsid w:val="00D669B9"/>
    <w:rsid w:val="00D66F35"/>
    <w:rsid w:val="00D8616A"/>
    <w:rsid w:val="00DA271D"/>
    <w:rsid w:val="00DA414A"/>
    <w:rsid w:val="00DB73C3"/>
    <w:rsid w:val="00DC14F9"/>
    <w:rsid w:val="00DD1F96"/>
    <w:rsid w:val="00DD69EB"/>
    <w:rsid w:val="00DE01AD"/>
    <w:rsid w:val="00DE07BA"/>
    <w:rsid w:val="00DE1398"/>
    <w:rsid w:val="00DE3BDE"/>
    <w:rsid w:val="00DE51A3"/>
    <w:rsid w:val="00DE5E13"/>
    <w:rsid w:val="00DF356B"/>
    <w:rsid w:val="00DF664E"/>
    <w:rsid w:val="00E03912"/>
    <w:rsid w:val="00E05162"/>
    <w:rsid w:val="00E07190"/>
    <w:rsid w:val="00E11C0D"/>
    <w:rsid w:val="00E124D4"/>
    <w:rsid w:val="00E133E9"/>
    <w:rsid w:val="00E15849"/>
    <w:rsid w:val="00E211B0"/>
    <w:rsid w:val="00E2664C"/>
    <w:rsid w:val="00E31BCE"/>
    <w:rsid w:val="00E3551A"/>
    <w:rsid w:val="00E41138"/>
    <w:rsid w:val="00E41982"/>
    <w:rsid w:val="00E47CF7"/>
    <w:rsid w:val="00E52280"/>
    <w:rsid w:val="00E54467"/>
    <w:rsid w:val="00E60504"/>
    <w:rsid w:val="00E671C6"/>
    <w:rsid w:val="00E70A9A"/>
    <w:rsid w:val="00E717AD"/>
    <w:rsid w:val="00E74C8F"/>
    <w:rsid w:val="00E818BA"/>
    <w:rsid w:val="00E8249E"/>
    <w:rsid w:val="00E843A0"/>
    <w:rsid w:val="00E8594B"/>
    <w:rsid w:val="00E97584"/>
    <w:rsid w:val="00E97DF8"/>
    <w:rsid w:val="00EA3A68"/>
    <w:rsid w:val="00EB2E70"/>
    <w:rsid w:val="00EB397C"/>
    <w:rsid w:val="00EC1F55"/>
    <w:rsid w:val="00EC68F5"/>
    <w:rsid w:val="00EC7549"/>
    <w:rsid w:val="00EC771B"/>
    <w:rsid w:val="00ED150D"/>
    <w:rsid w:val="00ED1999"/>
    <w:rsid w:val="00ED7220"/>
    <w:rsid w:val="00EE49E4"/>
    <w:rsid w:val="00EF0F17"/>
    <w:rsid w:val="00EF5A1C"/>
    <w:rsid w:val="00F00ADA"/>
    <w:rsid w:val="00F01A3B"/>
    <w:rsid w:val="00F11820"/>
    <w:rsid w:val="00F16651"/>
    <w:rsid w:val="00F17A42"/>
    <w:rsid w:val="00F17C00"/>
    <w:rsid w:val="00F21B50"/>
    <w:rsid w:val="00F21B6C"/>
    <w:rsid w:val="00F25828"/>
    <w:rsid w:val="00F3211A"/>
    <w:rsid w:val="00F32413"/>
    <w:rsid w:val="00F36CFD"/>
    <w:rsid w:val="00F41225"/>
    <w:rsid w:val="00F470EC"/>
    <w:rsid w:val="00F50AF5"/>
    <w:rsid w:val="00F539DF"/>
    <w:rsid w:val="00F547F7"/>
    <w:rsid w:val="00F57341"/>
    <w:rsid w:val="00F61320"/>
    <w:rsid w:val="00F626CD"/>
    <w:rsid w:val="00F62780"/>
    <w:rsid w:val="00F66B3B"/>
    <w:rsid w:val="00F66FDE"/>
    <w:rsid w:val="00F70CCE"/>
    <w:rsid w:val="00F730B4"/>
    <w:rsid w:val="00F74DE9"/>
    <w:rsid w:val="00F80515"/>
    <w:rsid w:val="00F8076A"/>
    <w:rsid w:val="00F809CA"/>
    <w:rsid w:val="00F86220"/>
    <w:rsid w:val="00F915DA"/>
    <w:rsid w:val="00F952C8"/>
    <w:rsid w:val="00F95A45"/>
    <w:rsid w:val="00F96387"/>
    <w:rsid w:val="00FA0D64"/>
    <w:rsid w:val="00FA69AE"/>
    <w:rsid w:val="00FA7F06"/>
    <w:rsid w:val="00FB0DCF"/>
    <w:rsid w:val="00FB1788"/>
    <w:rsid w:val="00FB1DCC"/>
    <w:rsid w:val="00FB3611"/>
    <w:rsid w:val="00FB4645"/>
    <w:rsid w:val="00FB50B8"/>
    <w:rsid w:val="00FC0458"/>
    <w:rsid w:val="00FC0C82"/>
    <w:rsid w:val="00FC200A"/>
    <w:rsid w:val="00FC59D0"/>
    <w:rsid w:val="00FD249F"/>
    <w:rsid w:val="00FD5ADC"/>
    <w:rsid w:val="00FE14A2"/>
    <w:rsid w:val="00FE5876"/>
    <w:rsid w:val="00FE6358"/>
    <w:rsid w:val="00FE653B"/>
    <w:rsid w:val="00FF0395"/>
    <w:rsid w:val="00FF3FC2"/>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C11"/>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69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83E49"/>
    <w:pPr>
      <w:spacing w:after="100"/>
      <w:ind w:left="440"/>
    </w:pPr>
  </w:style>
  <w:style w:type="paragraph" w:styleId="Header">
    <w:name w:val="header"/>
    <w:basedOn w:val="Normal"/>
    <w:link w:val="HeaderChar"/>
    <w:uiPriority w:val="99"/>
    <w:unhideWhenUsed/>
    <w:rsid w:val="004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BD"/>
  </w:style>
  <w:style w:type="table" w:styleId="TableGrid">
    <w:name w:val="Table Grid"/>
    <w:basedOn w:val="TableNormal"/>
    <w:uiPriority w:val="39"/>
    <w:rsid w:val="00361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DD69EB"/>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276C1C"/>
    <w:rPr>
      <w:sz w:val="16"/>
      <w:szCs w:val="16"/>
    </w:rPr>
  </w:style>
  <w:style w:type="paragraph" w:styleId="CommentText">
    <w:name w:val="annotation text"/>
    <w:basedOn w:val="Normal"/>
    <w:link w:val="CommentTextChar"/>
    <w:uiPriority w:val="99"/>
    <w:semiHidden/>
    <w:unhideWhenUsed/>
    <w:rsid w:val="00276C1C"/>
    <w:pPr>
      <w:spacing w:line="240" w:lineRule="auto"/>
    </w:pPr>
    <w:rPr>
      <w:sz w:val="20"/>
      <w:szCs w:val="20"/>
    </w:rPr>
  </w:style>
  <w:style w:type="character" w:customStyle="1" w:styleId="CommentTextChar">
    <w:name w:val="Comment Text Char"/>
    <w:basedOn w:val="DefaultParagraphFont"/>
    <w:link w:val="CommentText"/>
    <w:uiPriority w:val="99"/>
    <w:semiHidden/>
    <w:rsid w:val="00276C1C"/>
    <w:rPr>
      <w:sz w:val="20"/>
      <w:szCs w:val="20"/>
    </w:rPr>
  </w:style>
  <w:style w:type="paragraph" w:styleId="CommentSubject">
    <w:name w:val="annotation subject"/>
    <w:basedOn w:val="CommentText"/>
    <w:next w:val="CommentText"/>
    <w:link w:val="CommentSubjectChar"/>
    <w:uiPriority w:val="99"/>
    <w:semiHidden/>
    <w:unhideWhenUsed/>
    <w:rsid w:val="00276C1C"/>
    <w:rPr>
      <w:b/>
      <w:bCs/>
    </w:rPr>
  </w:style>
  <w:style w:type="character" w:customStyle="1" w:styleId="CommentSubjectChar">
    <w:name w:val="Comment Subject Char"/>
    <w:basedOn w:val="CommentTextChar"/>
    <w:link w:val="CommentSubject"/>
    <w:uiPriority w:val="99"/>
    <w:semiHidden/>
    <w:rsid w:val="00276C1C"/>
    <w:rPr>
      <w:b/>
      <w:bCs/>
      <w:sz w:val="20"/>
      <w:szCs w:val="20"/>
    </w:rPr>
  </w:style>
  <w:style w:type="paragraph" w:styleId="BalloonText">
    <w:name w:val="Balloon Text"/>
    <w:basedOn w:val="Normal"/>
    <w:link w:val="BalloonTextChar"/>
    <w:uiPriority w:val="99"/>
    <w:semiHidden/>
    <w:unhideWhenUsed/>
    <w:rsid w:val="0027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0759">
      <w:bodyDiv w:val="1"/>
      <w:marLeft w:val="0"/>
      <w:marRight w:val="0"/>
      <w:marTop w:val="0"/>
      <w:marBottom w:val="0"/>
      <w:divBdr>
        <w:top w:val="none" w:sz="0" w:space="0" w:color="auto"/>
        <w:left w:val="none" w:sz="0" w:space="0" w:color="auto"/>
        <w:bottom w:val="none" w:sz="0" w:space="0" w:color="auto"/>
        <w:right w:val="none" w:sz="0" w:space="0" w:color="auto"/>
      </w:divBdr>
    </w:div>
    <w:div w:id="220949139">
      <w:bodyDiv w:val="1"/>
      <w:marLeft w:val="0"/>
      <w:marRight w:val="0"/>
      <w:marTop w:val="0"/>
      <w:marBottom w:val="0"/>
      <w:divBdr>
        <w:top w:val="none" w:sz="0" w:space="0" w:color="auto"/>
        <w:left w:val="none" w:sz="0" w:space="0" w:color="auto"/>
        <w:bottom w:val="none" w:sz="0" w:space="0" w:color="auto"/>
        <w:right w:val="none" w:sz="0" w:space="0" w:color="auto"/>
      </w:divBdr>
    </w:div>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26712646">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477309754">
      <w:bodyDiv w:val="1"/>
      <w:marLeft w:val="0"/>
      <w:marRight w:val="0"/>
      <w:marTop w:val="0"/>
      <w:marBottom w:val="0"/>
      <w:divBdr>
        <w:top w:val="none" w:sz="0" w:space="0" w:color="auto"/>
        <w:left w:val="none" w:sz="0" w:space="0" w:color="auto"/>
        <w:bottom w:val="none" w:sz="0" w:space="0" w:color="auto"/>
        <w:right w:val="none" w:sz="0" w:space="0" w:color="auto"/>
      </w:divBdr>
    </w:div>
    <w:div w:id="537619429">
      <w:bodyDiv w:val="1"/>
      <w:marLeft w:val="0"/>
      <w:marRight w:val="0"/>
      <w:marTop w:val="0"/>
      <w:marBottom w:val="0"/>
      <w:divBdr>
        <w:top w:val="none" w:sz="0" w:space="0" w:color="auto"/>
        <w:left w:val="none" w:sz="0" w:space="0" w:color="auto"/>
        <w:bottom w:val="none" w:sz="0" w:space="0" w:color="auto"/>
        <w:right w:val="none" w:sz="0" w:space="0" w:color="auto"/>
      </w:divBdr>
    </w:div>
    <w:div w:id="695548663">
      <w:bodyDiv w:val="1"/>
      <w:marLeft w:val="0"/>
      <w:marRight w:val="0"/>
      <w:marTop w:val="0"/>
      <w:marBottom w:val="0"/>
      <w:divBdr>
        <w:top w:val="none" w:sz="0" w:space="0" w:color="auto"/>
        <w:left w:val="none" w:sz="0" w:space="0" w:color="auto"/>
        <w:bottom w:val="none" w:sz="0" w:space="0" w:color="auto"/>
        <w:right w:val="none" w:sz="0" w:space="0" w:color="auto"/>
      </w:divBdr>
    </w:div>
    <w:div w:id="718474895">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252088368">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899129586">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projects\E-BURSARY\Documentation\2.2%20IT%20PROJECT%20DOCUMENTATION%20cp3.doc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file:///E:\projects\E-BURSARY\Documentation\2.2%20IT%20PROJECT%20DOCUMENTATION%20cp3.docx"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E-BURSARY\Documentation\2.2%20IT%20PROJECT%20DOCUMENTATION%20cp3.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no. of  applications</c:v>
                </c:pt>
              </c:strCache>
            </c:strRef>
          </c:tx>
          <c:spPr>
            <a:solidFill>
              <a:schemeClr val="accent6">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Sheet1!$B$2:$B$6</c:f>
              <c:numCache>
                <c:formatCode>General</c:formatCode>
                <c:ptCount val="5"/>
                <c:pt idx="1">
                  <c:v>250</c:v>
                </c:pt>
                <c:pt idx="2">
                  <c:v>300</c:v>
                </c:pt>
                <c:pt idx="3">
                  <c:v>200</c:v>
                </c:pt>
                <c:pt idx="4">
                  <c:v>300</c:v>
                </c:pt>
              </c:numCache>
            </c:numRef>
          </c:val>
          <c:extLst xmlns:c16r2="http://schemas.microsoft.com/office/drawing/2015/06/chart">
            <c:ext xmlns:c16="http://schemas.microsoft.com/office/drawing/2014/chart" uri="{C3380CC4-5D6E-409C-BE32-E72D297353CC}">
              <c16:uniqueId val="{00000000-0060-4D5D-89ED-D9746EC0FC66}"/>
            </c:ext>
          </c:extLst>
        </c:ser>
        <c:dLbls>
          <c:showLegendKey val="0"/>
          <c:showVal val="0"/>
          <c:showCatName val="0"/>
          <c:showSerName val="0"/>
          <c:showPercent val="0"/>
          <c:showBubbleSize val="0"/>
        </c:dLbls>
        <c:gapWidth val="150"/>
        <c:axId val="368840240"/>
        <c:axId val="363712824"/>
      </c:barChart>
      <c:catAx>
        <c:axId val="368840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12824"/>
        <c:crosses val="autoZero"/>
        <c:auto val="1"/>
        <c:lblAlgn val="ctr"/>
        <c:lblOffset val="100"/>
        <c:noMultiLvlLbl val="0"/>
      </c:catAx>
      <c:valAx>
        <c:axId val="36371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applications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84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Rate of form loss or misplacement(1-10)</c:v>
                </c:pt>
              </c:strCache>
            </c:strRef>
          </c:tx>
          <c:spPr>
            <a:solidFill>
              <a:schemeClr val="accent2">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Sheet1!$C$2:$C$6</c:f>
              <c:numCache>
                <c:formatCode>General</c:formatCode>
                <c:ptCount val="5"/>
                <c:pt idx="1">
                  <c:v>80</c:v>
                </c:pt>
                <c:pt idx="2">
                  <c:v>70</c:v>
                </c:pt>
                <c:pt idx="3">
                  <c:v>80</c:v>
                </c:pt>
                <c:pt idx="4">
                  <c:v>90</c:v>
                </c:pt>
              </c:numCache>
            </c:numRef>
          </c:val>
          <c:extLst xmlns:c16r2="http://schemas.microsoft.com/office/drawing/2015/06/chart">
            <c:ext xmlns:c16="http://schemas.microsoft.com/office/drawing/2014/chart" uri="{C3380CC4-5D6E-409C-BE32-E72D297353CC}">
              <c16:uniqueId val="{00000000-6C62-49B5-BFBE-B856C19BB50A}"/>
            </c:ext>
          </c:extLst>
        </c:ser>
        <c:dLbls>
          <c:showLegendKey val="0"/>
          <c:showVal val="0"/>
          <c:showCatName val="0"/>
          <c:showSerName val="0"/>
          <c:showPercent val="0"/>
          <c:showBubbleSize val="0"/>
        </c:dLbls>
        <c:gapWidth val="219"/>
        <c:overlap val="-27"/>
        <c:axId val="653875000"/>
        <c:axId val="653873824"/>
      </c:barChart>
      <c:catAx>
        <c:axId val="65387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3824"/>
        <c:crosses val="autoZero"/>
        <c:auto val="1"/>
        <c:lblAlgn val="ctr"/>
        <c:lblOffset val="100"/>
        <c:noMultiLvlLbl val="0"/>
      </c:catAx>
      <c:valAx>
        <c:axId val="6538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5000"/>
        <c:crosses val="autoZero"/>
        <c:crossBetween val="between"/>
      </c:valAx>
      <c:spPr>
        <a:solidFill>
          <a:schemeClr val="accent4">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Rate of system reliability(1-10)</c:v>
                </c:pt>
              </c:strCache>
            </c:strRef>
          </c:tx>
          <c:spPr>
            <a:solidFill>
              <a:srgbClr val="7030A0"/>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Sheet1!$D$2:$D$6</c:f>
              <c:numCache>
                <c:formatCode>General</c:formatCode>
                <c:ptCount val="5"/>
                <c:pt idx="1">
                  <c:v>20</c:v>
                </c:pt>
                <c:pt idx="2">
                  <c:v>30</c:v>
                </c:pt>
                <c:pt idx="3">
                  <c:v>10</c:v>
                </c:pt>
                <c:pt idx="4">
                  <c:v>20</c:v>
                </c:pt>
              </c:numCache>
            </c:numRef>
          </c:val>
          <c:extLst xmlns:c16r2="http://schemas.microsoft.com/office/drawing/2015/06/chart">
            <c:ext xmlns:c16="http://schemas.microsoft.com/office/drawing/2014/chart" uri="{C3380CC4-5D6E-409C-BE32-E72D297353CC}">
              <c16:uniqueId val="{00000000-E195-41A3-BE67-227CB9FE34E4}"/>
            </c:ext>
          </c:extLst>
        </c:ser>
        <c:dLbls>
          <c:showLegendKey val="0"/>
          <c:showVal val="0"/>
          <c:showCatName val="0"/>
          <c:showSerName val="0"/>
          <c:showPercent val="0"/>
          <c:showBubbleSize val="0"/>
        </c:dLbls>
        <c:gapWidth val="219"/>
        <c:overlap val="-27"/>
        <c:axId val="653876176"/>
        <c:axId val="653874216"/>
      </c:barChart>
      <c:catAx>
        <c:axId val="65387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4216"/>
        <c:crosses val="autoZero"/>
        <c:auto val="1"/>
        <c:lblAlgn val="ctr"/>
        <c:lblOffset val="100"/>
        <c:noMultiLvlLbl val="0"/>
      </c:catAx>
      <c:valAx>
        <c:axId val="65387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6176"/>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Ton07</b:Tag>
    <b:SourceType>ArticleInAPeriodical</b:SourceType>
    <b:Guid>{BC03AD86-9B42-48CD-BA1E-872536F7D0FE}</b:Guid>
    <b:Author>
      <b:Author>
        <b:NameList>
          <b:Person>
            <b:Last>Tongco</b:Last>
            <b:First>M.</b:First>
            <b:Middle>D. C</b:Middle>
          </b:Person>
        </b:NameList>
      </b:Author>
    </b:Author>
    <b:Title>Purposive sampling as a tool for informant selection</b:Title>
    <b:PeriodicalTitle>Ethnobotany Research and applications</b:PeriodicalTitle>
    <b:Year>2007</b:Year>
    <b:Pages>147-158</b:Pages>
    <b:RefOrder>4</b:RefOrder>
  </b:Source>
  <b:Source>
    <b:Tag>Mug03</b:Tag>
    <b:SourceType>ArticleInAPeriodical</b:SourceType>
    <b:Guid>{099CE60C-338F-4E99-9A25-1ECE94DE3DB9}</b:Guid>
    <b:Author>
      <b:Author>
        <b:NameList>
          <b:Person>
            <b:Last>Mugenda</b:Last>
            <b:First>O.</b:First>
            <b:Middle>M., &amp; Mugenda, A. G.</b:Middle>
          </b:Person>
        </b:NameList>
      </b:Author>
    </b:Author>
    <b:Title>Research Methods: Sample size determination.</b:Title>
    <b:PeriodicalTitle>African Centre For Technology Studies.</b:PeriodicalTitle>
    <b:Year>2003</b:Year>
    <b:RefOrder>5</b:RefOrder>
  </b:Source>
</b:Sources>
</file>

<file path=customXml/itemProps1.xml><?xml version="1.0" encoding="utf-8"?>
<ds:datastoreItem xmlns:ds="http://schemas.openxmlformats.org/officeDocument/2006/customXml" ds:itemID="{13281205-F45D-4CC7-AC34-7525ABA6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7360</Words>
  <Characters>41953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Chamwama</cp:lastModifiedBy>
  <cp:revision>2</cp:revision>
  <cp:lastPrinted>2021-09-23T15:15:00Z</cp:lastPrinted>
  <dcterms:created xsi:type="dcterms:W3CDTF">2021-09-23T18:25:00Z</dcterms:created>
  <dcterms:modified xsi:type="dcterms:W3CDTF">2021-09-23T18:25:00Z</dcterms:modified>
</cp:coreProperties>
</file>